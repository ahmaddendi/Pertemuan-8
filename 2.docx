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B9F" w:rsidRDefault="004878DB">
      <w:pPr>
        <w:pStyle w:val="Heading1"/>
        <w:spacing w:before="100" w:line="276" w:lineRule="auto"/>
        <w:ind w:right="838" w:firstLine="1236"/>
      </w:pPr>
      <w:r>
        <w:t xml:space="preserve">Implementasi </w:t>
      </w:r>
      <w:r w:rsidRPr="0071468E">
        <w:rPr>
          <w:i/>
          <w:rPrChange w:id="0" w:author="AHMAD DENDI" w:date="2022-05-18T21:10:00Z">
            <w:rPr/>
          </w:rPrChange>
        </w:rPr>
        <w:t>Deep Learning</w:t>
      </w:r>
      <w:r>
        <w:t xml:space="preserve"> Pada Identifikasi Jenis Tumbuhan Berdasarkan Citra Daun</w:t>
      </w:r>
    </w:p>
    <w:p w:rsidR="00DD4B9F" w:rsidRDefault="004878DB">
      <w:pPr>
        <w:spacing w:line="321" w:lineRule="exact"/>
        <w:ind w:left="1957"/>
        <w:rPr>
          <w:b/>
          <w:sz w:val="28"/>
        </w:rPr>
      </w:pPr>
      <w:r>
        <w:rPr>
          <w:b/>
          <w:sz w:val="28"/>
        </w:rPr>
        <w:t xml:space="preserve">Menggunakan </w:t>
      </w:r>
      <w:r w:rsidRPr="0071468E">
        <w:rPr>
          <w:b/>
          <w:i/>
          <w:sz w:val="28"/>
          <w:rPrChange w:id="1" w:author="AHMAD DENDI" w:date="2022-05-18T21:10:00Z">
            <w:rPr>
              <w:b/>
              <w:sz w:val="28"/>
            </w:rPr>
          </w:rPrChange>
        </w:rPr>
        <w:t>Convolutional Neural Network</w:t>
      </w:r>
    </w:p>
    <w:p w:rsidR="00DD4B9F" w:rsidRDefault="00DD4B9F">
      <w:pPr>
        <w:pStyle w:val="BodyText"/>
        <w:rPr>
          <w:b/>
          <w:sz w:val="24"/>
        </w:rPr>
      </w:pPr>
    </w:p>
    <w:p w:rsidR="00DD4B9F" w:rsidRDefault="004878DB">
      <w:pPr>
        <w:ind w:left="1194" w:right="628"/>
        <w:jc w:val="center"/>
        <w:rPr>
          <w:b/>
          <w:sz w:val="20"/>
        </w:rPr>
      </w:pPr>
      <w:r>
        <w:rPr>
          <w:b/>
          <w:sz w:val="20"/>
        </w:rPr>
        <w:t>Sarirotul Ilahiyah</w:t>
      </w:r>
      <w:r>
        <w:rPr>
          <w:b/>
          <w:sz w:val="20"/>
          <w:vertAlign w:val="superscript"/>
        </w:rPr>
        <w:t>1)</w:t>
      </w:r>
      <w:r>
        <w:rPr>
          <w:b/>
          <w:sz w:val="20"/>
        </w:rPr>
        <w:t>, Agung Nilogiri</w:t>
      </w:r>
      <w:r>
        <w:rPr>
          <w:b/>
          <w:sz w:val="20"/>
          <w:vertAlign w:val="superscript"/>
        </w:rPr>
        <w:t>2)</w:t>
      </w:r>
    </w:p>
    <w:p w:rsidR="00DD4B9F" w:rsidRDefault="004878DB">
      <w:pPr>
        <w:spacing w:before="231"/>
        <w:ind w:left="1195" w:right="628"/>
        <w:jc w:val="center"/>
        <w:rPr>
          <w:i/>
          <w:sz w:val="20"/>
        </w:rPr>
      </w:pPr>
      <w:r>
        <w:rPr>
          <w:i/>
          <w:sz w:val="20"/>
          <w:vertAlign w:val="superscript"/>
        </w:rPr>
        <w:t>1,2)</w:t>
      </w:r>
      <w:r>
        <w:rPr>
          <w:i/>
          <w:sz w:val="20"/>
        </w:rPr>
        <w:t xml:space="preserve">Jurusan Teknik Informatika, Fakultas Teknik, Universitas Muhammadiyah Jember Email : </w:t>
      </w:r>
      <w:r>
        <w:rPr>
          <w:i/>
          <w:sz w:val="20"/>
          <w:vertAlign w:val="superscript"/>
        </w:rPr>
        <w:t>1)</w:t>
      </w:r>
      <w:r>
        <w:rPr>
          <w:i/>
          <w:sz w:val="20"/>
        </w:rPr>
        <w:t xml:space="preserve"> </w:t>
      </w:r>
      <w:hyperlink r:id="rId8">
        <w:r>
          <w:rPr>
            <w:i/>
            <w:sz w:val="20"/>
          </w:rPr>
          <w:t xml:space="preserve">ila.ilahiyah@gmail.com, </w:t>
        </w:r>
      </w:hyperlink>
      <w:r>
        <w:rPr>
          <w:i/>
          <w:sz w:val="20"/>
          <w:vertAlign w:val="superscript"/>
        </w:rPr>
        <w:t>2)</w:t>
      </w:r>
      <w:r>
        <w:rPr>
          <w:i/>
          <w:sz w:val="20"/>
        </w:rPr>
        <w:t xml:space="preserve"> </w:t>
      </w:r>
      <w:hyperlink r:id="rId9">
        <w:r>
          <w:rPr>
            <w:i/>
            <w:sz w:val="20"/>
          </w:rPr>
          <w:t>agungnilogiri@unmuhjember.ac.id</w:t>
        </w:r>
      </w:hyperlink>
    </w:p>
    <w:p w:rsidR="00DD4B9F" w:rsidRDefault="004878DB">
      <w:pPr>
        <w:spacing w:before="231"/>
        <w:ind w:left="1193" w:right="628"/>
        <w:jc w:val="center"/>
        <w:rPr>
          <w:b/>
          <w:sz w:val="20"/>
        </w:rPr>
      </w:pPr>
      <w:commentRangeStart w:id="2"/>
      <w:r>
        <w:rPr>
          <w:b/>
          <w:sz w:val="20"/>
        </w:rPr>
        <w:t>ABSTRAK</w:t>
      </w:r>
      <w:commentRangeEnd w:id="2"/>
      <w:r w:rsidR="0071468E">
        <w:rPr>
          <w:rStyle w:val="CommentReference"/>
        </w:rPr>
        <w:commentReference w:id="2"/>
      </w:r>
    </w:p>
    <w:p w:rsidR="00DD4B9F" w:rsidRDefault="00DD4B9F">
      <w:pPr>
        <w:pStyle w:val="BodyText"/>
        <w:spacing w:before="11"/>
        <w:rPr>
          <w:b/>
          <w:sz w:val="19"/>
        </w:rPr>
      </w:pPr>
    </w:p>
    <w:p w:rsidR="00DD4B9F" w:rsidRDefault="004878DB">
      <w:pPr>
        <w:ind w:left="1251" w:right="678"/>
        <w:jc w:val="both"/>
        <w:rPr>
          <w:sz w:val="20"/>
        </w:rPr>
      </w:pPr>
      <w:r>
        <w:rPr>
          <w:sz w:val="20"/>
        </w:rPr>
        <w:t xml:space="preserve">Convolutional Neural Network adalah salah satu algoritma </w:t>
      </w:r>
      <w:r>
        <w:rPr>
          <w:i/>
          <w:sz w:val="20"/>
        </w:rPr>
        <w:t xml:space="preserve">Deep Learning </w:t>
      </w:r>
      <w:r>
        <w:rPr>
          <w:sz w:val="20"/>
        </w:rPr>
        <w:t>yang meru</w:t>
      </w:r>
      <w:r>
        <w:rPr>
          <w:sz w:val="20"/>
        </w:rPr>
        <w:t xml:space="preserve">pakan pengembangan dari </w:t>
      </w:r>
      <w:r>
        <w:rPr>
          <w:i/>
          <w:sz w:val="20"/>
        </w:rPr>
        <w:t xml:space="preserve">Multilayer Peceptron </w:t>
      </w:r>
      <w:r>
        <w:rPr>
          <w:sz w:val="20"/>
        </w:rPr>
        <w:t xml:space="preserve">(MLP) yang dirancang untuk mengolah data dalam bentuk dua dimensi, misalnya gambar atau suara. </w:t>
      </w:r>
      <w:r w:rsidRPr="0071468E">
        <w:rPr>
          <w:i/>
          <w:sz w:val="20"/>
          <w:rPrChange w:id="3" w:author="AHMAD DENDI" w:date="2022-05-18T21:11:00Z">
            <w:rPr>
              <w:sz w:val="20"/>
            </w:rPr>
          </w:rPrChange>
        </w:rPr>
        <w:t>CNN</w:t>
      </w:r>
      <w:r>
        <w:rPr>
          <w:sz w:val="20"/>
        </w:rPr>
        <w:t xml:space="preserve"> dibuat dengan prinsip </w:t>
      </w:r>
      <w:r>
        <w:rPr>
          <w:i/>
          <w:sz w:val="20"/>
        </w:rPr>
        <w:t xml:space="preserve">translation invariance </w:t>
      </w:r>
      <w:r>
        <w:rPr>
          <w:sz w:val="20"/>
        </w:rPr>
        <w:t xml:space="preserve">yaitu dapat mengenali objek dalam citra pada berbagai macam posisi </w:t>
      </w:r>
      <w:r>
        <w:rPr>
          <w:sz w:val="20"/>
        </w:rPr>
        <w:t xml:space="preserve">yang mungkin. Terdapat 2000 citra daun yang diklasifikasi menggunakan Alexnet. Alexnet merupakan arsitektur </w:t>
      </w:r>
      <w:r w:rsidRPr="0071468E">
        <w:rPr>
          <w:i/>
          <w:sz w:val="20"/>
          <w:rPrChange w:id="4" w:author="AHMAD DENDI" w:date="2022-05-18T21:11:00Z">
            <w:rPr>
              <w:sz w:val="20"/>
            </w:rPr>
          </w:rPrChange>
        </w:rPr>
        <w:t>CNN</w:t>
      </w:r>
      <w:r>
        <w:rPr>
          <w:sz w:val="20"/>
        </w:rPr>
        <w:t xml:space="preserve"> milik Krizhevsky yang memiliki delapan layer ekstraksi fitur. Layer tersebut terdiri dari lima layer konvolusi dan tiga </w:t>
      </w:r>
      <w:r>
        <w:rPr>
          <w:i/>
          <w:sz w:val="20"/>
        </w:rPr>
        <w:t>pooling layer</w:t>
      </w:r>
      <w:r>
        <w:rPr>
          <w:sz w:val="20"/>
        </w:rPr>
        <w:t>. Dalam lay</w:t>
      </w:r>
      <w:r>
        <w:rPr>
          <w:sz w:val="20"/>
        </w:rPr>
        <w:t xml:space="preserve">er klasifikasinya, Alexnet mempunyai dua layer </w:t>
      </w:r>
      <w:r>
        <w:rPr>
          <w:i/>
          <w:sz w:val="20"/>
        </w:rPr>
        <w:t xml:space="preserve">Fully Connected </w:t>
      </w:r>
      <w:r>
        <w:rPr>
          <w:sz w:val="20"/>
        </w:rPr>
        <w:t xml:space="preserve">yang masing-masing mempunyai 4096 neuron. Pada akhir layer terdapat pengklasifikasian kedalam 20 kategori menggunakan aktifasi </w:t>
      </w:r>
      <w:r>
        <w:rPr>
          <w:i/>
          <w:sz w:val="20"/>
        </w:rPr>
        <w:t>softmax</w:t>
      </w:r>
      <w:r>
        <w:rPr>
          <w:sz w:val="20"/>
        </w:rPr>
        <w:t>. Rata-rata akurasi dari hasil klasifikasi mencapai 85%. Se</w:t>
      </w:r>
      <w:r>
        <w:rPr>
          <w:sz w:val="20"/>
        </w:rPr>
        <w:t>dangkan akurasi dari identifikasi berhasil mencapai 90% yang didapatkan dari pengujian 40 citra.</w:t>
      </w:r>
    </w:p>
    <w:p w:rsidR="00DD4B9F" w:rsidRDefault="00DD4B9F">
      <w:pPr>
        <w:pStyle w:val="BodyText"/>
        <w:spacing w:before="1"/>
        <w:rPr>
          <w:sz w:val="20"/>
        </w:rPr>
      </w:pPr>
    </w:p>
    <w:p w:rsidR="00DD4B9F" w:rsidRDefault="004878DB">
      <w:pPr>
        <w:ind w:left="1251"/>
        <w:jc w:val="both"/>
        <w:rPr>
          <w:i/>
          <w:sz w:val="20"/>
        </w:rPr>
      </w:pPr>
      <w:r>
        <w:rPr>
          <w:b/>
          <w:sz w:val="20"/>
        </w:rPr>
        <w:t xml:space="preserve">Kata Kunci </w:t>
      </w:r>
      <w:r>
        <w:rPr>
          <w:sz w:val="20"/>
        </w:rPr>
        <w:t xml:space="preserve">: </w:t>
      </w:r>
      <w:r>
        <w:rPr>
          <w:i/>
          <w:sz w:val="20"/>
        </w:rPr>
        <w:t>Deep Learning, Convolutional Neural Network, Alexnet.</w:t>
      </w:r>
    </w:p>
    <w:p w:rsidR="00DD4B9F" w:rsidRDefault="00DD4B9F">
      <w:pPr>
        <w:pStyle w:val="BodyText"/>
        <w:rPr>
          <w:i/>
          <w:sz w:val="20"/>
        </w:rPr>
      </w:pPr>
    </w:p>
    <w:p w:rsidR="00DD4B9F" w:rsidRDefault="00DD4B9F">
      <w:pPr>
        <w:rPr>
          <w:sz w:val="20"/>
        </w:rPr>
        <w:sectPr w:rsidR="00DD4B9F">
          <w:footerReference w:type="even" r:id="rId11"/>
          <w:footerReference w:type="default" r:id="rId12"/>
          <w:type w:val="continuous"/>
          <w:pgSz w:w="11910" w:h="16840"/>
          <w:pgMar w:top="1580" w:right="1300" w:bottom="940" w:left="1300" w:header="720" w:footer="797" w:gutter="0"/>
          <w:pgNumType w:start="49"/>
          <w:cols w:space="720"/>
        </w:sectPr>
      </w:pPr>
    </w:p>
    <w:p w:rsidR="00DD4B9F" w:rsidRDefault="00DD4B9F">
      <w:pPr>
        <w:pStyle w:val="BodyText"/>
        <w:spacing w:before="11"/>
        <w:rPr>
          <w:i/>
          <w:sz w:val="19"/>
        </w:rPr>
      </w:pPr>
    </w:p>
    <w:p w:rsidR="00DD4B9F" w:rsidRDefault="004878DB">
      <w:pPr>
        <w:pStyle w:val="Heading2"/>
        <w:numPr>
          <w:ilvl w:val="0"/>
          <w:numId w:val="5"/>
        </w:numPr>
        <w:tabs>
          <w:tab w:val="left" w:pos="969"/>
        </w:tabs>
        <w:jc w:val="left"/>
      </w:pPr>
      <w:r>
        <w:t>PENDAHULUAN</w:t>
      </w:r>
    </w:p>
    <w:p w:rsidR="00DD4B9F" w:rsidRDefault="004878DB">
      <w:pPr>
        <w:pStyle w:val="BodyText"/>
        <w:spacing w:before="40" w:line="276" w:lineRule="auto"/>
        <w:ind w:left="685" w:firstLine="427"/>
        <w:jc w:val="both"/>
      </w:pPr>
      <w:r>
        <w:t xml:space="preserve">Data yang masif atau biasa disebut </w:t>
      </w:r>
      <w:r>
        <w:rPr>
          <w:i/>
        </w:rPr>
        <w:t xml:space="preserve">Big Data </w:t>
      </w:r>
      <w:r>
        <w:t>memiliki ciri berukuran besar, variatif, pertumbuhannya yang cepat dan mungk</w:t>
      </w:r>
      <w:r>
        <w:t>in tidak terstruktur</w:t>
      </w:r>
      <w:del w:id="5" w:author="AHMAD DENDI" w:date="2022-05-18T21:13:00Z">
        <w:r w:rsidDel="0071468E">
          <w:delText xml:space="preserve"> akan susah diolah dengan pendekatan konvensional</w:delText>
        </w:r>
      </w:del>
      <w:r>
        <w:t>. Kelemahan lain pendekatan konvensional adalah keterbatasan dalam mengolah target kelas yang banyak dan hanya dapat mengenali objek yang berada di tengah citra atau tidak dapat mengenali</w:t>
      </w:r>
      <w:r>
        <w:t xml:space="preserve"> objek dalam citra pada berbagai macam posisi yang mungkin (</w:t>
      </w:r>
      <w:r>
        <w:rPr>
          <w:i/>
        </w:rPr>
        <w:t>translation invariance</w:t>
      </w:r>
      <w:r>
        <w:t>). Selain variasi posisi objek, ada juga kendala lain seperti rotasi objek dan perbedaan ukuran (</w:t>
      </w:r>
      <w:r>
        <w:rPr>
          <w:i/>
        </w:rPr>
        <w:t>scalling</w:t>
      </w:r>
      <w:r>
        <w:t xml:space="preserve">). Machine Learning bisa juga mempelajari prinsip </w:t>
      </w:r>
      <w:r>
        <w:rPr>
          <w:i/>
        </w:rPr>
        <w:t>translation invaria</w:t>
      </w:r>
      <w:r>
        <w:rPr>
          <w:i/>
        </w:rPr>
        <w:t>nce</w:t>
      </w:r>
      <w:r>
        <w:t xml:space="preserve">, tetapi memerlukan jauh lebih banyak parameter dibanding </w:t>
      </w:r>
      <w:r>
        <w:rPr>
          <w:i/>
        </w:rPr>
        <w:t xml:space="preserve">deep learning </w:t>
      </w:r>
      <w:r>
        <w:t xml:space="preserve">yang memang dibuat dengan prinsip </w:t>
      </w:r>
      <w:r>
        <w:rPr>
          <w:i/>
        </w:rPr>
        <w:t xml:space="preserve">translation invariance </w:t>
      </w:r>
      <w:r>
        <w:t>(</w:t>
      </w:r>
      <w:r>
        <w:rPr>
          <w:i/>
        </w:rPr>
        <w:t>built-in</w:t>
      </w:r>
      <w:r>
        <w:t>) (Putra,</w:t>
      </w:r>
      <w:r>
        <w:rPr>
          <w:spacing w:val="-2"/>
        </w:rPr>
        <w:t xml:space="preserve"> </w:t>
      </w:r>
      <w:r>
        <w:t>2018).</w:t>
      </w:r>
    </w:p>
    <w:p w:rsidR="00DD4B9F" w:rsidRDefault="004878DB">
      <w:pPr>
        <w:pStyle w:val="BodyText"/>
        <w:spacing w:before="2"/>
        <w:rPr>
          <w:sz w:val="20"/>
        </w:rPr>
      </w:pPr>
      <w:r>
        <w:br w:type="column"/>
      </w:r>
    </w:p>
    <w:p w:rsidR="00DD4B9F" w:rsidRDefault="004878DB">
      <w:pPr>
        <w:pStyle w:val="BodyText"/>
        <w:spacing w:line="276" w:lineRule="auto"/>
        <w:ind w:left="185" w:right="111" w:firstLine="427"/>
        <w:jc w:val="both"/>
      </w:pPr>
      <w:r>
        <w:rPr>
          <w:i/>
        </w:rPr>
        <w:t xml:space="preserve">Deep Learning </w:t>
      </w:r>
      <w:r>
        <w:t xml:space="preserve">adalah cabang ilmu </w:t>
      </w:r>
      <w:r>
        <w:rPr>
          <w:i/>
        </w:rPr>
        <w:t xml:space="preserve">machine learning </w:t>
      </w:r>
      <w:r>
        <w:t xml:space="preserve">berbasis Jaringan Saraf Tiruan (JST) atau bisa dikatakan sebagai perkembangan dari JST. Dalam </w:t>
      </w:r>
      <w:r>
        <w:rPr>
          <w:i/>
        </w:rPr>
        <w:t>deep learning</w:t>
      </w:r>
      <w:r>
        <w:t xml:space="preserve">, sebuah komputer belajar mengklasifikasi secara langsung dari gambar atau suara. </w:t>
      </w:r>
      <w:r>
        <w:rPr>
          <w:i/>
        </w:rPr>
        <w:t xml:space="preserve">Convolutional Neural Network </w:t>
      </w:r>
      <w:r>
        <w:t>(CNN/ConvNet) adalah salah satu algori</w:t>
      </w:r>
      <w:r>
        <w:t xml:space="preserve">tma </w:t>
      </w:r>
      <w:r>
        <w:rPr>
          <w:i/>
        </w:rPr>
        <w:t xml:space="preserve">deep learning </w:t>
      </w:r>
      <w:r>
        <w:t xml:space="preserve">yang merupakan pengembangan dari </w:t>
      </w:r>
      <w:r>
        <w:rPr>
          <w:i/>
        </w:rPr>
        <w:t xml:space="preserve">Multilayer Perceptron </w:t>
      </w:r>
      <w:r>
        <w:t>(MPL) yang dirancang untuk mengolah data dalam bentuk dua  dimensi, misalnya gambar atau suara. CNN dapat belajar langsung dari citra sehingga mengurangi beban dari pemrograman.</w:t>
      </w:r>
    </w:p>
    <w:p w:rsidR="00DD4B9F" w:rsidRDefault="004878DB">
      <w:pPr>
        <w:pStyle w:val="BodyText"/>
        <w:spacing w:before="2" w:line="276" w:lineRule="auto"/>
        <w:ind w:left="185" w:right="112" w:firstLine="427"/>
        <w:jc w:val="both"/>
      </w:pPr>
      <w:r>
        <w:t>Selai</w:t>
      </w:r>
      <w:r>
        <w:t xml:space="preserve">n itu, metode </w:t>
      </w:r>
      <w:r>
        <w:rPr>
          <w:i/>
        </w:rPr>
        <w:t xml:space="preserve">machine learning </w:t>
      </w:r>
      <w:r>
        <w:t xml:space="preserve">konvensional hanya mengandalkan CPU dan RAM dalam proses komputasi, sehingga spesifikasi CPU dan RAM menentukan kecepatan komputasi. Sedangkan metode </w:t>
      </w:r>
      <w:r>
        <w:rPr>
          <w:i/>
        </w:rPr>
        <w:t>deep learning</w:t>
      </w:r>
      <w:r>
        <w:t>, selain</w:t>
      </w:r>
    </w:p>
    <w:p w:rsidR="00DD4B9F" w:rsidRDefault="00DD4B9F">
      <w:pPr>
        <w:spacing w:line="276" w:lineRule="auto"/>
        <w:jc w:val="both"/>
        <w:sectPr w:rsidR="00DD4B9F">
          <w:type w:val="continuous"/>
          <w:pgSz w:w="11910" w:h="16840"/>
          <w:pgMar w:top="1580" w:right="1300" w:bottom="940" w:left="1300" w:header="720" w:footer="720" w:gutter="0"/>
          <w:cols w:num="2" w:space="720" w:equalWidth="0">
            <w:col w:w="4827" w:space="40"/>
            <w:col w:w="4443"/>
          </w:cols>
        </w:sectPr>
      </w:pPr>
    </w:p>
    <w:p w:rsidR="00DD4B9F" w:rsidRDefault="004878DB">
      <w:pPr>
        <w:pStyle w:val="BodyText"/>
        <w:spacing w:before="101" w:line="276" w:lineRule="auto"/>
        <w:ind w:left="118" w:right="38"/>
        <w:jc w:val="both"/>
      </w:pPr>
      <w:r>
        <w:lastRenderedPageBreak/>
        <w:t>menggunakan CPU dan RAM da</w:t>
      </w:r>
      <w:r>
        <w:t xml:space="preserve">lam proses komputasi, metode ini juga memanfaatkan kemampuan </w:t>
      </w:r>
      <w:r>
        <w:rPr>
          <w:spacing w:val="-5"/>
        </w:rPr>
        <w:t xml:space="preserve">GPU </w:t>
      </w:r>
      <w:r>
        <w:t>sehingga proses komputasi data yang besar dapat berlangsung lebih</w:t>
      </w:r>
      <w:r>
        <w:rPr>
          <w:spacing w:val="-1"/>
        </w:rPr>
        <w:t xml:space="preserve"> </w:t>
      </w:r>
      <w:r>
        <w:t>cepat.</w:t>
      </w:r>
    </w:p>
    <w:p w:rsidR="00DD4B9F" w:rsidRDefault="004878DB">
      <w:pPr>
        <w:pStyle w:val="BodyText"/>
        <w:spacing w:line="276" w:lineRule="auto"/>
        <w:ind w:left="118" w:right="38" w:firstLine="427"/>
        <w:jc w:val="both"/>
      </w:pPr>
      <w:r>
        <w:t xml:space="preserve">Dengan menggunakan CNN, dataset citra daun dari Neeraj Kumar yang mempunyai 20 jenis genus tumbuhan dan masing-masing </w:t>
      </w:r>
      <w:r>
        <w:t>genus memiliki seratus citra daun beresolusi tinggi dapat diidentifikasi lebih mudah. Kemudahan ini karena CNN dapat mengenali objek dalam citra pada berbagai macam posisi yang mungkin (</w:t>
      </w:r>
      <w:r>
        <w:rPr>
          <w:i/>
        </w:rPr>
        <w:t>translation</w:t>
      </w:r>
      <w:r>
        <w:rPr>
          <w:i/>
          <w:spacing w:val="-4"/>
        </w:rPr>
        <w:t xml:space="preserve"> </w:t>
      </w:r>
      <w:r>
        <w:rPr>
          <w:i/>
        </w:rPr>
        <w:t>invariance</w:t>
      </w:r>
      <w:r>
        <w:t>).</w:t>
      </w:r>
    </w:p>
    <w:p w:rsidR="00DD4B9F" w:rsidRDefault="00DD4B9F">
      <w:pPr>
        <w:pStyle w:val="BodyText"/>
        <w:spacing w:before="1"/>
        <w:rPr>
          <w:sz w:val="25"/>
        </w:rPr>
      </w:pPr>
    </w:p>
    <w:p w:rsidR="00DD4B9F" w:rsidRDefault="004878DB">
      <w:pPr>
        <w:pStyle w:val="Heading2"/>
        <w:numPr>
          <w:ilvl w:val="0"/>
          <w:numId w:val="5"/>
        </w:numPr>
        <w:tabs>
          <w:tab w:val="left" w:pos="403"/>
        </w:tabs>
        <w:ind w:left="402" w:hanging="285"/>
        <w:jc w:val="both"/>
      </w:pPr>
      <w:r>
        <w:t>TINJAUAN</w:t>
      </w:r>
      <w:r>
        <w:rPr>
          <w:spacing w:val="-1"/>
        </w:rPr>
        <w:t xml:space="preserve"> </w:t>
      </w:r>
      <w:r>
        <w:t>PUSTAKA</w:t>
      </w:r>
    </w:p>
    <w:p w:rsidR="00DD4B9F" w:rsidRDefault="004878DB">
      <w:pPr>
        <w:pStyle w:val="ListParagraph"/>
        <w:numPr>
          <w:ilvl w:val="1"/>
          <w:numId w:val="5"/>
        </w:numPr>
        <w:tabs>
          <w:tab w:val="left" w:pos="479"/>
        </w:tabs>
        <w:spacing w:before="37"/>
        <w:ind w:hanging="361"/>
        <w:jc w:val="both"/>
        <w:rPr>
          <w:b/>
        </w:rPr>
      </w:pPr>
      <w:r>
        <w:rPr>
          <w:b/>
        </w:rPr>
        <w:t>Convolutional Neural</w:t>
      </w:r>
      <w:r>
        <w:rPr>
          <w:b/>
          <w:spacing w:val="-2"/>
        </w:rPr>
        <w:t xml:space="preserve"> </w:t>
      </w:r>
      <w:r>
        <w:rPr>
          <w:b/>
        </w:rPr>
        <w:t>Network</w:t>
      </w:r>
    </w:p>
    <w:p w:rsidR="00DD4B9F" w:rsidRDefault="004878DB">
      <w:pPr>
        <w:pStyle w:val="BodyText"/>
        <w:spacing w:before="40" w:line="276" w:lineRule="auto"/>
        <w:ind w:left="118" w:right="38" w:firstLine="427"/>
        <w:jc w:val="both"/>
      </w:pPr>
      <w:r>
        <w:rPr>
          <w:i/>
        </w:rPr>
        <w:t xml:space="preserve">Convolutional Neural Network </w:t>
      </w:r>
      <w:r>
        <w:t xml:space="preserve">(CNN/ConvNet) adalah salah satu algoritma dari </w:t>
      </w:r>
      <w:r>
        <w:rPr>
          <w:i/>
        </w:rPr>
        <w:t xml:space="preserve">deep learning </w:t>
      </w:r>
      <w:r>
        <w:t xml:space="preserve">yang merupakan pengembangan dari </w:t>
      </w:r>
      <w:r>
        <w:rPr>
          <w:i/>
        </w:rPr>
        <w:t xml:space="preserve">Multilayer Percepton </w:t>
      </w:r>
      <w:r>
        <w:t>(MLP) yang dirancang untuk mengolah data dalam bentuk dua dimensi, misalnya gambar atau suara. CNN digun</w:t>
      </w:r>
      <w:r>
        <w:t xml:space="preserve">akan untuk mengklasifikasi data yang terlabel dengan menggunakan metode </w:t>
      </w:r>
      <w:r>
        <w:rPr>
          <w:i/>
        </w:rPr>
        <w:t>supervised learning</w:t>
      </w:r>
      <w:r>
        <w:t xml:space="preserve">. Cara </w:t>
      </w:r>
      <w:r>
        <w:rPr>
          <w:spacing w:val="-4"/>
        </w:rPr>
        <w:t xml:space="preserve">kerja </w:t>
      </w:r>
      <w:r>
        <w:t xml:space="preserve">dari </w:t>
      </w:r>
      <w:r>
        <w:rPr>
          <w:i/>
        </w:rPr>
        <w:t xml:space="preserve">supervised learning </w:t>
      </w:r>
      <w:r>
        <w:t>adalah terdapat data yang dilatih dan terdapat variabel yang ditargetkan sehingga tujuan dari metode ini adalah mengelompokan s</w:t>
      </w:r>
      <w:r>
        <w:t>uatu data ke data yang sudah</w:t>
      </w:r>
      <w:r>
        <w:rPr>
          <w:spacing w:val="-9"/>
        </w:rPr>
        <w:t xml:space="preserve"> </w:t>
      </w:r>
      <w:r>
        <w:t>ada.</w:t>
      </w:r>
    </w:p>
    <w:p w:rsidR="00DD4B9F" w:rsidRDefault="004878DB">
      <w:pPr>
        <w:pStyle w:val="BodyText"/>
        <w:spacing w:before="3" w:line="276" w:lineRule="auto"/>
        <w:ind w:left="118" w:right="38" w:firstLine="427"/>
        <w:jc w:val="both"/>
      </w:pPr>
      <w:r>
        <w:t xml:space="preserve">Lapisan-lapisan CNN memiliki susunan </w:t>
      </w:r>
      <w:r>
        <w:rPr>
          <w:i/>
        </w:rPr>
        <w:t xml:space="preserve">neuron </w:t>
      </w:r>
      <w:r>
        <w:t>3 dimensi (lebar, tinggi, kedalaman). Lebar dan tinggi merupakan ukuran lapisan, sedangkan kedalaman mengacu pada jumlah lapisan. Sebuah CNN dapat memiliki puluhan hingga ratusan lapisan yang masing-masing belajar mendeteksi berbagai gambar. Pengolahan cit</w:t>
      </w:r>
      <w:r>
        <w:t>ra diterapkan pada setiap citra latih pada resolusi yang berbeda, dan output dari masing-masing gambar yang diolah dan digunakan sebagai input ke lapisan berikutnya. Pengolahan citra dapat dimulai sebagai fitur yang</w:t>
      </w:r>
      <w:r>
        <w:rPr>
          <w:spacing w:val="55"/>
        </w:rPr>
        <w:t xml:space="preserve"> </w:t>
      </w:r>
      <w:r>
        <w:t>sangat</w:t>
      </w:r>
    </w:p>
    <w:p w:rsidR="00DD4B9F" w:rsidRDefault="004878DB">
      <w:pPr>
        <w:pStyle w:val="BodyText"/>
        <w:spacing w:before="101" w:line="276" w:lineRule="auto"/>
        <w:ind w:left="118" w:right="679"/>
        <w:jc w:val="both"/>
      </w:pPr>
      <w:r>
        <w:br w:type="column"/>
      </w:r>
      <w:r>
        <w:lastRenderedPageBreak/>
        <w:t xml:space="preserve">sederhana seperti kecerahan dan </w:t>
      </w:r>
      <w:r>
        <w:rPr>
          <w:spacing w:val="-4"/>
        </w:rPr>
        <w:t xml:space="preserve">tepi </w:t>
      </w:r>
      <w:r>
        <w:t>atau meningkatkan kompleksitas pada fitur yang secara unik menentukan objek sesuai ketebalan lapisan (Mathworks, 2017).</w:t>
      </w:r>
    </w:p>
    <w:p w:rsidR="00DD4B9F" w:rsidRDefault="004878DB">
      <w:pPr>
        <w:pStyle w:val="BodyText"/>
        <w:spacing w:line="276" w:lineRule="auto"/>
        <w:ind w:left="118" w:right="678" w:firstLine="427"/>
        <w:jc w:val="both"/>
      </w:pPr>
      <w:r>
        <w:t>Secara umum tipe lapisan pada CNN dibagi menjadi dua. Lapisan pertama adalah lapisan ekstraksi fitur (</w:t>
      </w:r>
      <w:r>
        <w:rPr>
          <w:i/>
        </w:rPr>
        <w:t>feature extraction layer</w:t>
      </w:r>
      <w:r>
        <w:t>), le</w:t>
      </w:r>
      <w:r>
        <w:t xml:space="preserve">taknya berada pada awal arsitektur tersusun atas beberapa lapisan dan setiap lapisan tersusun atas </w:t>
      </w:r>
      <w:r>
        <w:rPr>
          <w:i/>
        </w:rPr>
        <w:t xml:space="preserve">neuron </w:t>
      </w:r>
      <w:r>
        <w:t>yang terkoneksi pada daerah lokal (</w:t>
      </w:r>
      <w:r>
        <w:rPr>
          <w:i/>
        </w:rPr>
        <w:t>local region</w:t>
      </w:r>
      <w:r>
        <w:t xml:space="preserve">) dari lapisan sebelumnya. Lapisan jenis pertama adalah </w:t>
      </w:r>
      <w:r>
        <w:rPr>
          <w:i/>
        </w:rPr>
        <w:t xml:space="preserve">convolutional layer </w:t>
      </w:r>
      <w:r>
        <w:t xml:space="preserve">dan lapisan kedua adalah </w:t>
      </w:r>
      <w:r>
        <w:rPr>
          <w:i/>
        </w:rPr>
        <w:t>po</w:t>
      </w:r>
      <w:r>
        <w:rPr>
          <w:i/>
        </w:rPr>
        <w:t>oling layer</w:t>
      </w:r>
      <w:r>
        <w:t xml:space="preserve">. Setiap lapisan diberlakukan fungsi aktivasi dengan posisinya yang berselang-seling antara jenis pertama dengan jenis kedua. Lapisan ini menerima </w:t>
      </w:r>
      <w:r>
        <w:rPr>
          <w:i/>
        </w:rPr>
        <w:t xml:space="preserve">input </w:t>
      </w:r>
      <w:r>
        <w:t xml:space="preserve">gambar secara langsung dan memprosesnya hingga menghasilkan </w:t>
      </w:r>
      <w:r>
        <w:rPr>
          <w:i/>
        </w:rPr>
        <w:t xml:space="preserve">output </w:t>
      </w:r>
      <w:r>
        <w:t>berupa vektor untuk diola</w:t>
      </w:r>
      <w:r>
        <w:t>h pada lapisan berikutnya. Lapisan kedua adalah lapisan klasifikasi (</w:t>
      </w:r>
      <w:r>
        <w:rPr>
          <w:i/>
        </w:rPr>
        <w:t>classfication layer</w:t>
      </w:r>
      <w:r>
        <w:t xml:space="preserve">), tersusun atas beberapa lapisan dan setiap lapisan tersusun atas </w:t>
      </w:r>
      <w:r>
        <w:rPr>
          <w:i/>
        </w:rPr>
        <w:t xml:space="preserve">neuron </w:t>
      </w:r>
      <w:r>
        <w:t>yang terkoneksi secara penuh (</w:t>
      </w:r>
      <w:r>
        <w:rPr>
          <w:i/>
        </w:rPr>
        <w:t>fully connected</w:t>
      </w:r>
      <w:r>
        <w:t>) dengan lapisan lainnya. Layer ini menerima inpu</w:t>
      </w:r>
      <w:r>
        <w:t xml:space="preserve">t dari hasil keluaran layer ekstrasi fitur gambar berupa vektor, kemudian ditransformasikan seperti </w:t>
      </w:r>
      <w:r>
        <w:rPr>
          <w:i/>
        </w:rPr>
        <w:t xml:space="preserve">Multi Neural Networks </w:t>
      </w:r>
      <w:r>
        <w:t xml:space="preserve">dengan tambahan beberapa </w:t>
      </w:r>
      <w:r>
        <w:rPr>
          <w:i/>
        </w:rPr>
        <w:t>hidden layer</w:t>
      </w:r>
      <w:r>
        <w:t>. Hasil keluaran berupa akurasi kelas untuk</w:t>
      </w:r>
      <w:r>
        <w:rPr>
          <w:spacing w:val="-7"/>
        </w:rPr>
        <w:t xml:space="preserve"> </w:t>
      </w:r>
      <w:r>
        <w:t>klasifikasi.</w:t>
      </w:r>
    </w:p>
    <w:p w:rsidR="00DD4B9F" w:rsidRDefault="00DD4B9F">
      <w:pPr>
        <w:pStyle w:val="BodyText"/>
        <w:spacing w:before="3"/>
        <w:rPr>
          <w:sz w:val="25"/>
        </w:rPr>
      </w:pPr>
    </w:p>
    <w:p w:rsidR="00DD4B9F" w:rsidRDefault="004878DB">
      <w:pPr>
        <w:pStyle w:val="Heading2"/>
        <w:numPr>
          <w:ilvl w:val="1"/>
          <w:numId w:val="5"/>
        </w:numPr>
        <w:tabs>
          <w:tab w:val="left" w:pos="480"/>
        </w:tabs>
        <w:ind w:left="479" w:hanging="362"/>
        <w:jc w:val="both"/>
      </w:pPr>
      <w:r>
        <w:t>Operasi</w:t>
      </w:r>
      <w:r>
        <w:rPr>
          <w:spacing w:val="1"/>
        </w:rPr>
        <w:t xml:space="preserve"> </w:t>
      </w:r>
      <w:r>
        <w:t>Konvolusi</w:t>
      </w:r>
    </w:p>
    <w:p w:rsidR="00DD4B9F" w:rsidRDefault="004878DB">
      <w:pPr>
        <w:pStyle w:val="BodyText"/>
        <w:tabs>
          <w:tab w:val="left" w:pos="3035"/>
        </w:tabs>
        <w:spacing w:before="40" w:line="276" w:lineRule="auto"/>
        <w:ind w:left="118" w:right="677" w:firstLine="427"/>
        <w:jc w:val="both"/>
      </w:pPr>
      <w:r>
        <w:t>Konvolusi didefinisik</w:t>
      </w:r>
      <w:r>
        <w:t>an sebagai proses untuk memperoleh suatu piksel didasarkan pada nilai piksel itu sendiri dan tetangganya dengan melibatkan suatu matriks yang disebut kernel yang merepresentasikan</w:t>
      </w:r>
      <w:r>
        <w:tab/>
      </w:r>
      <w:r>
        <w:rPr>
          <w:spacing w:val="-3"/>
        </w:rPr>
        <w:t xml:space="preserve">pembobotan </w:t>
      </w:r>
      <w:r>
        <w:t xml:space="preserve">(Kusumanto et al. 2011). Operasi ini menerapkan fungsi </w:t>
      </w:r>
      <w:r>
        <w:rPr>
          <w:i/>
        </w:rPr>
        <w:t xml:space="preserve">output </w:t>
      </w:r>
      <w:r>
        <w:t>seb</w:t>
      </w:r>
      <w:r>
        <w:t xml:space="preserve">agai </w:t>
      </w:r>
      <w:r>
        <w:rPr>
          <w:i/>
        </w:rPr>
        <w:t xml:space="preserve">Feature Map </w:t>
      </w:r>
      <w:r>
        <w:t>dari masukan citra.</w:t>
      </w:r>
      <w:r>
        <w:rPr>
          <w:spacing w:val="9"/>
        </w:rPr>
        <w:t xml:space="preserve"> </w:t>
      </w:r>
      <w:r>
        <w:t>Masukan</w:t>
      </w:r>
    </w:p>
    <w:p w:rsidR="00DD4B9F" w:rsidRDefault="00DD4B9F">
      <w:pPr>
        <w:spacing w:line="276" w:lineRule="auto"/>
        <w:jc w:val="both"/>
        <w:sectPr w:rsidR="00DD4B9F">
          <w:headerReference w:type="even" r:id="rId13"/>
          <w:headerReference w:type="default" r:id="rId14"/>
          <w:pgSz w:w="11910" w:h="16840"/>
          <w:pgMar w:top="1580" w:right="1300" w:bottom="980" w:left="1300" w:header="873" w:footer="797" w:gutter="0"/>
          <w:cols w:num="2" w:space="720" w:equalWidth="0">
            <w:col w:w="4300" w:space="67"/>
            <w:col w:w="4943"/>
          </w:cols>
        </w:sectPr>
      </w:pPr>
    </w:p>
    <w:p w:rsidR="00DD4B9F" w:rsidRDefault="004878DB">
      <w:pPr>
        <w:pStyle w:val="BodyText"/>
        <w:spacing w:before="101" w:line="276" w:lineRule="auto"/>
        <w:ind w:left="685"/>
        <w:jc w:val="both"/>
      </w:pPr>
      <w:r>
        <w:lastRenderedPageBreak/>
        <w:t>dan keluaran ini dapat dilihat sebagai dua argumen bernilai riil (Goodfellow et al 2016). Operasi konvolusi ini ditunjukkan dalam Gambar 1.</w:t>
      </w:r>
    </w:p>
    <w:p w:rsidR="00DD4B9F" w:rsidRDefault="004878DB">
      <w:pPr>
        <w:pStyle w:val="BodyText"/>
        <w:spacing w:before="8"/>
        <w:rPr>
          <w:sz w:val="18"/>
        </w:rPr>
      </w:pPr>
      <w:r>
        <w:rPr>
          <w:noProof/>
          <w:lang w:val="en-US"/>
        </w:rPr>
        <w:drawing>
          <wp:anchor distT="0" distB="0" distL="0" distR="0" simplePos="0" relativeHeight="251658240" behindDoc="0" locked="0" layoutInCell="1" allowOverlap="1">
            <wp:simplePos x="0" y="0"/>
            <wp:positionH relativeFrom="page">
              <wp:posOffset>1410335</wp:posOffset>
            </wp:positionH>
            <wp:positionV relativeFrom="paragraph">
              <wp:posOffset>161606</wp:posOffset>
            </wp:positionV>
            <wp:extent cx="2256447" cy="1663446"/>
            <wp:effectExtent l="0" t="0" r="0" b="0"/>
            <wp:wrapTopAndBottom/>
            <wp:docPr id="1" name="image1.jpeg" descr="F:\Deep Learning\1. Referensi\Konvolu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2256447" cy="1663446"/>
                    </a:xfrm>
                    <a:prstGeom prst="rect">
                      <a:avLst/>
                    </a:prstGeom>
                  </pic:spPr>
                </pic:pic>
              </a:graphicData>
            </a:graphic>
          </wp:anchor>
        </w:drawing>
      </w:r>
    </w:p>
    <w:p w:rsidR="00DD4B9F" w:rsidRDefault="00DD4B9F">
      <w:pPr>
        <w:pStyle w:val="BodyText"/>
        <w:spacing w:before="1"/>
        <w:rPr>
          <w:sz w:val="19"/>
        </w:rPr>
      </w:pPr>
    </w:p>
    <w:p w:rsidR="00DD4B9F" w:rsidRDefault="004878DB">
      <w:pPr>
        <w:ind w:left="1424"/>
        <w:rPr>
          <w:sz w:val="20"/>
        </w:rPr>
      </w:pPr>
      <w:r>
        <w:rPr>
          <w:b/>
          <w:sz w:val="20"/>
        </w:rPr>
        <w:t xml:space="preserve">Gambar 1. </w:t>
      </w:r>
      <w:r>
        <w:rPr>
          <w:sz w:val="20"/>
        </w:rPr>
        <w:t>Operasi Konvolusi</w:t>
      </w:r>
    </w:p>
    <w:p w:rsidR="00DD4B9F" w:rsidRDefault="00DD4B9F">
      <w:pPr>
        <w:pStyle w:val="BodyText"/>
        <w:spacing w:before="1"/>
        <w:rPr>
          <w:sz w:val="28"/>
        </w:rPr>
      </w:pPr>
    </w:p>
    <w:p w:rsidR="00DD4B9F" w:rsidRDefault="004878DB">
      <w:pPr>
        <w:pStyle w:val="Heading2"/>
        <w:numPr>
          <w:ilvl w:val="1"/>
          <w:numId w:val="5"/>
        </w:numPr>
        <w:tabs>
          <w:tab w:val="left" w:pos="1046"/>
        </w:tabs>
        <w:ind w:left="1045" w:hanging="361"/>
        <w:jc w:val="both"/>
      </w:pPr>
      <w:r>
        <w:t>Pooling</w:t>
      </w:r>
      <w:r>
        <w:rPr>
          <w:spacing w:val="-1"/>
        </w:rPr>
        <w:t xml:space="preserve"> </w:t>
      </w:r>
      <w:r>
        <w:t>Layer</w:t>
      </w:r>
    </w:p>
    <w:p w:rsidR="00DD4B9F" w:rsidRDefault="004878DB">
      <w:pPr>
        <w:pStyle w:val="BodyText"/>
        <w:spacing w:before="42" w:line="276" w:lineRule="auto"/>
        <w:ind w:left="685" w:firstLine="427"/>
        <w:jc w:val="both"/>
      </w:pPr>
      <w:r>
        <w:rPr>
          <w:i/>
        </w:rPr>
        <w:t xml:space="preserve">Pooling Layer </w:t>
      </w:r>
      <w:r>
        <w:t xml:space="preserve">adalah lapisan yang menggunakan fungsi dengan  </w:t>
      </w:r>
      <w:r>
        <w:rPr>
          <w:i/>
          <w:spacing w:val="-3"/>
        </w:rPr>
        <w:t xml:space="preserve">Feature </w:t>
      </w:r>
      <w:r>
        <w:rPr>
          <w:i/>
        </w:rPr>
        <w:t>M</w:t>
      </w:r>
      <w:r>
        <w:rPr>
          <w:i/>
        </w:rPr>
        <w:t xml:space="preserve">ap </w:t>
      </w:r>
      <w:r>
        <w:t xml:space="preserve">sebagai masukan dan mengolahnya dengan berbagai macam operasi statistik berdasarkan nilai piksel terdekat. Pada model CNN, lapisan </w:t>
      </w:r>
      <w:r>
        <w:rPr>
          <w:i/>
        </w:rPr>
        <w:t xml:space="preserve">Pooling </w:t>
      </w:r>
      <w:r>
        <w:t xml:space="preserve">biasanya disisipkan secara teratur </w:t>
      </w:r>
      <w:r>
        <w:rPr>
          <w:spacing w:val="-3"/>
        </w:rPr>
        <w:t xml:space="preserve">setelah  </w:t>
      </w:r>
      <w:r>
        <w:t xml:space="preserve">beberapa lapisan konvolusi. Lapisan </w:t>
      </w:r>
      <w:r>
        <w:rPr>
          <w:i/>
        </w:rPr>
        <w:t xml:space="preserve">Pooling </w:t>
      </w:r>
      <w:r>
        <w:t>yang dimasukkan diantara l</w:t>
      </w:r>
      <w:r>
        <w:t xml:space="preserve">apisan konvolusi secara berturut-turut dalam arsitektur model CNN dapat secara progresif mengurangi ukuran volume output pada </w:t>
      </w:r>
      <w:r>
        <w:rPr>
          <w:i/>
        </w:rPr>
        <w:t>Feature Map</w:t>
      </w:r>
      <w:r>
        <w:t xml:space="preserve">, </w:t>
      </w:r>
      <w:r>
        <w:rPr>
          <w:spacing w:val="-3"/>
        </w:rPr>
        <w:t xml:space="preserve">sehingga </w:t>
      </w:r>
      <w:r>
        <w:t xml:space="preserve">mengurangi jumlah parameter dan perhitungan di jaringan, dan untuk mengendalikan </w:t>
      </w:r>
      <w:r>
        <w:rPr>
          <w:i/>
        </w:rPr>
        <w:t>Overfitting</w:t>
      </w:r>
      <w:r>
        <w:t xml:space="preserve">. Lapisan </w:t>
      </w:r>
      <w:r>
        <w:rPr>
          <w:i/>
        </w:rPr>
        <w:t>Poolin</w:t>
      </w:r>
      <w:r>
        <w:rPr>
          <w:i/>
        </w:rPr>
        <w:t xml:space="preserve">g </w:t>
      </w:r>
      <w:r>
        <w:t xml:space="preserve">bekerja di setiap tumpukan </w:t>
      </w:r>
      <w:r>
        <w:rPr>
          <w:i/>
        </w:rPr>
        <w:t xml:space="preserve">Feature Map </w:t>
      </w:r>
      <w:r>
        <w:t xml:space="preserve">dan mengurangi ukurannya. Bentuk lapisan </w:t>
      </w:r>
      <w:r>
        <w:rPr>
          <w:i/>
        </w:rPr>
        <w:t xml:space="preserve">Pooling </w:t>
      </w:r>
      <w:r>
        <w:t>yang paling umum adalah dengan menggunakan filter berukuran 2x2 yang diaplikasikan dengan langkah sebanyak 2 dan kemudian beroperasi pada setiap irisan dari input. Be</w:t>
      </w:r>
      <w:r>
        <w:t xml:space="preserve">ntuk seperti ini akan mengurangi </w:t>
      </w:r>
      <w:r>
        <w:rPr>
          <w:i/>
        </w:rPr>
        <w:t xml:space="preserve">Feature Map </w:t>
      </w:r>
      <w:r>
        <w:t xml:space="preserve">hingga 75% dari </w:t>
      </w:r>
      <w:r>
        <w:rPr>
          <w:spacing w:val="-3"/>
        </w:rPr>
        <w:t xml:space="preserve">ukuran </w:t>
      </w:r>
      <w:r>
        <w:t xml:space="preserve">aslinya. (Prijono 2018). Contoh operasi </w:t>
      </w:r>
      <w:r>
        <w:rPr>
          <w:i/>
        </w:rPr>
        <w:t xml:space="preserve">Max Pooling </w:t>
      </w:r>
      <w:r>
        <w:t>ditunjukkan dalam Gambar 2.</w:t>
      </w:r>
    </w:p>
    <w:p w:rsidR="00DD4B9F" w:rsidRDefault="004878DB">
      <w:pPr>
        <w:pStyle w:val="BodyText"/>
        <w:spacing w:before="11"/>
        <w:rPr>
          <w:sz w:val="8"/>
        </w:rPr>
      </w:pPr>
      <w:r>
        <w:br w:type="column"/>
      </w:r>
    </w:p>
    <w:p w:rsidR="00DD4B9F" w:rsidRDefault="004878DB">
      <w:pPr>
        <w:pStyle w:val="BodyText"/>
        <w:ind w:left="183"/>
        <w:rPr>
          <w:sz w:val="20"/>
        </w:rPr>
      </w:pPr>
      <w:r>
        <w:rPr>
          <w:noProof/>
          <w:sz w:val="20"/>
          <w:lang w:val="en-US"/>
        </w:rPr>
        <w:drawing>
          <wp:inline distT="0" distB="0" distL="0" distR="0">
            <wp:extent cx="2633611" cy="1231106"/>
            <wp:effectExtent l="0" t="0" r="0" b="0"/>
            <wp:docPr id="3" name="image2.jpeg" descr="C:\Users\Aku\Documents\Deep Learning\1. Referensi\maxpoo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2633611" cy="1231106"/>
                    </a:xfrm>
                    <a:prstGeom prst="rect">
                      <a:avLst/>
                    </a:prstGeom>
                  </pic:spPr>
                </pic:pic>
              </a:graphicData>
            </a:graphic>
          </wp:inline>
        </w:drawing>
      </w:r>
    </w:p>
    <w:p w:rsidR="00DD4B9F" w:rsidRDefault="004878DB">
      <w:pPr>
        <w:spacing w:before="22"/>
        <w:ind w:left="438" w:right="374"/>
        <w:jc w:val="center"/>
        <w:rPr>
          <w:sz w:val="20"/>
        </w:rPr>
      </w:pPr>
      <w:r>
        <w:rPr>
          <w:b/>
          <w:sz w:val="20"/>
        </w:rPr>
        <w:t xml:space="preserve">Gambar 2. </w:t>
      </w:r>
      <w:r>
        <w:rPr>
          <w:sz w:val="20"/>
        </w:rPr>
        <w:t>Contoh Operasi Max Pooling</w:t>
      </w:r>
    </w:p>
    <w:p w:rsidR="00DD4B9F" w:rsidRDefault="00DD4B9F">
      <w:pPr>
        <w:pStyle w:val="BodyText"/>
        <w:spacing w:before="2"/>
        <w:rPr>
          <w:sz w:val="28"/>
        </w:rPr>
      </w:pPr>
    </w:p>
    <w:p w:rsidR="00DD4B9F" w:rsidRDefault="004878DB">
      <w:pPr>
        <w:pStyle w:val="Heading2"/>
        <w:numPr>
          <w:ilvl w:val="1"/>
          <w:numId w:val="5"/>
        </w:numPr>
        <w:tabs>
          <w:tab w:val="left" w:pos="546"/>
        </w:tabs>
        <w:spacing w:before="1"/>
        <w:ind w:left="545" w:hanging="361"/>
        <w:jc w:val="both"/>
      </w:pPr>
      <w:r>
        <w:t>Aktivasi</w:t>
      </w:r>
      <w:r>
        <w:rPr>
          <w:spacing w:val="1"/>
        </w:rPr>
        <w:t xml:space="preserve"> </w:t>
      </w:r>
      <w:r>
        <w:t>ReLu</w:t>
      </w:r>
    </w:p>
    <w:p w:rsidR="00DD4B9F" w:rsidRDefault="004878DB">
      <w:pPr>
        <w:pStyle w:val="BodyText"/>
        <w:spacing w:before="40" w:line="276" w:lineRule="auto"/>
        <w:ind w:left="185" w:right="112" w:firstLine="427"/>
        <w:jc w:val="both"/>
      </w:pPr>
      <w:r>
        <w:t>Aktivasi ReLU (</w:t>
      </w:r>
      <w:r>
        <w:rPr>
          <w:i/>
        </w:rPr>
        <w:t>Rectified Linear Unit</w:t>
      </w:r>
      <w:r>
        <w:t xml:space="preserve">) merupakan lapisan aktivasi pada model CNN yang mengaplikasikan fungsi f(x)=max(0,x) yang berarti fungsi ini melakukan </w:t>
      </w:r>
      <w:r>
        <w:rPr>
          <w:i/>
        </w:rPr>
        <w:t xml:space="preserve">thresholding </w:t>
      </w:r>
      <w:r>
        <w:t>dengan nilai nol terhadap nilai piksel pada input citra. Aktivasi ini membuat seluruh nilai piksel yang bernilai kurang dar</w:t>
      </w:r>
      <w:r>
        <w:t>i nol pada suatu citra akan dijadikan 0.</w:t>
      </w:r>
    </w:p>
    <w:p w:rsidR="00DD4B9F" w:rsidRDefault="004878DB">
      <w:pPr>
        <w:pStyle w:val="BodyText"/>
        <w:spacing w:before="8"/>
        <w:rPr>
          <w:sz w:val="29"/>
        </w:rPr>
      </w:pPr>
      <w:r>
        <w:rPr>
          <w:noProof/>
          <w:lang w:val="en-US"/>
        </w:rPr>
        <w:drawing>
          <wp:anchor distT="0" distB="0" distL="0" distR="0" simplePos="0" relativeHeight="251659264" behindDoc="0" locked="0" layoutInCell="1" allowOverlap="1">
            <wp:simplePos x="0" y="0"/>
            <wp:positionH relativeFrom="page">
              <wp:posOffset>4250690</wp:posOffset>
            </wp:positionH>
            <wp:positionV relativeFrom="paragraph">
              <wp:posOffset>241902</wp:posOffset>
            </wp:positionV>
            <wp:extent cx="2176999" cy="1390650"/>
            <wp:effectExtent l="0" t="0" r="0" b="0"/>
            <wp:wrapTopAndBottom/>
            <wp:docPr id="5" name="image3.jpeg" descr="F:\Deep Learning\1. Referensi\Rel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2176999" cy="1390650"/>
                    </a:xfrm>
                    <a:prstGeom prst="rect">
                      <a:avLst/>
                    </a:prstGeom>
                  </pic:spPr>
                </pic:pic>
              </a:graphicData>
            </a:graphic>
          </wp:anchor>
        </w:drawing>
      </w:r>
    </w:p>
    <w:p w:rsidR="00DD4B9F" w:rsidRDefault="00DD4B9F">
      <w:pPr>
        <w:pStyle w:val="BodyText"/>
        <w:spacing w:before="8"/>
        <w:rPr>
          <w:sz w:val="28"/>
        </w:rPr>
      </w:pPr>
    </w:p>
    <w:p w:rsidR="00DD4B9F" w:rsidRDefault="004878DB">
      <w:pPr>
        <w:spacing w:before="1"/>
        <w:ind w:left="438" w:right="373"/>
        <w:jc w:val="center"/>
        <w:rPr>
          <w:sz w:val="20"/>
        </w:rPr>
      </w:pPr>
      <w:r>
        <w:rPr>
          <w:b/>
          <w:sz w:val="20"/>
        </w:rPr>
        <w:t xml:space="preserve">Gambar 3. </w:t>
      </w:r>
      <w:r>
        <w:rPr>
          <w:sz w:val="20"/>
        </w:rPr>
        <w:t>Aktivasi</w:t>
      </w:r>
      <w:r>
        <w:rPr>
          <w:spacing w:val="-10"/>
          <w:sz w:val="20"/>
        </w:rPr>
        <w:t xml:space="preserve"> </w:t>
      </w:r>
      <w:r>
        <w:rPr>
          <w:sz w:val="20"/>
        </w:rPr>
        <w:t>ReLu</w:t>
      </w:r>
    </w:p>
    <w:p w:rsidR="00DD4B9F" w:rsidRDefault="00DD4B9F">
      <w:pPr>
        <w:pStyle w:val="BodyText"/>
        <w:rPr>
          <w:sz w:val="28"/>
        </w:rPr>
      </w:pPr>
    </w:p>
    <w:p w:rsidR="00DD4B9F" w:rsidRDefault="004878DB">
      <w:pPr>
        <w:pStyle w:val="Heading2"/>
        <w:numPr>
          <w:ilvl w:val="1"/>
          <w:numId w:val="5"/>
        </w:numPr>
        <w:tabs>
          <w:tab w:val="left" w:pos="546"/>
        </w:tabs>
        <w:ind w:left="545" w:hanging="361"/>
        <w:jc w:val="both"/>
      </w:pPr>
      <w:r>
        <w:t>Fully-Connected</w:t>
      </w:r>
      <w:r>
        <w:rPr>
          <w:spacing w:val="-8"/>
        </w:rPr>
        <w:t xml:space="preserve"> </w:t>
      </w:r>
      <w:r>
        <w:t>Layer</w:t>
      </w:r>
    </w:p>
    <w:p w:rsidR="00DD4B9F" w:rsidRDefault="004878DB">
      <w:pPr>
        <w:pStyle w:val="BodyText"/>
        <w:spacing w:before="40" w:line="276" w:lineRule="auto"/>
        <w:ind w:left="185" w:right="111" w:firstLine="427"/>
        <w:jc w:val="both"/>
      </w:pPr>
      <w:r>
        <w:t>Layer tersebut adalah lapisan yang biasanya digunakan dalam penerapan MLP dan bertujuan untuk melakukan transformasi pada dimensi data agar data dapat diklasifikasik</w:t>
      </w:r>
      <w:r>
        <w:t xml:space="preserve">an secara linear.  Setiap </w:t>
      </w:r>
      <w:r>
        <w:rPr>
          <w:i/>
        </w:rPr>
        <w:t xml:space="preserve">neuron </w:t>
      </w:r>
      <w:r>
        <w:t xml:space="preserve">pada </w:t>
      </w:r>
      <w:r>
        <w:rPr>
          <w:i/>
        </w:rPr>
        <w:t xml:space="preserve">convolution layer </w:t>
      </w:r>
      <w:r>
        <w:t xml:space="preserve">perlu ditransformasi menjadi data satu dimensi terlebih dahulu sebelum dapat dimasukkan ke dalam sebuah </w:t>
      </w:r>
      <w:r>
        <w:rPr>
          <w:i/>
        </w:rPr>
        <w:t>fully connected layer</w:t>
      </w:r>
      <w:r>
        <w:t xml:space="preserve">. Karena hal tersebut menyebabkan data kehilangan informasi spasialnya dan </w:t>
      </w:r>
      <w:r>
        <w:t xml:space="preserve">tidak reversibel, </w:t>
      </w:r>
      <w:r>
        <w:rPr>
          <w:i/>
        </w:rPr>
        <w:t xml:space="preserve">fully connected layer </w:t>
      </w:r>
      <w:r>
        <w:t xml:space="preserve">hanya </w:t>
      </w:r>
      <w:r>
        <w:rPr>
          <w:spacing w:val="-4"/>
        </w:rPr>
        <w:t xml:space="preserve">dapat </w:t>
      </w:r>
      <w:r>
        <w:t>diimplementasikan di akhir</w:t>
      </w:r>
      <w:r>
        <w:rPr>
          <w:spacing w:val="-4"/>
        </w:rPr>
        <w:t xml:space="preserve"> </w:t>
      </w:r>
      <w:r>
        <w:t>jaringan.</w:t>
      </w:r>
    </w:p>
    <w:p w:rsidR="00DD4B9F" w:rsidRDefault="00DD4B9F">
      <w:pPr>
        <w:spacing w:line="276" w:lineRule="auto"/>
        <w:jc w:val="both"/>
        <w:sectPr w:rsidR="00DD4B9F">
          <w:footerReference w:type="even" r:id="rId18"/>
          <w:footerReference w:type="default" r:id="rId19"/>
          <w:pgSz w:w="11910" w:h="16840"/>
          <w:pgMar w:top="1580" w:right="1300" w:bottom="980" w:left="1300" w:header="854" w:footer="797" w:gutter="0"/>
          <w:pgNumType w:start="51"/>
          <w:cols w:num="2" w:space="720" w:equalWidth="0">
            <w:col w:w="4827" w:space="40"/>
            <w:col w:w="4443"/>
          </w:cols>
        </w:sectPr>
      </w:pPr>
    </w:p>
    <w:p w:rsidR="00DD4B9F" w:rsidRDefault="004878DB">
      <w:pPr>
        <w:pStyle w:val="Heading2"/>
        <w:numPr>
          <w:ilvl w:val="1"/>
          <w:numId w:val="5"/>
        </w:numPr>
        <w:tabs>
          <w:tab w:val="left" w:pos="479"/>
        </w:tabs>
        <w:spacing w:before="99"/>
        <w:ind w:hanging="361"/>
        <w:jc w:val="both"/>
      </w:pPr>
      <w:r>
        <w:rPr>
          <w:noProof/>
          <w:lang w:val="en-US"/>
        </w:rPr>
        <w:lastRenderedPageBreak/>
        <w:drawing>
          <wp:anchor distT="0" distB="0" distL="0" distR="0" simplePos="0" relativeHeight="15730176" behindDoc="0" locked="0" layoutInCell="1" allowOverlap="1">
            <wp:simplePos x="0" y="0"/>
            <wp:positionH relativeFrom="page">
              <wp:posOffset>3672204</wp:posOffset>
            </wp:positionH>
            <wp:positionV relativeFrom="paragraph">
              <wp:posOffset>65631</wp:posOffset>
            </wp:positionV>
            <wp:extent cx="2613660" cy="4304919"/>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0" cstate="print"/>
                    <a:stretch>
                      <a:fillRect/>
                    </a:stretch>
                  </pic:blipFill>
                  <pic:spPr>
                    <a:xfrm>
                      <a:off x="0" y="0"/>
                      <a:ext cx="2613660" cy="4304919"/>
                    </a:xfrm>
                    <a:prstGeom prst="rect">
                      <a:avLst/>
                    </a:prstGeom>
                  </pic:spPr>
                </pic:pic>
              </a:graphicData>
            </a:graphic>
          </wp:anchor>
        </w:drawing>
      </w:r>
      <w:r>
        <w:t>Aktivasi</w:t>
      </w:r>
      <w:r>
        <w:rPr>
          <w:spacing w:val="1"/>
        </w:rPr>
        <w:t xml:space="preserve"> </w:t>
      </w:r>
      <w:r>
        <w:t>Softmax</w:t>
      </w:r>
    </w:p>
    <w:p w:rsidR="00DD4B9F" w:rsidRDefault="004878DB">
      <w:pPr>
        <w:pStyle w:val="BodyText"/>
        <w:spacing w:before="39" w:line="276" w:lineRule="auto"/>
        <w:ind w:left="118" w:right="5045" w:firstLine="427"/>
        <w:jc w:val="both"/>
      </w:pPr>
      <w:r>
        <w:t xml:space="preserve">Aktivasi Softmax atau </w:t>
      </w:r>
      <w:r>
        <w:rPr>
          <w:i/>
        </w:rPr>
        <w:t xml:space="preserve">Softmax Classifier </w:t>
      </w:r>
      <w:r>
        <w:t xml:space="preserve">merupakan bentuk lain dari algoritma </w:t>
      </w:r>
      <w:r>
        <w:rPr>
          <w:i/>
        </w:rPr>
        <w:t xml:space="preserve">Logistic Regression </w:t>
      </w:r>
      <w:r>
        <w:t xml:space="preserve">yang dapat digunakan untuk mengklasifikasi lebih dari dua kelas. Standar klasifikasi yang biasa dilakukan oleh algoritma </w:t>
      </w:r>
      <w:r>
        <w:rPr>
          <w:i/>
        </w:rPr>
        <w:t xml:space="preserve">Logistic Regression </w:t>
      </w:r>
      <w:r>
        <w:t>adalah tu</w:t>
      </w:r>
      <w:r>
        <w:t>gas untuk klasifikasi kelas biner. Pada Softmax bentuk persamaan yang muncul adalah sebagai berikut ini.</w:t>
      </w:r>
    </w:p>
    <w:p w:rsidR="00DD4B9F" w:rsidRDefault="00DD4B9F">
      <w:pPr>
        <w:pStyle w:val="BodyText"/>
        <w:rPr>
          <w:sz w:val="18"/>
        </w:rPr>
      </w:pPr>
    </w:p>
    <w:p w:rsidR="00DD4B9F" w:rsidRDefault="00DD4B9F">
      <w:pPr>
        <w:rPr>
          <w:sz w:val="18"/>
        </w:rPr>
        <w:sectPr w:rsidR="00DD4B9F">
          <w:pgSz w:w="11910" w:h="16840"/>
          <w:pgMar w:top="1580" w:right="1300" w:bottom="980" w:left="1300" w:header="873" w:footer="797" w:gutter="0"/>
          <w:cols w:space="720"/>
        </w:sectPr>
      </w:pPr>
    </w:p>
    <w:p w:rsidR="00DD4B9F" w:rsidRDefault="004878DB">
      <w:pPr>
        <w:tabs>
          <w:tab w:val="left" w:pos="1899"/>
        </w:tabs>
        <w:spacing w:before="83" w:line="245" w:lineRule="exact"/>
        <w:ind w:left="826"/>
        <w:rPr>
          <w:rFonts w:ascii="DejaVu Serif Condensed" w:eastAsia="DejaVu Serif Condensed" w:hAnsi="DejaVu Serif Condensed"/>
          <w:sz w:val="14"/>
        </w:rPr>
      </w:pPr>
      <w:r>
        <w:rPr>
          <w:rFonts w:ascii="DejaVu Serif Condensed" w:eastAsia="DejaVu Serif Condensed" w:hAnsi="DejaVu Serif Condensed"/>
          <w:w w:val="105"/>
          <w:sz w:val="24"/>
        </w:rPr>
        <w:lastRenderedPageBreak/>
        <w:t>𝑓</w:t>
      </w:r>
      <w:r>
        <w:rPr>
          <w:rFonts w:ascii="DejaVu Serif Condensed" w:eastAsia="DejaVu Serif Condensed" w:hAnsi="DejaVu Serif Condensed"/>
          <w:spacing w:val="-20"/>
          <w:w w:val="105"/>
          <w:sz w:val="24"/>
        </w:rPr>
        <w:t xml:space="preserve"> </w:t>
      </w:r>
      <w:r>
        <w:rPr>
          <w:rFonts w:ascii="DejaVu Serif Condensed" w:eastAsia="DejaVu Serif Condensed" w:hAnsi="DejaVu Serif Condensed"/>
          <w:w w:val="105"/>
          <w:sz w:val="24"/>
        </w:rPr>
        <w:t>(</w:t>
      </w:r>
      <w:r>
        <w:rPr>
          <w:rFonts w:ascii="DejaVu Serif Condensed" w:eastAsia="DejaVu Serif Condensed" w:hAnsi="DejaVu Serif Condensed"/>
          <w:w w:val="105"/>
          <w:sz w:val="24"/>
        </w:rPr>
        <w:t>𝑍</w:t>
      </w:r>
      <w:r>
        <w:rPr>
          <w:rFonts w:ascii="DejaVu Serif Condensed" w:eastAsia="DejaVu Serif Condensed" w:hAnsi="DejaVu Serif Condensed"/>
          <w:w w:val="105"/>
          <w:sz w:val="24"/>
        </w:rPr>
        <w:t>)</w:t>
      </w:r>
      <w:r>
        <w:rPr>
          <w:rFonts w:ascii="DejaVu Serif Condensed" w:eastAsia="DejaVu Serif Condensed" w:hAnsi="DejaVu Serif Condensed"/>
          <w:spacing w:val="-2"/>
          <w:w w:val="105"/>
          <w:sz w:val="24"/>
        </w:rPr>
        <w:t xml:space="preserve"> </w:t>
      </w:r>
      <w:r>
        <w:rPr>
          <w:rFonts w:ascii="DejaVu Serif Condensed" w:eastAsia="DejaVu Serif Condensed" w:hAnsi="DejaVu Serif Condensed"/>
          <w:w w:val="105"/>
          <w:sz w:val="24"/>
        </w:rPr>
        <w:t>=</w:t>
      </w:r>
      <w:r>
        <w:rPr>
          <w:rFonts w:ascii="DejaVu Serif Condensed" w:eastAsia="DejaVu Serif Condensed" w:hAnsi="DejaVu Serif Condensed"/>
          <w:w w:val="105"/>
          <w:sz w:val="24"/>
        </w:rPr>
        <w:tab/>
      </w:r>
      <w:r>
        <w:rPr>
          <w:rFonts w:ascii="DejaVu Serif Condensed" w:eastAsia="DejaVu Serif Condensed" w:hAnsi="DejaVu Serif Condensed"/>
          <w:spacing w:val="3"/>
          <w:w w:val="105"/>
          <w:position w:val="14"/>
          <w:sz w:val="17"/>
        </w:rPr>
        <w:t>ⅇ</w:t>
      </w:r>
      <w:r>
        <w:rPr>
          <w:rFonts w:ascii="DejaVu Serif Condensed" w:eastAsia="DejaVu Serif Condensed" w:hAnsi="DejaVu Serif Condensed"/>
          <w:spacing w:val="3"/>
          <w:w w:val="105"/>
          <w:position w:val="20"/>
          <w:sz w:val="14"/>
        </w:rPr>
        <w:t>𝑧𝐽</w:t>
      </w:r>
    </w:p>
    <w:p w:rsidR="00DD4B9F" w:rsidRDefault="004878DB">
      <w:pPr>
        <w:pStyle w:val="BodyText"/>
        <w:spacing w:line="20" w:lineRule="exact"/>
        <w:ind w:left="1669" w:right="-260"/>
        <w:rPr>
          <w:rFonts w:ascii="DejaVu Serif Condensed"/>
          <w:sz w:val="2"/>
        </w:rPr>
      </w:pPr>
      <w:r>
        <w:rPr>
          <w:rFonts w:ascii="DejaVu Serif Condensed"/>
          <w:sz w:val="2"/>
        </w:rPr>
      </w:r>
      <w:r>
        <w:rPr>
          <w:rFonts w:ascii="DejaVu Serif Condensed"/>
          <w:sz w:val="2"/>
        </w:rPr>
        <w:pict>
          <v:group id="_x0000_s1036" style="width:36.4pt;height:.85pt;mso-position-horizontal-relative:char;mso-position-vertical-relative:line" coordsize="728,17">
            <v:rect id="_x0000_s1037" style="position:absolute;width:728;height:17" fillcolor="black" stroked="f"/>
            <w10:wrap type="none"/>
            <w10:anchorlock/>
          </v:group>
        </w:pict>
      </w:r>
    </w:p>
    <w:p w:rsidR="00DD4B9F" w:rsidRDefault="004878DB">
      <w:pPr>
        <w:spacing w:before="206" w:line="122" w:lineRule="exact"/>
        <w:ind w:left="826"/>
      </w:pPr>
      <w:r>
        <w:br w:type="column"/>
      </w:r>
      <w:r>
        <w:lastRenderedPageBreak/>
        <w:t>(1)</w:t>
      </w:r>
    </w:p>
    <w:p w:rsidR="00DD4B9F" w:rsidRDefault="00DD4B9F">
      <w:pPr>
        <w:spacing w:line="122" w:lineRule="exact"/>
        <w:sectPr w:rsidR="00DD4B9F">
          <w:type w:val="continuous"/>
          <w:pgSz w:w="11910" w:h="16840"/>
          <w:pgMar w:top="1580" w:right="1300" w:bottom="940" w:left="1300" w:header="720" w:footer="720" w:gutter="0"/>
          <w:cols w:num="2" w:space="720" w:equalWidth="0">
            <w:col w:w="2199" w:space="922"/>
            <w:col w:w="6189"/>
          </w:cols>
        </w:sectPr>
      </w:pPr>
    </w:p>
    <w:p w:rsidR="00DD4B9F" w:rsidRDefault="004878DB">
      <w:pPr>
        <w:tabs>
          <w:tab w:val="left" w:pos="1669"/>
        </w:tabs>
        <w:spacing w:line="199" w:lineRule="auto"/>
        <w:ind w:left="910"/>
        <w:rPr>
          <w:rFonts w:ascii="DejaVu Serif Condensed" w:eastAsia="DejaVu Serif Condensed" w:hAnsi="DejaVu Serif Condensed"/>
          <w:sz w:val="14"/>
        </w:rPr>
      </w:pPr>
      <w:r>
        <w:rPr>
          <w:rFonts w:ascii="DejaVu Serif Condensed" w:eastAsia="DejaVu Serif Condensed" w:hAnsi="DejaVu Serif Condensed"/>
          <w:w w:val="110"/>
          <w:position w:val="7"/>
          <w:sz w:val="17"/>
        </w:rPr>
        <w:lastRenderedPageBreak/>
        <w:t>𝑗</w:t>
      </w:r>
      <w:r>
        <w:rPr>
          <w:rFonts w:ascii="DejaVu Serif Condensed" w:eastAsia="DejaVu Serif Condensed" w:hAnsi="DejaVu Serif Condensed"/>
          <w:w w:val="110"/>
          <w:position w:val="7"/>
          <w:sz w:val="17"/>
        </w:rPr>
        <w:tab/>
      </w:r>
      <w:r>
        <w:rPr>
          <w:rFonts w:ascii="DejaVu Serif Condensed" w:eastAsia="DejaVu Serif Condensed" w:hAnsi="DejaVu Serif Condensed"/>
          <w:w w:val="185"/>
          <w:position w:val="-4"/>
          <w:sz w:val="17"/>
        </w:rPr>
        <w:t>∑</w:t>
      </w:r>
      <w:r>
        <w:rPr>
          <w:rFonts w:ascii="DejaVu Serif Condensed" w:eastAsia="DejaVu Serif Condensed" w:hAnsi="DejaVu Serif Condensed"/>
          <w:spacing w:val="-2"/>
          <w:w w:val="185"/>
          <w:position w:val="-4"/>
          <w:sz w:val="17"/>
        </w:rPr>
        <w:t xml:space="preserve"> </w:t>
      </w:r>
      <w:r>
        <w:rPr>
          <w:rFonts w:ascii="DejaVu Serif Condensed" w:eastAsia="DejaVu Serif Condensed" w:hAnsi="DejaVu Serif Condensed"/>
          <w:spacing w:val="3"/>
          <w:w w:val="110"/>
          <w:position w:val="-4"/>
          <w:sz w:val="17"/>
        </w:rPr>
        <w:t>ⅇ</w:t>
      </w:r>
      <w:r>
        <w:rPr>
          <w:rFonts w:ascii="DejaVu Serif Condensed" w:eastAsia="DejaVu Serif Condensed" w:hAnsi="DejaVu Serif Condensed"/>
          <w:spacing w:val="3"/>
          <w:w w:val="110"/>
          <w:sz w:val="14"/>
        </w:rPr>
        <w:t>𝑧𝑘</w:t>
      </w:r>
    </w:p>
    <w:p w:rsidR="00DD4B9F" w:rsidRDefault="004878DB">
      <w:pPr>
        <w:spacing w:line="148" w:lineRule="exact"/>
        <w:ind w:left="1894"/>
        <w:rPr>
          <w:rFonts w:ascii="DejaVu Serif Condensed" w:eastAsia="DejaVu Serif Condensed"/>
          <w:sz w:val="14"/>
        </w:rPr>
      </w:pPr>
      <w:r>
        <w:rPr>
          <w:rFonts w:ascii="DejaVu Serif Condensed" w:eastAsia="DejaVu Serif Condensed"/>
          <w:w w:val="120"/>
          <w:sz w:val="14"/>
        </w:rPr>
        <w:t>𝑘</w:t>
      </w:r>
    </w:p>
    <w:p w:rsidR="00DD4B9F" w:rsidRDefault="00DD4B9F">
      <w:pPr>
        <w:pStyle w:val="BodyText"/>
        <w:spacing w:before="7"/>
        <w:rPr>
          <w:rFonts w:ascii="DejaVu Serif Condensed"/>
          <w:sz w:val="15"/>
        </w:rPr>
      </w:pPr>
    </w:p>
    <w:p w:rsidR="00DD4B9F" w:rsidRDefault="00DD4B9F">
      <w:pPr>
        <w:rPr>
          <w:rFonts w:ascii="DejaVu Serif Condensed"/>
          <w:sz w:val="15"/>
        </w:rPr>
        <w:sectPr w:rsidR="00DD4B9F">
          <w:type w:val="continuous"/>
          <w:pgSz w:w="11910" w:h="16840"/>
          <w:pgMar w:top="1580" w:right="1300" w:bottom="940" w:left="1300" w:header="720" w:footer="720" w:gutter="0"/>
          <w:cols w:space="720"/>
        </w:sectPr>
      </w:pPr>
    </w:p>
    <w:p w:rsidR="00DD4B9F" w:rsidRDefault="004878DB">
      <w:pPr>
        <w:pStyle w:val="BodyText"/>
        <w:spacing w:before="94" w:line="276" w:lineRule="auto"/>
        <w:ind w:left="118" w:right="40" w:firstLine="427"/>
        <w:jc w:val="both"/>
      </w:pPr>
      <w:r>
        <w:lastRenderedPageBreak/>
        <w:t xml:space="preserve">Notasi </w:t>
      </w:r>
      <w:r>
        <w:rPr>
          <w:i/>
        </w:rPr>
        <w:t>f</w:t>
      </w:r>
      <w:r>
        <w:rPr>
          <w:i/>
          <w:vertAlign w:val="subscript"/>
        </w:rPr>
        <w:t>j</w:t>
      </w:r>
      <w:r>
        <w:rPr>
          <w:i/>
        </w:rPr>
        <w:t xml:space="preserve"> </w:t>
      </w:r>
      <w:r>
        <w:t xml:space="preserve">menunjukkan hasil </w:t>
      </w:r>
      <w:r>
        <w:rPr>
          <w:spacing w:val="-3"/>
        </w:rPr>
        <w:t xml:space="preserve">fungsi </w:t>
      </w:r>
      <w:r>
        <w:t xml:space="preserve">untuk setiap elemen ke-j pada vektor keluaran kelas. Argumen </w:t>
      </w:r>
      <w:r>
        <w:rPr>
          <w:i/>
        </w:rPr>
        <w:t xml:space="preserve">z </w:t>
      </w:r>
      <w:r>
        <w:t>adalah hipotesis yang diberikan oleh model pelatihan agar dapat diklasifikasi oleh fungsi Softmax. Softmax juga memberikan hasil yang lebih i</w:t>
      </w:r>
      <w:r>
        <w:t xml:space="preserve">ntuitif dan juga memiliki interpretasi probabilistik yang lebih baik dibanding algoritma klasifikasi lainnya. Softmax memungkinkan menghitung probabilitas untuk semua label. Dari label yang ada akan diambil sebuah vektor nilai bernilai riil dan merubahnya </w:t>
      </w:r>
      <w:r>
        <w:t>menjadi vektor dengan nilai antara nol dan satu yang bila semua dijumlah akan bernilai satu.</w:t>
      </w:r>
    </w:p>
    <w:p w:rsidR="00DD4B9F" w:rsidRDefault="00DD4B9F">
      <w:pPr>
        <w:pStyle w:val="BodyText"/>
        <w:spacing w:before="3"/>
        <w:rPr>
          <w:sz w:val="25"/>
        </w:rPr>
      </w:pPr>
    </w:p>
    <w:p w:rsidR="00DD4B9F" w:rsidRDefault="004878DB">
      <w:pPr>
        <w:pStyle w:val="Heading2"/>
        <w:numPr>
          <w:ilvl w:val="0"/>
          <w:numId w:val="5"/>
        </w:numPr>
        <w:tabs>
          <w:tab w:val="left" w:pos="403"/>
        </w:tabs>
        <w:ind w:left="402" w:hanging="285"/>
        <w:jc w:val="left"/>
      </w:pPr>
      <w:r>
        <w:t>METODE</w:t>
      </w:r>
      <w:r>
        <w:rPr>
          <w:spacing w:val="-1"/>
        </w:rPr>
        <w:t xml:space="preserve"> </w:t>
      </w:r>
      <w:r>
        <w:t>PENELITIAN</w:t>
      </w:r>
    </w:p>
    <w:p w:rsidR="00DD4B9F" w:rsidRDefault="004878DB">
      <w:pPr>
        <w:pStyle w:val="BodyText"/>
        <w:tabs>
          <w:tab w:val="left" w:pos="1548"/>
          <w:tab w:val="left" w:pos="2167"/>
          <w:tab w:val="left" w:pos="2861"/>
        </w:tabs>
        <w:spacing w:before="40" w:line="276" w:lineRule="auto"/>
        <w:ind w:left="118" w:right="38" w:firstLine="427"/>
        <w:jc w:val="right"/>
      </w:pPr>
      <w:r>
        <w:t>Pada penelitian</w:t>
      </w:r>
      <w:r>
        <w:rPr>
          <w:spacing w:val="3"/>
        </w:rPr>
        <w:t xml:space="preserve"> </w:t>
      </w:r>
      <w:r>
        <w:t>implementasi</w:t>
      </w:r>
      <w:r>
        <w:rPr>
          <w:spacing w:val="32"/>
        </w:rPr>
        <w:t xml:space="preserve"> </w:t>
      </w:r>
      <w:r>
        <w:rPr>
          <w:i/>
        </w:rPr>
        <w:t>deep</w:t>
      </w:r>
      <w:r>
        <w:rPr>
          <w:i/>
        </w:rPr>
        <w:t xml:space="preserve"> </w:t>
      </w:r>
      <w:r>
        <w:rPr>
          <w:i/>
        </w:rPr>
        <w:t xml:space="preserve">learning </w:t>
      </w:r>
      <w:r>
        <w:t>pada identifikasi</w:t>
      </w:r>
      <w:r>
        <w:rPr>
          <w:spacing w:val="-9"/>
        </w:rPr>
        <w:t xml:space="preserve"> </w:t>
      </w:r>
      <w:r>
        <w:t>jenis</w:t>
      </w:r>
      <w:r>
        <w:rPr>
          <w:spacing w:val="39"/>
        </w:rPr>
        <w:t xml:space="preserve"> </w:t>
      </w:r>
      <w:r>
        <w:t>tumbuhan</w:t>
      </w:r>
      <w:r>
        <w:t xml:space="preserve"> </w:t>
      </w:r>
      <w:r>
        <w:t>berdasarkan</w:t>
      </w:r>
      <w:r>
        <w:tab/>
        <w:t>citra</w:t>
      </w:r>
      <w:r>
        <w:tab/>
        <w:t>daun</w:t>
      </w:r>
      <w:r>
        <w:tab/>
      </w:r>
      <w:r>
        <w:rPr>
          <w:spacing w:val="-3"/>
        </w:rPr>
        <w:t xml:space="preserve">menggunakan </w:t>
      </w:r>
      <w:r>
        <w:rPr>
          <w:i/>
        </w:rPr>
        <w:t>Convolutional Neural Network</w:t>
      </w:r>
      <w:r>
        <w:rPr>
          <w:i/>
          <w:spacing w:val="2"/>
        </w:rPr>
        <w:t xml:space="preserve"> </w:t>
      </w:r>
      <w:r>
        <w:t>(CNN</w:t>
      </w:r>
      <w:r>
        <w:t>)</w:t>
      </w:r>
      <w:r>
        <w:rPr>
          <w:spacing w:val="3"/>
        </w:rPr>
        <w:t xml:space="preserve"> </w:t>
      </w:r>
      <w:r>
        <w:t>ini</w:t>
      </w:r>
      <w:r>
        <w:t xml:space="preserve"> </w:t>
      </w:r>
      <w:r>
        <w:t>digunakan arsitektur CNN</w:t>
      </w:r>
      <w:r>
        <w:rPr>
          <w:spacing w:val="42"/>
        </w:rPr>
        <w:t xml:space="preserve"> </w:t>
      </w:r>
      <w:r>
        <w:t>dari</w:t>
      </w:r>
      <w:r>
        <w:rPr>
          <w:spacing w:val="13"/>
        </w:rPr>
        <w:t xml:space="preserve"> </w:t>
      </w:r>
      <w:r>
        <w:t>Krizhevsky</w:t>
      </w:r>
      <w:r>
        <w:t xml:space="preserve"> </w:t>
      </w:r>
      <w:r>
        <w:t>et al.(2012) yang disebut</w:t>
      </w:r>
      <w:r>
        <w:rPr>
          <w:spacing w:val="-8"/>
        </w:rPr>
        <w:t xml:space="preserve"> </w:t>
      </w:r>
      <w:r>
        <w:t>dengan</w:t>
      </w:r>
      <w:r>
        <w:rPr>
          <w:spacing w:val="-1"/>
        </w:rPr>
        <w:t xml:space="preserve"> </w:t>
      </w:r>
      <w:r>
        <w:t>AlexNet.</w:t>
      </w:r>
      <w:r>
        <w:t xml:space="preserve"> </w:t>
      </w:r>
      <w:r>
        <w:t>Secara garis besar, cara</w:t>
      </w:r>
      <w:r>
        <w:rPr>
          <w:spacing w:val="56"/>
        </w:rPr>
        <w:t xml:space="preserve"> </w:t>
      </w:r>
      <w:r>
        <w:t>kerja</w:t>
      </w:r>
      <w:r>
        <w:rPr>
          <w:spacing w:val="14"/>
        </w:rPr>
        <w:t xml:space="preserve"> </w:t>
      </w:r>
      <w:r>
        <w:t>sistem</w:t>
      </w:r>
      <w:r>
        <w:t xml:space="preserve"> </w:t>
      </w:r>
      <w:r>
        <w:t>arsitektur Alexnet dibagi</w:t>
      </w:r>
      <w:r>
        <w:rPr>
          <w:spacing w:val="24"/>
        </w:rPr>
        <w:t xml:space="preserve"> </w:t>
      </w:r>
      <w:r>
        <w:t>menjadi</w:t>
      </w:r>
      <w:r>
        <w:rPr>
          <w:spacing w:val="8"/>
        </w:rPr>
        <w:t xml:space="preserve"> </w:t>
      </w:r>
      <w:r>
        <w:t>dua</w:t>
      </w:r>
      <w:r>
        <w:t xml:space="preserve"> </w:t>
      </w:r>
      <w:r>
        <w:t xml:space="preserve">kelompok </w:t>
      </w:r>
      <w:r>
        <w:rPr>
          <w:i/>
        </w:rPr>
        <w:t>layer</w:t>
      </w:r>
      <w:r>
        <w:t>. Pertama</w:t>
      </w:r>
      <w:r>
        <w:rPr>
          <w:spacing w:val="22"/>
        </w:rPr>
        <w:t xml:space="preserve"> </w:t>
      </w:r>
      <w:r>
        <w:t>adalah</w:t>
      </w:r>
      <w:r>
        <w:rPr>
          <w:spacing w:val="48"/>
        </w:rPr>
        <w:t xml:space="preserve"> </w:t>
      </w:r>
      <w:r>
        <w:rPr>
          <w:i/>
        </w:rPr>
        <w:t>layer</w:t>
      </w:r>
      <w:r>
        <w:rPr>
          <w:i/>
        </w:rPr>
        <w:t xml:space="preserve"> </w:t>
      </w:r>
      <w:r>
        <w:t>ekstrasi fitur yang tersusun</w:t>
      </w:r>
      <w:r>
        <w:rPr>
          <w:spacing w:val="56"/>
        </w:rPr>
        <w:t xml:space="preserve"> </w:t>
      </w:r>
      <w:r>
        <w:t>dari</w:t>
      </w:r>
      <w:r>
        <w:rPr>
          <w:spacing w:val="48"/>
        </w:rPr>
        <w:t xml:space="preserve"> </w:t>
      </w:r>
      <w:r>
        <w:rPr>
          <w:i/>
        </w:rPr>
        <w:t>layer</w:t>
      </w:r>
      <w:r>
        <w:rPr>
          <w:i/>
        </w:rPr>
        <w:t xml:space="preserve"> </w:t>
      </w:r>
      <w:r>
        <w:t xml:space="preserve">konvolusi dan </w:t>
      </w:r>
      <w:r>
        <w:rPr>
          <w:i/>
        </w:rPr>
        <w:t>pooling layer</w:t>
      </w:r>
      <w:r>
        <w:t>, dan</w:t>
      </w:r>
      <w:r>
        <w:rPr>
          <w:spacing w:val="23"/>
        </w:rPr>
        <w:t xml:space="preserve"> </w:t>
      </w:r>
      <w:r>
        <w:t>kedua</w:t>
      </w:r>
    </w:p>
    <w:p w:rsidR="00DD4B9F" w:rsidRDefault="004878DB">
      <w:pPr>
        <w:pStyle w:val="BodyText"/>
        <w:spacing w:before="1"/>
        <w:ind w:left="118"/>
      </w:pPr>
      <w:r>
        <w:t>adalah layer klasifikasi.</w:t>
      </w:r>
    </w:p>
    <w:p w:rsidR="00DD4B9F" w:rsidRDefault="004878DB">
      <w:pPr>
        <w:pStyle w:val="BodyText"/>
      </w:pPr>
      <w:r>
        <w:br w:type="column"/>
      </w:r>
    </w:p>
    <w:p w:rsidR="00DD4B9F" w:rsidRDefault="00DD4B9F">
      <w:pPr>
        <w:pStyle w:val="BodyText"/>
      </w:pPr>
    </w:p>
    <w:p w:rsidR="00DD4B9F" w:rsidRDefault="00DD4B9F">
      <w:pPr>
        <w:pStyle w:val="BodyText"/>
      </w:pPr>
    </w:p>
    <w:p w:rsidR="00DD4B9F" w:rsidRDefault="00DD4B9F">
      <w:pPr>
        <w:pStyle w:val="BodyText"/>
      </w:pPr>
    </w:p>
    <w:p w:rsidR="00DD4B9F" w:rsidRDefault="00DD4B9F">
      <w:pPr>
        <w:pStyle w:val="BodyText"/>
      </w:pPr>
    </w:p>
    <w:p w:rsidR="00DD4B9F" w:rsidRDefault="00DD4B9F">
      <w:pPr>
        <w:pStyle w:val="BodyText"/>
      </w:pPr>
    </w:p>
    <w:p w:rsidR="00DD4B9F" w:rsidRDefault="00DD4B9F">
      <w:pPr>
        <w:pStyle w:val="BodyText"/>
      </w:pPr>
    </w:p>
    <w:p w:rsidR="00DD4B9F" w:rsidRDefault="00DD4B9F">
      <w:pPr>
        <w:pStyle w:val="BodyText"/>
      </w:pPr>
    </w:p>
    <w:p w:rsidR="00DD4B9F" w:rsidRDefault="00DD4B9F">
      <w:pPr>
        <w:pStyle w:val="BodyText"/>
      </w:pPr>
    </w:p>
    <w:p w:rsidR="00DD4B9F" w:rsidRDefault="00DD4B9F">
      <w:pPr>
        <w:pStyle w:val="BodyText"/>
      </w:pPr>
    </w:p>
    <w:p w:rsidR="00DD4B9F" w:rsidRDefault="00DD4B9F">
      <w:pPr>
        <w:pStyle w:val="BodyText"/>
        <w:spacing w:before="4"/>
        <w:rPr>
          <w:sz w:val="18"/>
        </w:rPr>
      </w:pPr>
    </w:p>
    <w:p w:rsidR="00DD4B9F" w:rsidRDefault="004878DB">
      <w:pPr>
        <w:ind w:left="889"/>
        <w:rPr>
          <w:sz w:val="20"/>
        </w:rPr>
      </w:pPr>
      <w:r>
        <w:rPr>
          <w:b/>
          <w:sz w:val="20"/>
        </w:rPr>
        <w:t xml:space="preserve">Gambar 4. </w:t>
      </w:r>
      <w:r>
        <w:rPr>
          <w:sz w:val="20"/>
        </w:rPr>
        <w:t>Arsitektur Alexnet</w:t>
      </w:r>
    </w:p>
    <w:p w:rsidR="00DD4B9F" w:rsidRDefault="00DD4B9F">
      <w:pPr>
        <w:pStyle w:val="BodyText"/>
        <w:spacing w:before="3"/>
        <w:rPr>
          <w:sz w:val="28"/>
        </w:rPr>
      </w:pPr>
    </w:p>
    <w:p w:rsidR="00DD4B9F" w:rsidRDefault="004878DB">
      <w:pPr>
        <w:pStyle w:val="BodyText"/>
        <w:spacing w:line="276" w:lineRule="auto"/>
        <w:ind w:left="120" w:right="681" w:firstLine="427"/>
        <w:jc w:val="both"/>
      </w:pPr>
      <w:r>
        <w:t>Jika di susun, arsitektur AlexNet terdiri dari 20 lapisan yang rinciannya sebagai berikut</w:t>
      </w:r>
      <w:r>
        <w:rPr>
          <w:spacing w:val="-3"/>
        </w:rPr>
        <w:t xml:space="preserve"> </w:t>
      </w:r>
      <w:r>
        <w:t>ini.</w:t>
      </w:r>
    </w:p>
    <w:p w:rsidR="00DD4B9F" w:rsidRDefault="004878DB">
      <w:pPr>
        <w:pStyle w:val="ListParagraph"/>
        <w:numPr>
          <w:ilvl w:val="0"/>
          <w:numId w:val="4"/>
        </w:numPr>
        <w:tabs>
          <w:tab w:val="left" w:pos="405"/>
        </w:tabs>
        <w:spacing w:before="1"/>
        <w:ind w:hanging="285"/>
        <w:jc w:val="both"/>
      </w:pPr>
      <w:r>
        <w:t>Masukan citra :</w:t>
      </w:r>
      <w:r>
        <w:rPr>
          <w:spacing w:val="-3"/>
        </w:rPr>
        <w:t xml:space="preserve"> </w:t>
      </w:r>
      <w:r>
        <w:t>227x227x3</w:t>
      </w:r>
    </w:p>
    <w:p w:rsidR="00DD4B9F" w:rsidRDefault="004878DB">
      <w:pPr>
        <w:pStyle w:val="BodyText"/>
        <w:spacing w:before="38" w:line="276" w:lineRule="auto"/>
        <w:ind w:left="404" w:right="678"/>
        <w:jc w:val="both"/>
      </w:pPr>
      <w:r>
        <w:t xml:space="preserve">Masukan citra berukuran 227x227x3. Jika citra masukan mempunyai ukuran yang berbeda, maka pada tahap pertama ini citra akan di </w:t>
      </w:r>
      <w:r>
        <w:rPr>
          <w:i/>
        </w:rPr>
        <w:t xml:space="preserve">reshape </w:t>
      </w:r>
      <w:r>
        <w:t>menjadi 227x227x3.</w:t>
      </w:r>
    </w:p>
    <w:p w:rsidR="00DD4B9F" w:rsidRDefault="004878DB">
      <w:pPr>
        <w:pStyle w:val="ListParagraph"/>
        <w:numPr>
          <w:ilvl w:val="0"/>
          <w:numId w:val="4"/>
        </w:numPr>
        <w:tabs>
          <w:tab w:val="left" w:pos="405"/>
        </w:tabs>
        <w:ind w:hanging="285"/>
        <w:jc w:val="both"/>
        <w:rPr>
          <w:i/>
        </w:rPr>
      </w:pPr>
      <w:r>
        <w:rPr>
          <w:i/>
        </w:rPr>
        <w:t xml:space="preserve">Convolution </w:t>
      </w:r>
      <w:r>
        <w:t xml:space="preserve">: 96 </w:t>
      </w:r>
      <w:r>
        <w:rPr>
          <w:spacing w:val="-7"/>
        </w:rPr>
        <w:t xml:space="preserve">11x11x3 </w:t>
      </w:r>
      <w:r>
        <w:t>dengan</w:t>
      </w:r>
      <w:r>
        <w:rPr>
          <w:spacing w:val="17"/>
        </w:rPr>
        <w:t xml:space="preserve"> </w:t>
      </w:r>
      <w:r>
        <w:rPr>
          <w:i/>
        </w:rPr>
        <w:t>stride</w:t>
      </w:r>
    </w:p>
    <w:p w:rsidR="00DD4B9F" w:rsidRDefault="004878DB">
      <w:pPr>
        <w:spacing w:before="37"/>
        <w:ind w:left="404"/>
        <w:jc w:val="both"/>
      </w:pPr>
      <w:r>
        <w:t xml:space="preserve">[4 4] dan </w:t>
      </w:r>
      <w:r>
        <w:rPr>
          <w:i/>
        </w:rPr>
        <w:t xml:space="preserve">padding </w:t>
      </w:r>
      <w:r>
        <w:t>[0</w:t>
      </w:r>
      <w:r>
        <w:rPr>
          <w:spacing w:val="56"/>
        </w:rPr>
        <w:t xml:space="preserve"> </w:t>
      </w:r>
      <w:r>
        <w:t>0]</w:t>
      </w:r>
    </w:p>
    <w:p w:rsidR="00DD4B9F" w:rsidRDefault="004878DB">
      <w:pPr>
        <w:pStyle w:val="BodyText"/>
        <w:spacing w:before="40" w:line="276" w:lineRule="auto"/>
        <w:ind w:left="404" w:right="679"/>
        <w:jc w:val="both"/>
      </w:pPr>
      <w:r>
        <w:t xml:space="preserve">Pada layer kedua terdapat proses konvolusi pertama dengan ukuran kernel </w:t>
      </w:r>
      <w:r>
        <w:rPr>
          <w:spacing w:val="-7"/>
        </w:rPr>
        <w:t xml:space="preserve">11x11x3 </w:t>
      </w:r>
      <w:r>
        <w:t xml:space="preserve">sebanyak 96 kali, dengan </w:t>
      </w:r>
      <w:r>
        <w:rPr>
          <w:i/>
        </w:rPr>
        <w:t xml:space="preserve">stride </w:t>
      </w:r>
      <w:r>
        <w:t xml:space="preserve">4 dan </w:t>
      </w:r>
      <w:r>
        <w:rPr>
          <w:i/>
        </w:rPr>
        <w:t xml:space="preserve">padding </w:t>
      </w:r>
      <w:r>
        <w:t xml:space="preserve">0. Lapisan konvolusi yang berukuran </w:t>
      </w:r>
      <w:r>
        <w:rPr>
          <w:spacing w:val="-6"/>
        </w:rPr>
        <w:t xml:space="preserve">11x11x3 </w:t>
      </w:r>
      <w:r>
        <w:t xml:space="preserve">sebanyak 96 ini pada awal jaringan menangkap fitur citra </w:t>
      </w:r>
      <w:r>
        <w:rPr>
          <w:spacing w:val="-3"/>
        </w:rPr>
        <w:t xml:space="preserve">dasar, </w:t>
      </w:r>
      <w:r>
        <w:t>seperti tepian dan gum</w:t>
      </w:r>
      <w:r>
        <w:t>palan</w:t>
      </w:r>
      <w:r>
        <w:rPr>
          <w:spacing w:val="54"/>
        </w:rPr>
        <w:t xml:space="preserve"> </w:t>
      </w:r>
      <w:r>
        <w:t>Keluaran</w:t>
      </w:r>
    </w:p>
    <w:p w:rsidR="00DD4B9F" w:rsidRDefault="00DD4B9F">
      <w:pPr>
        <w:spacing w:line="276" w:lineRule="auto"/>
        <w:jc w:val="both"/>
        <w:sectPr w:rsidR="00DD4B9F">
          <w:type w:val="continuous"/>
          <w:pgSz w:w="11910" w:h="16840"/>
          <w:pgMar w:top="1580" w:right="1300" w:bottom="940" w:left="1300" w:header="720" w:footer="720" w:gutter="0"/>
          <w:cols w:num="2" w:space="720" w:equalWidth="0">
            <w:col w:w="4301" w:space="63"/>
            <w:col w:w="4946"/>
          </w:cols>
        </w:sectPr>
      </w:pPr>
    </w:p>
    <w:p w:rsidR="00DD4B9F" w:rsidRDefault="004878DB">
      <w:pPr>
        <w:pStyle w:val="BodyText"/>
        <w:spacing w:before="101" w:line="276" w:lineRule="auto"/>
        <w:ind w:left="968"/>
        <w:jc w:val="both"/>
      </w:pPr>
      <w:r>
        <w:lastRenderedPageBreak/>
        <w:t>dari layer ini berukuran 55x55x96 yang dapat dihitung menggunakan rumus Dimensi Keluaran seperti berikut :</w:t>
      </w:r>
    </w:p>
    <w:p w:rsidR="00DD4B9F" w:rsidRDefault="004878DB">
      <w:pPr>
        <w:pStyle w:val="BodyText"/>
        <w:rPr>
          <w:sz w:val="24"/>
        </w:rPr>
      </w:pPr>
      <w:r>
        <w:br w:type="column"/>
      </w:r>
    </w:p>
    <w:p w:rsidR="00DD4B9F" w:rsidRDefault="00DD4B9F">
      <w:pPr>
        <w:pStyle w:val="BodyText"/>
        <w:rPr>
          <w:sz w:val="24"/>
        </w:rPr>
      </w:pPr>
    </w:p>
    <w:p w:rsidR="00DD4B9F" w:rsidRDefault="00DD4B9F">
      <w:pPr>
        <w:pStyle w:val="BodyText"/>
        <w:spacing w:before="3"/>
        <w:rPr>
          <w:sz w:val="30"/>
        </w:rPr>
      </w:pPr>
    </w:p>
    <w:p w:rsidR="00DD4B9F" w:rsidRDefault="004878DB">
      <w:pPr>
        <w:pStyle w:val="ListParagraph"/>
        <w:numPr>
          <w:ilvl w:val="0"/>
          <w:numId w:val="3"/>
        </w:numPr>
        <w:tabs>
          <w:tab w:val="left" w:pos="472"/>
        </w:tabs>
        <w:ind w:hanging="285"/>
        <w:jc w:val="left"/>
      </w:pPr>
      <w:r>
        <w:rPr>
          <w:spacing w:val="-6"/>
        </w:rPr>
        <w:t>ReLU</w:t>
      </w:r>
    </w:p>
    <w:p w:rsidR="00DD4B9F" w:rsidRDefault="004878DB">
      <w:pPr>
        <w:pStyle w:val="BodyText"/>
        <w:spacing w:before="10"/>
        <w:rPr>
          <w:sz w:val="21"/>
        </w:rPr>
      </w:pPr>
      <w:r>
        <w:br w:type="column"/>
      </w:r>
    </w:p>
    <w:p w:rsidR="00DD4B9F" w:rsidRDefault="004878DB">
      <w:pPr>
        <w:pStyle w:val="BodyText"/>
        <w:ind w:left="16"/>
        <w:rPr>
          <w:rFonts w:ascii="DejaVu Serif Condensed" w:eastAsia="DejaVu Serif Condensed"/>
        </w:rPr>
      </w:pPr>
      <w:r>
        <w:rPr>
          <w:rFonts w:ascii="DejaVu Serif Condensed" w:eastAsia="DejaVu Serif Condensed"/>
          <w:w w:val="105"/>
        </w:rPr>
        <w:t>𝑁𝑜𝑢𝑡</w:t>
      </w:r>
      <w:r>
        <w:rPr>
          <w:rFonts w:ascii="DejaVu Serif Condensed" w:eastAsia="DejaVu Serif Condensed"/>
          <w:w w:val="105"/>
        </w:rPr>
        <w:t xml:space="preserve"> =</w:t>
      </w:r>
      <w:r>
        <w:rPr>
          <w:rFonts w:ascii="DejaVu Serif Condensed" w:eastAsia="DejaVu Serif Condensed"/>
          <w:spacing w:val="-20"/>
          <w:w w:val="105"/>
        </w:rPr>
        <w:t xml:space="preserve"> </w:t>
      </w:r>
      <w:r>
        <w:rPr>
          <w:rFonts w:ascii="DejaVu Serif Condensed" w:eastAsia="DejaVu Serif Condensed"/>
          <w:spacing w:val="-18"/>
          <w:w w:val="105"/>
        </w:rPr>
        <w:t>[</w:t>
      </w:r>
    </w:p>
    <w:p w:rsidR="00DD4B9F" w:rsidRDefault="004878DB">
      <w:pPr>
        <w:pStyle w:val="BodyText"/>
        <w:spacing w:before="81" w:line="213" w:lineRule="exact"/>
        <w:ind w:left="-40"/>
        <w:rPr>
          <w:rFonts w:ascii="DejaVu Serif Condensed" w:hAnsi="DejaVu Serif Condensed"/>
        </w:rPr>
      </w:pPr>
      <w:r>
        <w:br w:type="column"/>
      </w:r>
      <w:r>
        <w:rPr>
          <w:rFonts w:ascii="DejaVu Serif Condensed" w:hAnsi="DejaVu Serif Condensed"/>
        </w:rPr>
        <w:lastRenderedPageBreak/>
        <w:t>27 + 2.2 − 5</w:t>
      </w:r>
    </w:p>
    <w:p w:rsidR="00DD4B9F" w:rsidRDefault="004878DB">
      <w:pPr>
        <w:pStyle w:val="BodyText"/>
        <w:tabs>
          <w:tab w:val="left" w:pos="1139"/>
        </w:tabs>
        <w:spacing w:line="189" w:lineRule="auto"/>
        <w:ind w:left="488"/>
        <w:rPr>
          <w:rFonts w:ascii="DejaVu Serif Condensed"/>
        </w:rPr>
      </w:pPr>
      <w:r>
        <w:pict>
          <v:rect id="_x0000_s1035" style="position:absolute;left:0;text-align:left;margin-left:406.05pt;margin-top:6.05pt;width:58.95pt;height:.7pt;z-index:-16052224;mso-position-horizontal-relative:page" fillcolor="black" stroked="f">
            <w10:wrap anchorx="page"/>
          </v:rect>
        </w:pict>
      </w:r>
      <w:r>
        <w:rPr>
          <w:rFonts w:ascii="DejaVu Serif Condensed"/>
          <w:position w:val="-14"/>
        </w:rPr>
        <w:t>1</w:t>
      </w:r>
      <w:r>
        <w:rPr>
          <w:rFonts w:ascii="DejaVu Serif Condensed"/>
          <w:position w:val="-14"/>
        </w:rPr>
        <w:tab/>
      </w:r>
      <w:r>
        <w:rPr>
          <w:rFonts w:ascii="DejaVu Serif Condensed"/>
        </w:rPr>
        <w:t>] + 1 =</w:t>
      </w:r>
      <w:r>
        <w:rPr>
          <w:rFonts w:ascii="DejaVu Serif Condensed"/>
          <w:spacing w:val="-39"/>
        </w:rPr>
        <w:t xml:space="preserve"> </w:t>
      </w:r>
      <w:r>
        <w:rPr>
          <w:rFonts w:ascii="DejaVu Serif Condensed"/>
        </w:rPr>
        <w:t>27</w:t>
      </w:r>
    </w:p>
    <w:p w:rsidR="00DD4B9F" w:rsidRDefault="00DD4B9F">
      <w:pPr>
        <w:spacing w:line="189" w:lineRule="auto"/>
        <w:rPr>
          <w:rFonts w:ascii="DejaVu Serif Condensed"/>
        </w:rPr>
        <w:sectPr w:rsidR="00DD4B9F">
          <w:pgSz w:w="11910" w:h="16840"/>
          <w:pgMar w:top="1580" w:right="1300" w:bottom="980" w:left="1300" w:header="854" w:footer="797" w:gutter="0"/>
          <w:cols w:num="4" w:space="720" w:equalWidth="0">
            <w:col w:w="4824" w:space="40"/>
            <w:col w:w="1034" w:space="39"/>
            <w:col w:w="883" w:space="40"/>
            <w:col w:w="2450"/>
          </w:cols>
        </w:sectPr>
      </w:pPr>
    </w:p>
    <w:p w:rsidR="00DD4B9F" w:rsidRDefault="00DD4B9F">
      <w:pPr>
        <w:pStyle w:val="BodyText"/>
        <w:spacing w:before="7"/>
        <w:rPr>
          <w:rFonts w:ascii="DejaVu Serif Condensed"/>
        </w:rPr>
      </w:pPr>
    </w:p>
    <w:p w:rsidR="00DD4B9F" w:rsidRDefault="004878DB">
      <w:pPr>
        <w:pStyle w:val="BodyText"/>
        <w:ind w:left="1393"/>
        <w:rPr>
          <w:rFonts w:ascii="DejaVu Serif Condensed" w:eastAsia="DejaVu Serif Condensed"/>
        </w:rPr>
      </w:pPr>
      <w:r>
        <w:rPr>
          <w:rFonts w:ascii="DejaVu Serif Condensed" w:eastAsia="DejaVu Serif Condensed"/>
          <w:w w:val="105"/>
        </w:rPr>
        <w:t>𝑁𝑜𝑢𝑡</w:t>
      </w:r>
      <w:r>
        <w:rPr>
          <w:rFonts w:ascii="DejaVu Serif Condensed" w:eastAsia="DejaVu Serif Condensed"/>
          <w:w w:val="105"/>
        </w:rPr>
        <w:t xml:space="preserve"> =</w:t>
      </w:r>
      <w:r>
        <w:rPr>
          <w:rFonts w:ascii="DejaVu Serif Condensed" w:eastAsia="DejaVu Serif Condensed"/>
          <w:spacing w:val="-19"/>
          <w:w w:val="105"/>
        </w:rPr>
        <w:t xml:space="preserve"> [</w:t>
      </w:r>
    </w:p>
    <w:p w:rsidR="00DD4B9F" w:rsidRDefault="00DD4B9F">
      <w:pPr>
        <w:pStyle w:val="BodyText"/>
        <w:spacing w:before="1"/>
        <w:rPr>
          <w:rFonts w:ascii="DejaVu Serif Condensed"/>
          <w:sz w:val="21"/>
        </w:rPr>
      </w:pPr>
    </w:p>
    <w:p w:rsidR="00DD4B9F" w:rsidRDefault="004878DB">
      <w:pPr>
        <w:pStyle w:val="BodyText"/>
        <w:ind w:left="1393"/>
        <w:rPr>
          <w:rFonts w:ascii="DejaVu Serif Condensed" w:eastAsia="DejaVu Serif Condensed"/>
        </w:rPr>
      </w:pPr>
      <w:r>
        <w:rPr>
          <w:rFonts w:ascii="DejaVu Serif Condensed" w:eastAsia="DejaVu Serif Condensed"/>
          <w:w w:val="105"/>
        </w:rPr>
        <w:t>𝑁𝑜𝑢𝑡</w:t>
      </w:r>
      <w:r>
        <w:rPr>
          <w:rFonts w:ascii="DejaVu Serif Condensed" w:eastAsia="DejaVu Serif Condensed"/>
          <w:w w:val="105"/>
        </w:rPr>
        <w:t xml:space="preserve"> =</w:t>
      </w:r>
      <w:r>
        <w:rPr>
          <w:rFonts w:ascii="DejaVu Serif Condensed" w:eastAsia="DejaVu Serif Condensed"/>
          <w:spacing w:val="-19"/>
          <w:w w:val="105"/>
        </w:rPr>
        <w:t xml:space="preserve"> [</w:t>
      </w:r>
    </w:p>
    <w:p w:rsidR="00DD4B9F" w:rsidRDefault="004878DB">
      <w:pPr>
        <w:pStyle w:val="BodyText"/>
        <w:spacing w:before="93" w:line="213" w:lineRule="exact"/>
        <w:ind w:left="-40"/>
        <w:rPr>
          <w:rFonts w:ascii="DejaVu Serif Condensed" w:eastAsia="DejaVu Serif Condensed" w:hAnsi="DejaVu Serif Condensed"/>
        </w:rPr>
      </w:pPr>
      <w:r>
        <w:br w:type="column"/>
      </w:r>
      <w:r>
        <w:rPr>
          <w:rFonts w:ascii="DejaVu Serif Condensed" w:eastAsia="DejaVu Serif Condensed" w:hAnsi="DejaVu Serif Condensed"/>
        </w:rPr>
        <w:lastRenderedPageBreak/>
        <w:t>𝑁𝑖𝑛</w:t>
      </w:r>
      <w:r>
        <w:rPr>
          <w:rFonts w:ascii="DejaVu Serif Condensed" w:eastAsia="DejaVu Serif Condensed" w:hAnsi="DejaVu Serif Condensed"/>
        </w:rPr>
        <w:t xml:space="preserve"> + 2</w:t>
      </w:r>
      <w:r>
        <w:rPr>
          <w:rFonts w:ascii="DejaVu Serif Condensed" w:eastAsia="DejaVu Serif Condensed" w:hAnsi="DejaVu Serif Condensed"/>
        </w:rPr>
        <w:t>𝑝</w:t>
      </w:r>
      <w:r>
        <w:rPr>
          <w:rFonts w:ascii="DejaVu Serif Condensed" w:eastAsia="DejaVu Serif Condensed" w:hAnsi="DejaVu Serif Condensed"/>
        </w:rPr>
        <w:t xml:space="preserve"> − </w:t>
      </w:r>
      <w:r>
        <w:rPr>
          <w:rFonts w:ascii="DejaVu Serif Condensed" w:eastAsia="DejaVu Serif Condensed" w:hAnsi="DejaVu Serif Condensed"/>
        </w:rPr>
        <w:t>𝑘</w:t>
      </w:r>
    </w:p>
    <w:p w:rsidR="00DD4B9F" w:rsidRDefault="004878DB">
      <w:pPr>
        <w:pStyle w:val="BodyText"/>
        <w:tabs>
          <w:tab w:val="left" w:pos="1220"/>
        </w:tabs>
        <w:spacing w:line="189" w:lineRule="auto"/>
        <w:ind w:left="536"/>
        <w:rPr>
          <w:rFonts w:ascii="DejaVu Serif Condensed" w:eastAsia="DejaVu Serif Condensed"/>
        </w:rPr>
      </w:pPr>
      <w:r>
        <w:pict>
          <v:rect id="_x0000_s1034" style="position:absolute;left:0;text-align:left;margin-left:178.15pt;margin-top:6.05pt;width:63pt;height:.7pt;z-index:-16053760;mso-position-horizontal-relative:page" fillcolor="black" stroked="f">
            <w10:wrap anchorx="page"/>
          </v:rect>
        </w:pict>
      </w:r>
      <w:r>
        <w:rPr>
          <w:rFonts w:ascii="DejaVu Serif Condensed" w:eastAsia="DejaVu Serif Condensed"/>
          <w:position w:val="-14"/>
        </w:rPr>
        <w:t>𝑠</w:t>
      </w:r>
      <w:r>
        <w:rPr>
          <w:rFonts w:ascii="DejaVu Serif Condensed" w:eastAsia="DejaVu Serif Condensed"/>
          <w:position w:val="-14"/>
        </w:rPr>
        <w:tab/>
      </w:r>
      <w:r>
        <w:rPr>
          <w:rFonts w:ascii="DejaVu Serif Condensed" w:eastAsia="DejaVu Serif Condensed"/>
        </w:rPr>
        <w:t>] +</w:t>
      </w:r>
      <w:r>
        <w:rPr>
          <w:rFonts w:ascii="DejaVu Serif Condensed" w:eastAsia="DejaVu Serif Condensed"/>
          <w:spacing w:val="-30"/>
        </w:rPr>
        <w:t xml:space="preserve"> </w:t>
      </w:r>
      <w:r>
        <w:rPr>
          <w:rFonts w:ascii="DejaVu Serif Condensed" w:eastAsia="DejaVu Serif Condensed"/>
        </w:rPr>
        <w:t>1</w:t>
      </w:r>
    </w:p>
    <w:p w:rsidR="00DD4B9F" w:rsidRDefault="004878DB">
      <w:pPr>
        <w:pStyle w:val="BodyText"/>
        <w:spacing w:line="181" w:lineRule="exact"/>
        <w:ind w:left="-40"/>
        <w:rPr>
          <w:rFonts w:ascii="DejaVu Serif Condensed" w:hAnsi="DejaVu Serif Condensed"/>
        </w:rPr>
      </w:pPr>
      <w:r>
        <w:rPr>
          <w:rFonts w:ascii="DejaVu Serif Condensed" w:hAnsi="DejaVu Serif Condensed"/>
        </w:rPr>
        <w:t>227 + 2.0 − 11</w:t>
      </w:r>
    </w:p>
    <w:p w:rsidR="00DD4B9F" w:rsidRDefault="004878DB">
      <w:pPr>
        <w:pStyle w:val="BodyText"/>
        <w:tabs>
          <w:tab w:val="left" w:pos="1384"/>
        </w:tabs>
        <w:spacing w:line="189" w:lineRule="auto"/>
        <w:ind w:left="611"/>
        <w:rPr>
          <w:rFonts w:ascii="DejaVu Serif Condensed"/>
        </w:rPr>
      </w:pPr>
      <w:r>
        <w:pict>
          <v:rect id="_x0000_s1033" style="position:absolute;left:0;text-align:left;margin-left:178.15pt;margin-top:6.05pt;width:71.15pt;height:.7pt;z-index:-16053248;mso-position-horizontal-relative:page" fillcolor="black" stroked="f">
            <w10:wrap anchorx="page"/>
          </v:rect>
        </w:pict>
      </w:r>
      <w:r>
        <w:rPr>
          <w:rFonts w:ascii="DejaVu Serif Condensed"/>
          <w:position w:val="-14"/>
        </w:rPr>
        <w:t>4</w:t>
      </w:r>
      <w:r>
        <w:rPr>
          <w:rFonts w:ascii="DejaVu Serif Condensed"/>
          <w:position w:val="-14"/>
        </w:rPr>
        <w:tab/>
      </w:r>
      <w:r>
        <w:rPr>
          <w:rFonts w:ascii="DejaVu Serif Condensed"/>
        </w:rPr>
        <w:t>] + 1 =</w:t>
      </w:r>
      <w:r>
        <w:rPr>
          <w:rFonts w:ascii="DejaVu Serif Condensed"/>
          <w:spacing w:val="-44"/>
        </w:rPr>
        <w:t xml:space="preserve"> </w:t>
      </w:r>
      <w:r>
        <w:rPr>
          <w:rFonts w:ascii="DejaVu Serif Condensed"/>
          <w:spacing w:val="-9"/>
        </w:rPr>
        <w:t>55</w:t>
      </w:r>
    </w:p>
    <w:p w:rsidR="00DD4B9F" w:rsidRDefault="004878DB">
      <w:pPr>
        <w:pStyle w:val="ListParagraph"/>
        <w:numPr>
          <w:ilvl w:val="0"/>
          <w:numId w:val="3"/>
        </w:numPr>
        <w:tabs>
          <w:tab w:val="left" w:pos="614"/>
        </w:tabs>
        <w:spacing w:before="38" w:line="276" w:lineRule="auto"/>
        <w:ind w:left="613" w:right="113"/>
        <w:jc w:val="left"/>
      </w:pPr>
      <w:r>
        <w:rPr>
          <w:i/>
          <w:spacing w:val="-2"/>
        </w:rPr>
        <w:br w:type="column"/>
      </w:r>
      <w:r>
        <w:rPr>
          <w:i/>
        </w:rPr>
        <w:lastRenderedPageBreak/>
        <w:t xml:space="preserve">Max Pooling </w:t>
      </w:r>
      <w:r>
        <w:t xml:space="preserve">: 3x3 dengan </w:t>
      </w:r>
      <w:r>
        <w:rPr>
          <w:i/>
        </w:rPr>
        <w:t xml:space="preserve">stride </w:t>
      </w:r>
      <w:r>
        <w:t xml:space="preserve">[2 2] dan </w:t>
      </w:r>
      <w:r>
        <w:rPr>
          <w:i/>
        </w:rPr>
        <w:t xml:space="preserve">padding </w:t>
      </w:r>
      <w:r>
        <w:t>[0</w:t>
      </w:r>
      <w:r>
        <w:rPr>
          <w:spacing w:val="59"/>
        </w:rPr>
        <w:t xml:space="preserve"> </w:t>
      </w:r>
      <w:r>
        <w:t>0]</w:t>
      </w:r>
    </w:p>
    <w:p w:rsidR="00DD4B9F" w:rsidRDefault="004878DB">
      <w:pPr>
        <w:pStyle w:val="BodyText"/>
        <w:tabs>
          <w:tab w:val="left" w:pos="1694"/>
          <w:tab w:val="left" w:pos="2830"/>
          <w:tab w:val="left" w:pos="3485"/>
          <w:tab w:val="left" w:pos="4250"/>
        </w:tabs>
        <w:spacing w:line="252" w:lineRule="exact"/>
        <w:ind w:left="613"/>
      </w:pPr>
      <w:r>
        <w:t>Dimensi</w:t>
      </w:r>
      <w:r>
        <w:tab/>
        <w:t>keluaran</w:t>
      </w:r>
      <w:r>
        <w:tab/>
        <w:t>dari</w:t>
      </w:r>
      <w:r>
        <w:tab/>
        <w:t>layer</w:t>
      </w:r>
      <w:r>
        <w:tab/>
        <w:t>ini</w:t>
      </w:r>
    </w:p>
    <w:p w:rsidR="00DD4B9F" w:rsidRDefault="004878DB">
      <w:pPr>
        <w:pStyle w:val="BodyText"/>
        <w:spacing w:before="2" w:line="290" w:lineRule="atLeast"/>
        <w:ind w:left="613"/>
      </w:pPr>
      <w:r>
        <w:t>berukuran 13x13x256 yang didapatkan dari :</w:t>
      </w:r>
    </w:p>
    <w:p w:rsidR="00DD4B9F" w:rsidRDefault="00DD4B9F">
      <w:pPr>
        <w:spacing w:line="290" w:lineRule="atLeast"/>
        <w:sectPr w:rsidR="00DD4B9F">
          <w:type w:val="continuous"/>
          <w:pgSz w:w="11910" w:h="16840"/>
          <w:pgMar w:top="1580" w:right="1300" w:bottom="940" w:left="1300" w:header="720" w:footer="720" w:gutter="0"/>
          <w:cols w:num="3" w:space="720" w:equalWidth="0">
            <w:col w:w="2262" w:space="40"/>
            <w:col w:w="2381" w:space="39"/>
            <w:col w:w="4588"/>
          </w:cols>
        </w:sectPr>
      </w:pPr>
    </w:p>
    <w:p w:rsidR="00DD4B9F" w:rsidRDefault="004878DB">
      <w:pPr>
        <w:pStyle w:val="BodyText"/>
        <w:spacing w:line="212" w:lineRule="exact"/>
        <w:ind w:left="968"/>
      </w:pPr>
      <w:r>
        <w:lastRenderedPageBreak/>
        <w:t>Untuk menghitung parameter dari layer</w:t>
      </w:r>
    </w:p>
    <w:p w:rsidR="00DD4B9F" w:rsidRDefault="004878DB">
      <w:pPr>
        <w:pStyle w:val="BodyText"/>
        <w:spacing w:before="37" w:line="278" w:lineRule="auto"/>
        <w:ind w:left="1393" w:right="762" w:hanging="425"/>
        <w:rPr>
          <w:i/>
        </w:rPr>
      </w:pPr>
      <w:r>
        <w:t xml:space="preserve">ini dapat dihitung dengan cara : 55x55x96= 290400 </w:t>
      </w:r>
      <w:r>
        <w:rPr>
          <w:i/>
        </w:rPr>
        <w:t>neuron</w:t>
      </w:r>
    </w:p>
    <w:p w:rsidR="00DD4B9F" w:rsidRDefault="004878DB">
      <w:pPr>
        <w:pStyle w:val="BodyText"/>
        <w:spacing w:line="250" w:lineRule="exact"/>
        <w:ind w:left="1393"/>
      </w:pPr>
      <w:r>
        <w:t xml:space="preserve">Masing-masing memiliki </w:t>
      </w:r>
      <w:r>
        <w:rPr>
          <w:spacing w:val="-6"/>
        </w:rPr>
        <w:t xml:space="preserve">11x11x3 </w:t>
      </w:r>
      <w:r>
        <w:t>=</w:t>
      </w:r>
    </w:p>
    <w:p w:rsidR="00DD4B9F" w:rsidRDefault="004878DB">
      <w:pPr>
        <w:pStyle w:val="BodyText"/>
      </w:pPr>
      <w:r>
        <w:br w:type="column"/>
      </w:r>
    </w:p>
    <w:p w:rsidR="00DD4B9F" w:rsidRDefault="00DD4B9F">
      <w:pPr>
        <w:pStyle w:val="BodyText"/>
        <w:spacing w:before="4"/>
        <w:rPr>
          <w:sz w:val="19"/>
        </w:rPr>
      </w:pPr>
    </w:p>
    <w:p w:rsidR="00DD4B9F" w:rsidRDefault="004878DB">
      <w:pPr>
        <w:pStyle w:val="BodyText"/>
        <w:ind w:left="899"/>
        <w:rPr>
          <w:rFonts w:ascii="DejaVu Serif Condensed" w:eastAsia="DejaVu Serif Condensed"/>
        </w:rPr>
      </w:pPr>
      <w:r>
        <w:rPr>
          <w:rFonts w:ascii="DejaVu Serif Condensed" w:eastAsia="DejaVu Serif Condensed"/>
          <w:w w:val="105"/>
        </w:rPr>
        <w:t>𝑁𝑜𝑢𝑡</w:t>
      </w:r>
      <w:r>
        <w:rPr>
          <w:rFonts w:ascii="DejaVu Serif Condensed" w:eastAsia="DejaVu Serif Condensed"/>
          <w:w w:val="105"/>
        </w:rPr>
        <w:t xml:space="preserve"> = </w:t>
      </w:r>
      <w:r>
        <w:rPr>
          <w:rFonts w:ascii="DejaVu Serif Condensed" w:eastAsia="DejaVu Serif Condensed"/>
          <w:spacing w:val="-19"/>
          <w:w w:val="105"/>
        </w:rPr>
        <w:t>[</w:t>
      </w:r>
    </w:p>
    <w:p w:rsidR="00DD4B9F" w:rsidRDefault="004878DB">
      <w:pPr>
        <w:pStyle w:val="BodyText"/>
        <w:spacing w:before="2"/>
        <w:rPr>
          <w:rFonts w:ascii="DejaVu Serif Condensed"/>
          <w:sz w:val="26"/>
        </w:rPr>
      </w:pPr>
      <w:r>
        <w:br w:type="column"/>
      </w:r>
    </w:p>
    <w:p w:rsidR="00DD4B9F" w:rsidRDefault="004878DB">
      <w:pPr>
        <w:pStyle w:val="BodyText"/>
        <w:spacing w:line="213" w:lineRule="exact"/>
        <w:ind w:left="-40"/>
        <w:rPr>
          <w:rFonts w:ascii="DejaVu Serif Condensed" w:hAnsi="DejaVu Serif Condensed"/>
        </w:rPr>
      </w:pPr>
      <w:r>
        <w:rPr>
          <w:rFonts w:ascii="DejaVu Serif Condensed" w:hAnsi="DejaVu Serif Condensed"/>
        </w:rPr>
        <w:t>27 + 2.0 − 3</w:t>
      </w:r>
    </w:p>
    <w:p w:rsidR="00DD4B9F" w:rsidRDefault="004878DB">
      <w:pPr>
        <w:pStyle w:val="BodyText"/>
        <w:tabs>
          <w:tab w:val="left" w:pos="1139"/>
        </w:tabs>
        <w:spacing w:line="189" w:lineRule="auto"/>
        <w:ind w:left="488"/>
        <w:rPr>
          <w:rFonts w:ascii="DejaVu Serif Condensed"/>
        </w:rPr>
      </w:pPr>
      <w:r>
        <w:pict>
          <v:rect id="_x0000_s1032" style="position:absolute;left:0;text-align:left;margin-left:396.45pt;margin-top:6.05pt;width:58.95pt;height:.7pt;z-index:-16051712;mso-position-horizontal-relative:page" fillcolor="black" stroked="f">
            <w10:wrap anchorx="page"/>
          </v:rect>
        </w:pict>
      </w:r>
      <w:r>
        <w:rPr>
          <w:rFonts w:ascii="DejaVu Serif Condensed"/>
          <w:position w:val="-14"/>
        </w:rPr>
        <w:t>2</w:t>
      </w:r>
      <w:r>
        <w:rPr>
          <w:rFonts w:ascii="DejaVu Serif Condensed"/>
          <w:position w:val="-14"/>
        </w:rPr>
        <w:tab/>
      </w:r>
      <w:r>
        <w:rPr>
          <w:rFonts w:ascii="DejaVu Serif Condensed"/>
        </w:rPr>
        <w:t>] + 1 =</w:t>
      </w:r>
      <w:r>
        <w:rPr>
          <w:rFonts w:ascii="DejaVu Serif Condensed"/>
          <w:spacing w:val="-38"/>
        </w:rPr>
        <w:t xml:space="preserve"> </w:t>
      </w:r>
      <w:r>
        <w:rPr>
          <w:rFonts w:ascii="DejaVu Serif Condensed"/>
        </w:rPr>
        <w:t>13</w:t>
      </w:r>
    </w:p>
    <w:p w:rsidR="00DD4B9F" w:rsidRDefault="00DD4B9F">
      <w:pPr>
        <w:spacing w:line="189" w:lineRule="auto"/>
        <w:rPr>
          <w:rFonts w:ascii="DejaVu Serif Condensed"/>
        </w:rPr>
        <w:sectPr w:rsidR="00DD4B9F">
          <w:type w:val="continuous"/>
          <w:pgSz w:w="11910" w:h="16840"/>
          <w:pgMar w:top="1580" w:right="1300" w:bottom="940" w:left="1300" w:header="720" w:footer="720" w:gutter="0"/>
          <w:cols w:num="3" w:space="720" w:equalWidth="0">
            <w:col w:w="4821" w:space="40"/>
            <w:col w:w="1768" w:space="39"/>
            <w:col w:w="2642"/>
          </w:cols>
        </w:sectPr>
      </w:pPr>
    </w:p>
    <w:p w:rsidR="00DD4B9F" w:rsidRDefault="004878DB">
      <w:pPr>
        <w:pStyle w:val="BodyText"/>
        <w:spacing w:before="38"/>
        <w:ind w:left="1393"/>
      </w:pPr>
      <w:r>
        <w:lastRenderedPageBreak/>
        <w:t>363 bobot + 1 bias</w:t>
      </w:r>
    </w:p>
    <w:p w:rsidR="00DD4B9F" w:rsidRDefault="004878DB">
      <w:pPr>
        <w:pStyle w:val="BodyText"/>
        <w:spacing w:before="37" w:line="278" w:lineRule="auto"/>
        <w:ind w:left="1393" w:right="3"/>
      </w:pPr>
      <w:r>
        <w:rPr>
          <w:spacing w:val="-6"/>
        </w:rPr>
        <w:t xml:space="preserve">Total </w:t>
      </w:r>
      <w:r>
        <w:t>parameter layer ini = 290400 x 364 = 105,705,600</w:t>
      </w:r>
      <w:r>
        <w:rPr>
          <w:spacing w:val="-8"/>
        </w:rPr>
        <w:t xml:space="preserve"> </w:t>
      </w:r>
      <w:r>
        <w:t>parameter</w:t>
      </w:r>
    </w:p>
    <w:p w:rsidR="00DD4B9F" w:rsidRDefault="004878DB">
      <w:pPr>
        <w:pStyle w:val="ListParagraph"/>
        <w:numPr>
          <w:ilvl w:val="1"/>
          <w:numId w:val="3"/>
        </w:numPr>
        <w:tabs>
          <w:tab w:val="left" w:pos="969"/>
        </w:tabs>
        <w:spacing w:line="249" w:lineRule="exact"/>
        <w:jc w:val="both"/>
      </w:pPr>
      <w:r>
        <w:t>ReLU</w:t>
      </w:r>
    </w:p>
    <w:p w:rsidR="00DD4B9F" w:rsidRDefault="004878DB">
      <w:pPr>
        <w:pStyle w:val="BodyText"/>
        <w:spacing w:before="37" w:line="276" w:lineRule="auto"/>
        <w:ind w:left="968" w:right="1"/>
        <w:jc w:val="both"/>
      </w:pPr>
      <w:r>
        <w:t xml:space="preserve">ReLU merupakan lapisan aktivasi pada model CNN yang mengaplikasikan fungsi f(x)=max(0,x) yang berarti fungsi ini melakukan </w:t>
      </w:r>
      <w:r>
        <w:rPr>
          <w:i/>
        </w:rPr>
        <w:t xml:space="preserve">thresholding </w:t>
      </w:r>
      <w:r>
        <w:t>dengan nilai nol terhadap nilai piksel pada input citra.</w:t>
      </w:r>
    </w:p>
    <w:p w:rsidR="00DD4B9F" w:rsidRDefault="004878DB">
      <w:pPr>
        <w:pStyle w:val="ListParagraph"/>
        <w:numPr>
          <w:ilvl w:val="1"/>
          <w:numId w:val="3"/>
        </w:numPr>
        <w:tabs>
          <w:tab w:val="left" w:pos="969"/>
        </w:tabs>
        <w:spacing w:line="253" w:lineRule="exact"/>
        <w:jc w:val="both"/>
      </w:pPr>
      <w:r>
        <w:rPr>
          <w:i/>
        </w:rPr>
        <w:t xml:space="preserve">Max pooling </w:t>
      </w:r>
      <w:r>
        <w:t xml:space="preserve">: 3x3 </w:t>
      </w:r>
      <w:r>
        <w:rPr>
          <w:i/>
        </w:rPr>
        <w:t xml:space="preserve">stride </w:t>
      </w:r>
      <w:r>
        <w:t>[2 2]</w:t>
      </w:r>
      <w:r>
        <w:rPr>
          <w:spacing w:val="48"/>
        </w:rPr>
        <w:t xml:space="preserve"> </w:t>
      </w:r>
      <w:r>
        <w:t>dan</w:t>
      </w:r>
    </w:p>
    <w:p w:rsidR="00DD4B9F" w:rsidRDefault="004878DB">
      <w:pPr>
        <w:spacing w:before="40"/>
        <w:ind w:left="968"/>
        <w:jc w:val="both"/>
      </w:pPr>
      <w:r>
        <w:rPr>
          <w:i/>
        </w:rPr>
        <w:t xml:space="preserve">padding </w:t>
      </w:r>
      <w:r>
        <w:t>[0</w:t>
      </w:r>
      <w:r>
        <w:rPr>
          <w:spacing w:val="59"/>
        </w:rPr>
        <w:t xml:space="preserve"> </w:t>
      </w:r>
      <w:r>
        <w:t>0]</w:t>
      </w:r>
    </w:p>
    <w:p w:rsidR="00DD4B9F" w:rsidRDefault="004878DB">
      <w:pPr>
        <w:pStyle w:val="BodyText"/>
        <w:spacing w:before="38" w:line="276" w:lineRule="auto"/>
        <w:ind w:left="968"/>
        <w:jc w:val="both"/>
      </w:pPr>
      <w:r>
        <w:rPr>
          <w:i/>
        </w:rPr>
        <w:t xml:space="preserve">Pooling layer </w:t>
      </w:r>
      <w:r>
        <w:t>digunakan untuk mengurangi ukuran dan mempercepat perhitungan, serta membuat beberapa fitur yang diperkirakan sedikit lebih akurat (Prijono 2018). Dimensi keluaran dari layer ini berukuran 27x27x96 yang didapatkan dari</w:t>
      </w:r>
      <w:r>
        <w:rPr>
          <w:spacing w:val="-4"/>
        </w:rPr>
        <w:t xml:space="preserve"> </w:t>
      </w:r>
      <w:r>
        <w:t>:</w:t>
      </w:r>
    </w:p>
    <w:p w:rsidR="00DD4B9F" w:rsidRDefault="00DD4B9F">
      <w:pPr>
        <w:pStyle w:val="BodyText"/>
        <w:spacing w:before="8"/>
        <w:rPr>
          <w:sz w:val="23"/>
        </w:rPr>
      </w:pPr>
    </w:p>
    <w:p w:rsidR="00DD4B9F" w:rsidRDefault="004878DB">
      <w:pPr>
        <w:pStyle w:val="BodyText"/>
        <w:spacing w:line="213" w:lineRule="exact"/>
        <w:ind w:left="2262"/>
        <w:rPr>
          <w:rFonts w:ascii="DejaVu Serif Condensed" w:hAnsi="DejaVu Serif Condensed"/>
        </w:rPr>
      </w:pPr>
      <w:r>
        <w:rPr>
          <w:rFonts w:ascii="DejaVu Serif Condensed" w:hAnsi="DejaVu Serif Condensed"/>
        </w:rPr>
        <w:t>55 + 2.0 − 3</w:t>
      </w:r>
    </w:p>
    <w:p w:rsidR="00DD4B9F" w:rsidRDefault="004878DB">
      <w:pPr>
        <w:pStyle w:val="BodyText"/>
        <w:tabs>
          <w:tab w:val="left" w:pos="2790"/>
          <w:tab w:val="left" w:pos="3440"/>
        </w:tabs>
        <w:spacing w:line="189" w:lineRule="auto"/>
        <w:ind w:left="1393"/>
        <w:rPr>
          <w:rFonts w:ascii="DejaVu Serif Condensed" w:eastAsia="DejaVu Serif Condensed"/>
        </w:rPr>
      </w:pPr>
      <w:r>
        <w:pict>
          <v:rect id="_x0000_s1031" style="position:absolute;left:0;text-align:left;margin-left:178.15pt;margin-top:6.05pt;width:58.9pt;height:.7pt;z-index:-16052736;mso-position-horizontal-relative:page" fillcolor="black" stroked="f">
            <w10:wrap anchorx="page"/>
          </v:rect>
        </w:pict>
      </w:r>
      <w:r>
        <w:rPr>
          <w:rFonts w:ascii="DejaVu Serif Condensed" w:eastAsia="DejaVu Serif Condensed"/>
          <w:w w:val="105"/>
        </w:rPr>
        <w:t>𝑁𝑜𝑢𝑡</w:t>
      </w:r>
      <w:r>
        <w:rPr>
          <w:rFonts w:ascii="DejaVu Serif Condensed" w:eastAsia="DejaVu Serif Condensed"/>
          <w:spacing w:val="-2"/>
          <w:w w:val="105"/>
        </w:rPr>
        <w:t xml:space="preserve"> </w:t>
      </w:r>
      <w:r>
        <w:rPr>
          <w:rFonts w:ascii="DejaVu Serif Condensed" w:eastAsia="DejaVu Serif Condensed"/>
          <w:w w:val="105"/>
        </w:rPr>
        <w:t>=</w:t>
      </w:r>
      <w:r>
        <w:rPr>
          <w:rFonts w:ascii="DejaVu Serif Condensed" w:eastAsia="DejaVu Serif Condensed"/>
          <w:spacing w:val="-9"/>
          <w:w w:val="105"/>
        </w:rPr>
        <w:t xml:space="preserve"> </w:t>
      </w:r>
      <w:r>
        <w:rPr>
          <w:rFonts w:ascii="DejaVu Serif Condensed" w:eastAsia="DejaVu Serif Condensed"/>
          <w:w w:val="105"/>
        </w:rPr>
        <w:t>[</w:t>
      </w:r>
      <w:r>
        <w:rPr>
          <w:rFonts w:ascii="DejaVu Serif Condensed" w:eastAsia="DejaVu Serif Condensed"/>
          <w:w w:val="105"/>
        </w:rPr>
        <w:tab/>
      </w:r>
      <w:r>
        <w:rPr>
          <w:rFonts w:ascii="DejaVu Serif Condensed" w:eastAsia="DejaVu Serif Condensed"/>
          <w:w w:val="105"/>
          <w:position w:val="-14"/>
        </w:rPr>
        <w:t>2</w:t>
      </w:r>
      <w:r>
        <w:rPr>
          <w:rFonts w:ascii="DejaVu Serif Condensed" w:eastAsia="DejaVu Serif Condensed"/>
          <w:w w:val="105"/>
          <w:position w:val="-14"/>
        </w:rPr>
        <w:tab/>
      </w:r>
      <w:r>
        <w:rPr>
          <w:rFonts w:ascii="DejaVu Serif Condensed" w:eastAsia="DejaVu Serif Condensed"/>
          <w:w w:val="105"/>
        </w:rPr>
        <w:t>]</w:t>
      </w:r>
      <w:r>
        <w:rPr>
          <w:rFonts w:ascii="DejaVu Serif Condensed" w:eastAsia="DejaVu Serif Condensed"/>
          <w:spacing w:val="-22"/>
          <w:w w:val="105"/>
        </w:rPr>
        <w:t xml:space="preserve"> </w:t>
      </w:r>
      <w:r>
        <w:rPr>
          <w:rFonts w:ascii="DejaVu Serif Condensed" w:eastAsia="DejaVu Serif Condensed"/>
          <w:w w:val="105"/>
        </w:rPr>
        <w:t>+</w:t>
      </w:r>
      <w:r>
        <w:rPr>
          <w:rFonts w:ascii="DejaVu Serif Condensed" w:eastAsia="DejaVu Serif Condensed"/>
          <w:spacing w:val="-21"/>
          <w:w w:val="105"/>
        </w:rPr>
        <w:t xml:space="preserve"> </w:t>
      </w:r>
      <w:r>
        <w:rPr>
          <w:rFonts w:ascii="DejaVu Serif Condensed" w:eastAsia="DejaVu Serif Condensed"/>
          <w:w w:val="105"/>
        </w:rPr>
        <w:t>1</w:t>
      </w:r>
      <w:r>
        <w:rPr>
          <w:rFonts w:ascii="DejaVu Serif Condensed" w:eastAsia="DejaVu Serif Condensed"/>
          <w:spacing w:val="-11"/>
          <w:w w:val="105"/>
        </w:rPr>
        <w:t xml:space="preserve"> </w:t>
      </w:r>
      <w:r>
        <w:rPr>
          <w:rFonts w:ascii="DejaVu Serif Condensed" w:eastAsia="DejaVu Serif Condensed"/>
          <w:w w:val="105"/>
        </w:rPr>
        <w:t>=</w:t>
      </w:r>
      <w:r>
        <w:rPr>
          <w:rFonts w:ascii="DejaVu Serif Condensed" w:eastAsia="DejaVu Serif Condensed"/>
          <w:spacing w:val="-11"/>
          <w:w w:val="105"/>
        </w:rPr>
        <w:t xml:space="preserve"> </w:t>
      </w:r>
      <w:r>
        <w:rPr>
          <w:rFonts w:ascii="DejaVu Serif Condensed" w:eastAsia="DejaVu Serif Condensed"/>
          <w:w w:val="105"/>
        </w:rPr>
        <w:t>27</w:t>
      </w:r>
    </w:p>
    <w:p w:rsidR="00DD4B9F" w:rsidRDefault="004878DB">
      <w:pPr>
        <w:pStyle w:val="ListParagraph"/>
        <w:numPr>
          <w:ilvl w:val="1"/>
          <w:numId w:val="3"/>
        </w:numPr>
        <w:tabs>
          <w:tab w:val="left" w:pos="969"/>
        </w:tabs>
        <w:spacing w:before="253"/>
        <w:jc w:val="both"/>
      </w:pPr>
      <w:r>
        <w:rPr>
          <w:i/>
        </w:rPr>
        <w:t>Convolution</w:t>
      </w:r>
      <w:r>
        <w:rPr>
          <w:i/>
          <w:spacing w:val="19"/>
        </w:rPr>
        <w:t xml:space="preserve"> </w:t>
      </w:r>
      <w:r>
        <w:t>:</w:t>
      </w:r>
      <w:r>
        <w:rPr>
          <w:spacing w:val="20"/>
        </w:rPr>
        <w:t xml:space="preserve"> </w:t>
      </w:r>
      <w:r>
        <w:t>256</w:t>
      </w:r>
      <w:r>
        <w:rPr>
          <w:spacing w:val="15"/>
        </w:rPr>
        <w:t xml:space="preserve"> </w:t>
      </w:r>
      <w:r>
        <w:t>5x5x48</w:t>
      </w:r>
      <w:r>
        <w:rPr>
          <w:spacing w:val="19"/>
        </w:rPr>
        <w:t xml:space="preserve"> </w:t>
      </w:r>
      <w:r>
        <w:t>dengan</w:t>
      </w:r>
    </w:p>
    <w:p w:rsidR="00DD4B9F" w:rsidRDefault="004878DB">
      <w:pPr>
        <w:spacing w:before="37"/>
        <w:ind w:left="968"/>
        <w:jc w:val="both"/>
      </w:pPr>
      <w:r>
        <w:rPr>
          <w:i/>
        </w:rPr>
        <w:t xml:space="preserve">stride </w:t>
      </w:r>
      <w:r>
        <w:t xml:space="preserve">[1 1] dan </w:t>
      </w:r>
      <w:r>
        <w:rPr>
          <w:i/>
        </w:rPr>
        <w:t xml:space="preserve">padding </w:t>
      </w:r>
      <w:r>
        <w:t>[2</w:t>
      </w:r>
      <w:r>
        <w:rPr>
          <w:spacing w:val="53"/>
        </w:rPr>
        <w:t xml:space="preserve"> </w:t>
      </w:r>
      <w:r>
        <w:t>2]</w:t>
      </w:r>
    </w:p>
    <w:p w:rsidR="00DD4B9F" w:rsidRDefault="004878DB">
      <w:pPr>
        <w:pStyle w:val="BodyText"/>
        <w:spacing w:before="38" w:line="276" w:lineRule="auto"/>
        <w:ind w:left="968"/>
        <w:jc w:val="both"/>
      </w:pPr>
      <w:r>
        <w:t xml:space="preserve">Proses konvolusi dengan ukuran kernel 5x5x48 sebanyak 256, dengan </w:t>
      </w:r>
      <w:r>
        <w:rPr>
          <w:i/>
        </w:rPr>
        <w:t xml:space="preserve">stride </w:t>
      </w:r>
      <w:r>
        <w:t xml:space="preserve">1 dan </w:t>
      </w:r>
      <w:r>
        <w:rPr>
          <w:i/>
        </w:rPr>
        <w:t xml:space="preserve">padding </w:t>
      </w:r>
      <w:r>
        <w:t>2. Layer konvolusi kedua yang  berukuran 5x5x48  sebanyak</w:t>
      </w:r>
      <w:r>
        <w:rPr>
          <w:spacing w:val="-12"/>
        </w:rPr>
        <w:t xml:space="preserve"> </w:t>
      </w:r>
      <w:r>
        <w:t>256</w:t>
      </w:r>
    </w:p>
    <w:p w:rsidR="00DD4B9F" w:rsidRDefault="004878DB">
      <w:pPr>
        <w:pStyle w:val="BodyText"/>
        <w:spacing w:line="176" w:lineRule="exact"/>
        <w:ind w:left="968"/>
        <w:jc w:val="both"/>
      </w:pPr>
      <w:r>
        <w:rPr>
          <w:i/>
        </w:rPr>
        <w:t xml:space="preserve">mask  </w:t>
      </w:r>
      <w:r>
        <w:t xml:space="preserve">merespon  sudut  dan </w:t>
      </w:r>
      <w:r>
        <w:rPr>
          <w:spacing w:val="14"/>
        </w:rPr>
        <w:t xml:space="preserve"> </w:t>
      </w:r>
      <w:r>
        <w:t>konjungsi</w:t>
      </w:r>
    </w:p>
    <w:p w:rsidR="00DD4B9F" w:rsidRDefault="004878DB">
      <w:pPr>
        <w:pStyle w:val="ListParagraph"/>
        <w:numPr>
          <w:ilvl w:val="0"/>
          <w:numId w:val="3"/>
        </w:numPr>
        <w:tabs>
          <w:tab w:val="left" w:pos="469"/>
        </w:tabs>
        <w:spacing w:before="38"/>
        <w:ind w:left="468"/>
        <w:jc w:val="both"/>
      </w:pPr>
      <w:r>
        <w:rPr>
          <w:i/>
          <w:spacing w:val="-2"/>
        </w:rPr>
        <w:br w:type="column"/>
      </w:r>
      <w:r>
        <w:rPr>
          <w:i/>
        </w:rPr>
        <w:lastRenderedPageBreak/>
        <w:t xml:space="preserve">Convolution </w:t>
      </w:r>
      <w:r>
        <w:t>: 384 3x3x256</w:t>
      </w:r>
      <w:r>
        <w:rPr>
          <w:spacing w:val="13"/>
        </w:rPr>
        <w:t xml:space="preserve"> </w:t>
      </w:r>
      <w:r>
        <w:t>dengan</w:t>
      </w:r>
    </w:p>
    <w:p w:rsidR="00DD4B9F" w:rsidRDefault="004878DB">
      <w:pPr>
        <w:spacing w:before="37"/>
        <w:ind w:left="468"/>
        <w:jc w:val="both"/>
      </w:pPr>
      <w:r>
        <w:rPr>
          <w:i/>
        </w:rPr>
        <w:t xml:space="preserve">stride </w:t>
      </w:r>
      <w:r>
        <w:t xml:space="preserve">[1 1] dan </w:t>
      </w:r>
      <w:r>
        <w:rPr>
          <w:i/>
        </w:rPr>
        <w:t xml:space="preserve">padding </w:t>
      </w:r>
      <w:r>
        <w:t>[1</w:t>
      </w:r>
      <w:r>
        <w:rPr>
          <w:spacing w:val="52"/>
        </w:rPr>
        <w:t xml:space="preserve"> </w:t>
      </w:r>
      <w:r>
        <w:t>1]</w:t>
      </w:r>
    </w:p>
    <w:p w:rsidR="00DD4B9F" w:rsidRDefault="004878DB">
      <w:pPr>
        <w:pStyle w:val="BodyText"/>
        <w:spacing w:before="40" w:line="276" w:lineRule="auto"/>
        <w:ind w:left="468" w:right="112"/>
        <w:jc w:val="both"/>
      </w:pPr>
      <w:r>
        <w:t>Proses konvolusi dengan ukuran kernel 3x3x256 sebanyak 384, dengan stride</w:t>
      </w:r>
    </w:p>
    <w:p w:rsidR="00DD4B9F" w:rsidRDefault="004878DB">
      <w:pPr>
        <w:pStyle w:val="BodyText"/>
        <w:spacing w:line="276" w:lineRule="auto"/>
        <w:ind w:left="468" w:right="113"/>
        <w:jc w:val="both"/>
      </w:pPr>
      <w:r>
        <w:t xml:space="preserve">1 dan padding 1. Layer konvolusi ketiga yang memiliki ukuran kernel 3x3x256 menangkap </w:t>
      </w:r>
      <w:r>
        <w:rPr>
          <w:spacing w:val="-3"/>
        </w:rPr>
        <w:t xml:space="preserve">tekstur. </w:t>
      </w:r>
      <w:r>
        <w:t>Keluaran dari layer in</w:t>
      </w:r>
      <w:r>
        <w:t>i berukuran 13x13x384 yang dapat dihitung menggunakan rumus Dimensi Keluaran seperti  berikut</w:t>
      </w:r>
      <w:r>
        <w:rPr>
          <w:spacing w:val="-1"/>
        </w:rPr>
        <w:t xml:space="preserve"> </w:t>
      </w:r>
      <w:r>
        <w:t>:</w:t>
      </w:r>
    </w:p>
    <w:p w:rsidR="00DD4B9F" w:rsidRDefault="00DD4B9F">
      <w:pPr>
        <w:pStyle w:val="BodyText"/>
        <w:spacing w:before="2"/>
        <w:rPr>
          <w:sz w:val="23"/>
        </w:rPr>
      </w:pPr>
    </w:p>
    <w:p w:rsidR="00DD4B9F" w:rsidRDefault="004878DB">
      <w:pPr>
        <w:pStyle w:val="BodyText"/>
        <w:spacing w:line="213" w:lineRule="exact"/>
        <w:ind w:left="438" w:right="175"/>
        <w:jc w:val="center"/>
        <w:rPr>
          <w:rFonts w:ascii="DejaVu Serif Condensed" w:hAnsi="DejaVu Serif Condensed"/>
        </w:rPr>
      </w:pPr>
      <w:r>
        <w:rPr>
          <w:rFonts w:ascii="DejaVu Serif Condensed" w:hAnsi="DejaVu Serif Condensed"/>
        </w:rPr>
        <w:t>13 + 2.1 − 3</w:t>
      </w:r>
    </w:p>
    <w:p w:rsidR="00DD4B9F" w:rsidRDefault="004878DB">
      <w:pPr>
        <w:pStyle w:val="BodyText"/>
        <w:tabs>
          <w:tab w:val="left" w:pos="2290"/>
          <w:tab w:val="left" w:pos="2940"/>
        </w:tabs>
        <w:spacing w:line="189" w:lineRule="auto"/>
        <w:ind w:left="893"/>
        <w:rPr>
          <w:rFonts w:ascii="DejaVu Serif Condensed" w:eastAsia="DejaVu Serif Condensed"/>
        </w:rPr>
      </w:pPr>
      <w:r>
        <w:pict>
          <v:rect id="_x0000_s1030" style="position:absolute;left:0;text-align:left;margin-left:396.45pt;margin-top:6.05pt;width:58.95pt;height:.7pt;z-index:-16051200;mso-position-horizontal-relative:page" fillcolor="black" stroked="f">
            <w10:wrap anchorx="page"/>
          </v:rect>
        </w:pict>
      </w:r>
      <w:r>
        <w:rPr>
          <w:rFonts w:ascii="DejaVu Serif Condensed" w:eastAsia="DejaVu Serif Condensed"/>
          <w:w w:val="105"/>
        </w:rPr>
        <w:t>𝑁𝑜𝑢𝑡</w:t>
      </w:r>
      <w:r>
        <w:rPr>
          <w:rFonts w:ascii="DejaVu Serif Condensed" w:eastAsia="DejaVu Serif Condensed"/>
          <w:spacing w:val="-2"/>
          <w:w w:val="105"/>
        </w:rPr>
        <w:t xml:space="preserve"> </w:t>
      </w:r>
      <w:r>
        <w:rPr>
          <w:rFonts w:ascii="DejaVu Serif Condensed" w:eastAsia="DejaVu Serif Condensed"/>
          <w:w w:val="105"/>
        </w:rPr>
        <w:t>=</w:t>
      </w:r>
      <w:r>
        <w:rPr>
          <w:rFonts w:ascii="DejaVu Serif Condensed" w:eastAsia="DejaVu Serif Condensed"/>
          <w:spacing w:val="-9"/>
          <w:w w:val="105"/>
        </w:rPr>
        <w:t xml:space="preserve"> </w:t>
      </w:r>
      <w:r>
        <w:rPr>
          <w:rFonts w:ascii="DejaVu Serif Condensed" w:eastAsia="DejaVu Serif Condensed"/>
          <w:w w:val="105"/>
        </w:rPr>
        <w:t>[</w:t>
      </w:r>
      <w:r>
        <w:rPr>
          <w:rFonts w:ascii="DejaVu Serif Condensed" w:eastAsia="DejaVu Serif Condensed"/>
          <w:w w:val="105"/>
        </w:rPr>
        <w:tab/>
      </w:r>
      <w:r>
        <w:rPr>
          <w:rFonts w:ascii="DejaVu Serif Condensed" w:eastAsia="DejaVu Serif Condensed"/>
          <w:w w:val="105"/>
          <w:position w:val="-14"/>
        </w:rPr>
        <w:t>1</w:t>
      </w:r>
      <w:r>
        <w:rPr>
          <w:rFonts w:ascii="DejaVu Serif Condensed" w:eastAsia="DejaVu Serif Condensed"/>
          <w:w w:val="105"/>
          <w:position w:val="-14"/>
        </w:rPr>
        <w:tab/>
      </w:r>
      <w:r>
        <w:rPr>
          <w:rFonts w:ascii="DejaVu Serif Condensed" w:eastAsia="DejaVu Serif Condensed"/>
          <w:w w:val="105"/>
        </w:rPr>
        <w:t>]</w:t>
      </w:r>
      <w:r>
        <w:rPr>
          <w:rFonts w:ascii="DejaVu Serif Condensed" w:eastAsia="DejaVu Serif Condensed"/>
          <w:spacing w:val="-21"/>
          <w:w w:val="105"/>
        </w:rPr>
        <w:t xml:space="preserve"> </w:t>
      </w:r>
      <w:r>
        <w:rPr>
          <w:rFonts w:ascii="DejaVu Serif Condensed" w:eastAsia="DejaVu Serif Condensed"/>
          <w:w w:val="105"/>
        </w:rPr>
        <w:t>+</w:t>
      </w:r>
      <w:r>
        <w:rPr>
          <w:rFonts w:ascii="DejaVu Serif Condensed" w:eastAsia="DejaVu Serif Condensed"/>
          <w:spacing w:val="-21"/>
          <w:w w:val="105"/>
        </w:rPr>
        <w:t xml:space="preserve"> </w:t>
      </w:r>
      <w:r>
        <w:rPr>
          <w:rFonts w:ascii="DejaVu Serif Condensed" w:eastAsia="DejaVu Serif Condensed"/>
          <w:w w:val="105"/>
        </w:rPr>
        <w:t>1</w:t>
      </w:r>
      <w:r>
        <w:rPr>
          <w:rFonts w:ascii="DejaVu Serif Condensed" w:eastAsia="DejaVu Serif Condensed"/>
          <w:spacing w:val="-10"/>
          <w:w w:val="105"/>
        </w:rPr>
        <w:t xml:space="preserve"> </w:t>
      </w:r>
      <w:r>
        <w:rPr>
          <w:rFonts w:ascii="DejaVu Serif Condensed" w:eastAsia="DejaVu Serif Condensed"/>
          <w:w w:val="105"/>
        </w:rPr>
        <w:t>=</w:t>
      </w:r>
      <w:r>
        <w:rPr>
          <w:rFonts w:ascii="DejaVu Serif Condensed" w:eastAsia="DejaVu Serif Condensed"/>
          <w:spacing w:val="-10"/>
          <w:w w:val="105"/>
        </w:rPr>
        <w:t xml:space="preserve"> </w:t>
      </w:r>
      <w:r>
        <w:rPr>
          <w:rFonts w:ascii="DejaVu Serif Condensed" w:eastAsia="DejaVu Serif Condensed"/>
          <w:w w:val="105"/>
        </w:rPr>
        <w:t>13</w:t>
      </w:r>
    </w:p>
    <w:p w:rsidR="00DD4B9F" w:rsidRDefault="004878DB">
      <w:pPr>
        <w:pStyle w:val="ListParagraph"/>
        <w:numPr>
          <w:ilvl w:val="0"/>
          <w:numId w:val="3"/>
        </w:numPr>
        <w:tabs>
          <w:tab w:val="left" w:pos="469"/>
        </w:tabs>
        <w:spacing w:before="258"/>
        <w:ind w:left="468"/>
        <w:jc w:val="both"/>
      </w:pPr>
      <w:r>
        <w:t>ReLU</w:t>
      </w:r>
    </w:p>
    <w:p w:rsidR="00DD4B9F" w:rsidRDefault="004878DB">
      <w:pPr>
        <w:pStyle w:val="ListParagraph"/>
        <w:numPr>
          <w:ilvl w:val="0"/>
          <w:numId w:val="3"/>
        </w:numPr>
        <w:tabs>
          <w:tab w:val="left" w:pos="613"/>
        </w:tabs>
        <w:spacing w:before="37"/>
        <w:ind w:left="612" w:hanging="428"/>
        <w:jc w:val="both"/>
      </w:pPr>
      <w:r>
        <w:rPr>
          <w:i/>
        </w:rPr>
        <w:t xml:space="preserve">Convolution </w:t>
      </w:r>
      <w:r>
        <w:t>: 384 3x3x192</w:t>
      </w:r>
      <w:r>
        <w:rPr>
          <w:spacing w:val="53"/>
        </w:rPr>
        <w:t xml:space="preserve"> </w:t>
      </w:r>
      <w:r>
        <w:t>dengan</w:t>
      </w:r>
    </w:p>
    <w:p w:rsidR="00DD4B9F" w:rsidRDefault="004878DB">
      <w:pPr>
        <w:spacing w:before="38"/>
        <w:ind w:left="612"/>
        <w:jc w:val="both"/>
      </w:pPr>
      <w:r>
        <w:rPr>
          <w:i/>
        </w:rPr>
        <w:t xml:space="preserve">stride </w:t>
      </w:r>
      <w:r>
        <w:t xml:space="preserve">[1 1] dan </w:t>
      </w:r>
      <w:r>
        <w:rPr>
          <w:i/>
        </w:rPr>
        <w:t xml:space="preserve">padding </w:t>
      </w:r>
      <w:r>
        <w:t>[1</w:t>
      </w:r>
      <w:r>
        <w:rPr>
          <w:spacing w:val="53"/>
        </w:rPr>
        <w:t xml:space="preserve"> </w:t>
      </w:r>
      <w:r>
        <w:t>1]</w:t>
      </w:r>
    </w:p>
    <w:p w:rsidR="00DD4B9F" w:rsidRDefault="004878DB">
      <w:pPr>
        <w:pStyle w:val="BodyText"/>
        <w:spacing w:before="39" w:line="276" w:lineRule="auto"/>
        <w:ind w:left="612" w:right="111"/>
        <w:jc w:val="both"/>
      </w:pPr>
      <w:r>
        <w:t>Proses konvolusi dengan ukuran kernel 3x3x192 sebanyak 384, dengan stride 1 dan padding 1. Layer konvolusi keempat dengan ukuran kernel 3x3x192 menunjukkan menunjukkan bagian-bagian objek Keluaran dari layer ini berukuran 13x13x384 yang dapat dihitung meng</w:t>
      </w:r>
      <w:r>
        <w:t>gunakan rumus Dimensi Keluaran seperti berikut</w:t>
      </w:r>
      <w:r>
        <w:rPr>
          <w:spacing w:val="-1"/>
        </w:rPr>
        <w:t xml:space="preserve"> </w:t>
      </w:r>
      <w:r>
        <w:t>:</w:t>
      </w:r>
    </w:p>
    <w:p w:rsidR="00DD4B9F" w:rsidRDefault="00DD4B9F">
      <w:pPr>
        <w:pStyle w:val="BodyText"/>
        <w:spacing w:before="2"/>
        <w:rPr>
          <w:sz w:val="23"/>
        </w:rPr>
      </w:pPr>
    </w:p>
    <w:p w:rsidR="00DD4B9F" w:rsidRDefault="004878DB">
      <w:pPr>
        <w:pStyle w:val="BodyText"/>
        <w:spacing w:line="200" w:lineRule="exact"/>
        <w:ind w:left="438" w:right="175"/>
        <w:jc w:val="center"/>
        <w:rPr>
          <w:rFonts w:ascii="DejaVu Serif Condensed" w:hAnsi="DejaVu Serif Condensed"/>
        </w:rPr>
      </w:pPr>
      <w:r>
        <w:rPr>
          <w:rFonts w:ascii="DejaVu Serif Condensed" w:hAnsi="DejaVu Serif Condensed"/>
        </w:rPr>
        <w:t>13 + 2.1 − 3</w:t>
      </w:r>
    </w:p>
    <w:p w:rsidR="00DD4B9F" w:rsidRDefault="00DD4B9F">
      <w:pPr>
        <w:spacing w:line="200" w:lineRule="exact"/>
        <w:jc w:val="center"/>
        <w:rPr>
          <w:rFonts w:ascii="DejaVu Serif Condensed" w:hAnsi="DejaVu Serif Condensed"/>
        </w:rPr>
        <w:sectPr w:rsidR="00DD4B9F">
          <w:type w:val="continuous"/>
          <w:pgSz w:w="11910" w:h="16840"/>
          <w:pgMar w:top="1580" w:right="1300" w:bottom="940" w:left="1300" w:header="720" w:footer="720" w:gutter="0"/>
          <w:cols w:num="2" w:space="720" w:equalWidth="0">
            <w:col w:w="4827" w:space="40"/>
            <w:col w:w="4443"/>
          </w:cols>
        </w:sectPr>
      </w:pPr>
    </w:p>
    <w:p w:rsidR="00DD4B9F" w:rsidRDefault="004878DB">
      <w:pPr>
        <w:pStyle w:val="BodyText"/>
        <w:spacing w:before="115" w:line="276" w:lineRule="auto"/>
        <w:ind w:left="968"/>
        <w:jc w:val="both"/>
      </w:pPr>
      <w:r>
        <w:lastRenderedPageBreak/>
        <w:t>tepi warna Keluaran dari layer ini berukuran 27x27x256 yang dapat dihitung menggunakan rumus Dimensi Keluaran seperti berikut :</w:t>
      </w:r>
    </w:p>
    <w:p w:rsidR="00DD4B9F" w:rsidRDefault="004878DB">
      <w:pPr>
        <w:pStyle w:val="BodyText"/>
        <w:spacing w:line="227" w:lineRule="exact"/>
        <w:ind w:left="897"/>
        <w:rPr>
          <w:rFonts w:ascii="DejaVu Serif Condensed" w:eastAsia="DejaVu Serif Condensed"/>
        </w:rPr>
      </w:pPr>
      <w:r>
        <w:br w:type="column"/>
      </w:r>
      <w:r>
        <w:rPr>
          <w:rFonts w:ascii="DejaVu Serif Condensed" w:eastAsia="DejaVu Serif Condensed"/>
          <w:w w:val="105"/>
        </w:rPr>
        <w:lastRenderedPageBreak/>
        <w:t>𝑁𝑜𝑢𝑡</w:t>
      </w:r>
      <w:r>
        <w:rPr>
          <w:rFonts w:ascii="DejaVu Serif Condensed" w:eastAsia="DejaVu Serif Condensed"/>
          <w:w w:val="105"/>
        </w:rPr>
        <w:t xml:space="preserve"> = </w:t>
      </w:r>
      <w:r>
        <w:rPr>
          <w:rFonts w:ascii="DejaVu Serif Condensed" w:eastAsia="DejaVu Serif Condensed"/>
          <w:spacing w:val="-19"/>
          <w:w w:val="105"/>
        </w:rPr>
        <w:t>[</w:t>
      </w:r>
    </w:p>
    <w:p w:rsidR="00DD4B9F" w:rsidRDefault="00DD4B9F">
      <w:pPr>
        <w:pStyle w:val="BodyText"/>
        <w:rPr>
          <w:rFonts w:ascii="DejaVu Serif Condensed"/>
        </w:rPr>
      </w:pPr>
    </w:p>
    <w:p w:rsidR="00DD4B9F" w:rsidRDefault="00DD4B9F">
      <w:pPr>
        <w:pStyle w:val="BodyText"/>
        <w:spacing w:before="11"/>
        <w:rPr>
          <w:rFonts w:ascii="DejaVu Serif Condensed"/>
          <w:sz w:val="19"/>
        </w:rPr>
      </w:pPr>
    </w:p>
    <w:p w:rsidR="00DD4B9F" w:rsidRDefault="004878DB">
      <w:pPr>
        <w:pStyle w:val="ListParagraph"/>
        <w:numPr>
          <w:ilvl w:val="0"/>
          <w:numId w:val="3"/>
        </w:numPr>
        <w:tabs>
          <w:tab w:val="left" w:pos="617"/>
        </w:tabs>
        <w:ind w:left="616" w:hanging="428"/>
        <w:jc w:val="left"/>
      </w:pPr>
      <w:r>
        <w:t>ReLU</w:t>
      </w:r>
    </w:p>
    <w:p w:rsidR="00DD4B9F" w:rsidRDefault="004878DB">
      <w:pPr>
        <w:pStyle w:val="BodyText"/>
        <w:spacing w:line="172" w:lineRule="exact"/>
        <w:ind w:left="1139"/>
        <w:rPr>
          <w:rFonts w:ascii="DejaVu Serif Condensed"/>
        </w:rPr>
      </w:pPr>
      <w:r>
        <w:br w:type="column"/>
      </w:r>
      <w:r>
        <w:rPr>
          <w:rFonts w:ascii="DejaVu Serif Condensed"/>
        </w:rPr>
        <w:lastRenderedPageBreak/>
        <w:t>] + 1 = 13</w:t>
      </w:r>
    </w:p>
    <w:p w:rsidR="00DD4B9F" w:rsidRDefault="004878DB">
      <w:pPr>
        <w:pStyle w:val="BodyText"/>
        <w:spacing w:line="201" w:lineRule="exact"/>
        <w:ind w:left="488"/>
        <w:rPr>
          <w:rFonts w:ascii="DejaVu Serif Condensed"/>
        </w:rPr>
      </w:pPr>
      <w:r>
        <w:pict>
          <v:rect id="_x0000_s1029" style="position:absolute;left:0;text-align:left;margin-left:396.45pt;margin-top:-3.45pt;width:58.95pt;height:.7pt;z-index:15733760;mso-position-horizontal-relative:page" fillcolor="black" stroked="f">
            <w10:wrap anchorx="page"/>
          </v:rect>
        </w:pict>
      </w:r>
      <w:r>
        <w:rPr>
          <w:rFonts w:ascii="DejaVu Serif Condensed"/>
          <w:w w:val="97"/>
        </w:rPr>
        <w:t>1</w:t>
      </w:r>
    </w:p>
    <w:p w:rsidR="00DD4B9F" w:rsidRDefault="00DD4B9F">
      <w:pPr>
        <w:spacing w:line="201" w:lineRule="exact"/>
        <w:rPr>
          <w:rFonts w:ascii="DejaVu Serif Condensed"/>
        </w:rPr>
        <w:sectPr w:rsidR="00DD4B9F">
          <w:type w:val="continuous"/>
          <w:pgSz w:w="11910" w:h="16840"/>
          <w:pgMar w:top="1580" w:right="1300" w:bottom="940" w:left="1300" w:header="720" w:footer="720" w:gutter="0"/>
          <w:cols w:num="3" w:space="720" w:equalWidth="0">
            <w:col w:w="4823" w:space="40"/>
            <w:col w:w="1766" w:space="39"/>
            <w:col w:w="2642"/>
          </w:cols>
        </w:sectPr>
      </w:pPr>
    </w:p>
    <w:p w:rsidR="00DD4B9F" w:rsidRDefault="004878DB">
      <w:pPr>
        <w:pStyle w:val="ListParagraph"/>
        <w:numPr>
          <w:ilvl w:val="0"/>
          <w:numId w:val="3"/>
        </w:numPr>
        <w:tabs>
          <w:tab w:val="left" w:pos="547"/>
        </w:tabs>
        <w:spacing w:before="101"/>
        <w:ind w:left="546" w:hanging="429"/>
        <w:jc w:val="both"/>
      </w:pPr>
      <w:r>
        <w:rPr>
          <w:i/>
        </w:rPr>
        <w:lastRenderedPageBreak/>
        <w:t xml:space="preserve">Convolution </w:t>
      </w:r>
      <w:r>
        <w:t>: 256 3x3x192</w:t>
      </w:r>
      <w:r>
        <w:rPr>
          <w:spacing w:val="51"/>
        </w:rPr>
        <w:t xml:space="preserve"> </w:t>
      </w:r>
      <w:r>
        <w:t>dengan</w:t>
      </w:r>
    </w:p>
    <w:p w:rsidR="00DD4B9F" w:rsidRDefault="004878DB">
      <w:pPr>
        <w:spacing w:before="37"/>
        <w:ind w:left="546"/>
        <w:jc w:val="both"/>
      </w:pPr>
      <w:r>
        <w:rPr>
          <w:i/>
        </w:rPr>
        <w:t xml:space="preserve">stride </w:t>
      </w:r>
      <w:r>
        <w:t xml:space="preserve">[1 1] dan </w:t>
      </w:r>
      <w:r>
        <w:rPr>
          <w:i/>
        </w:rPr>
        <w:t xml:space="preserve">padding </w:t>
      </w:r>
      <w:r>
        <w:t>[1</w:t>
      </w:r>
      <w:r>
        <w:rPr>
          <w:spacing w:val="53"/>
        </w:rPr>
        <w:t xml:space="preserve"> </w:t>
      </w:r>
      <w:r>
        <w:t>1]</w:t>
      </w:r>
    </w:p>
    <w:p w:rsidR="00DD4B9F" w:rsidRDefault="004878DB">
      <w:pPr>
        <w:pStyle w:val="BodyText"/>
        <w:spacing w:before="38" w:line="276" w:lineRule="auto"/>
        <w:ind w:left="546" w:right="38"/>
        <w:jc w:val="both"/>
      </w:pPr>
      <w:r>
        <w:t xml:space="preserve">Proses konvolusi dengan ukuran kernel 3x3x192 sebanyak 256, dengan </w:t>
      </w:r>
      <w:r>
        <w:rPr>
          <w:i/>
        </w:rPr>
        <w:t xml:space="preserve">stride </w:t>
      </w:r>
      <w:r>
        <w:t xml:space="preserve">1 dan </w:t>
      </w:r>
      <w:r>
        <w:rPr>
          <w:i/>
        </w:rPr>
        <w:t xml:space="preserve">padding </w:t>
      </w:r>
      <w:r>
        <w:t>1. Layer konvolusi kelima dengan ukuran kernel 3x3x192 menunjukkan seluruh objek. Keluaran dari layer ini berukuran 13x13x384 yang dapat dihitung menggunakan rumus Dimensi Keluaran seperti berikut</w:t>
      </w:r>
      <w:r>
        <w:rPr>
          <w:spacing w:val="-4"/>
        </w:rPr>
        <w:t xml:space="preserve"> </w:t>
      </w:r>
      <w:r>
        <w:t>:</w:t>
      </w:r>
    </w:p>
    <w:p w:rsidR="00DD4B9F" w:rsidRDefault="004878DB">
      <w:pPr>
        <w:pStyle w:val="ListParagraph"/>
        <w:numPr>
          <w:ilvl w:val="0"/>
          <w:numId w:val="2"/>
        </w:numPr>
        <w:tabs>
          <w:tab w:val="left" w:pos="547"/>
        </w:tabs>
        <w:spacing w:before="101"/>
        <w:ind w:hanging="429"/>
        <w:jc w:val="both"/>
      </w:pPr>
      <w:r>
        <w:rPr>
          <w:i/>
        </w:rPr>
        <w:br w:type="column"/>
      </w:r>
      <w:r>
        <w:rPr>
          <w:i/>
        </w:rPr>
        <w:lastRenderedPageBreak/>
        <w:t xml:space="preserve">Fully Connected </w:t>
      </w:r>
      <w:r>
        <w:t>: 4096</w:t>
      </w:r>
      <w:r>
        <w:rPr>
          <w:spacing w:val="-3"/>
        </w:rPr>
        <w:t xml:space="preserve"> </w:t>
      </w:r>
      <w:r>
        <w:t>layer</w:t>
      </w:r>
    </w:p>
    <w:p w:rsidR="00DD4B9F" w:rsidRDefault="004878DB">
      <w:pPr>
        <w:pStyle w:val="ListParagraph"/>
        <w:numPr>
          <w:ilvl w:val="0"/>
          <w:numId w:val="2"/>
        </w:numPr>
        <w:tabs>
          <w:tab w:val="left" w:pos="547"/>
        </w:tabs>
        <w:spacing w:before="37"/>
        <w:ind w:hanging="429"/>
        <w:jc w:val="both"/>
      </w:pPr>
      <w:r>
        <w:t>ReLU</w:t>
      </w:r>
    </w:p>
    <w:p w:rsidR="00DD4B9F" w:rsidRDefault="004878DB">
      <w:pPr>
        <w:pStyle w:val="ListParagraph"/>
        <w:numPr>
          <w:ilvl w:val="0"/>
          <w:numId w:val="2"/>
        </w:numPr>
        <w:tabs>
          <w:tab w:val="left" w:pos="547"/>
        </w:tabs>
        <w:spacing w:before="38"/>
        <w:ind w:hanging="429"/>
        <w:jc w:val="both"/>
      </w:pPr>
      <w:r>
        <w:rPr>
          <w:i/>
        </w:rPr>
        <w:t xml:space="preserve">Fully Connected </w:t>
      </w:r>
      <w:r>
        <w:t>: 1000</w:t>
      </w:r>
      <w:r>
        <w:rPr>
          <w:spacing w:val="-3"/>
        </w:rPr>
        <w:t xml:space="preserve"> </w:t>
      </w:r>
      <w:r>
        <w:t>layer</w:t>
      </w:r>
    </w:p>
    <w:p w:rsidR="00DD4B9F" w:rsidRDefault="004878DB">
      <w:pPr>
        <w:pStyle w:val="ListParagraph"/>
        <w:numPr>
          <w:ilvl w:val="0"/>
          <w:numId w:val="2"/>
        </w:numPr>
        <w:tabs>
          <w:tab w:val="left" w:pos="547"/>
        </w:tabs>
        <w:spacing w:before="37"/>
        <w:ind w:hanging="429"/>
        <w:jc w:val="both"/>
        <w:rPr>
          <w:i/>
        </w:rPr>
      </w:pPr>
      <w:r>
        <w:rPr>
          <w:i/>
        </w:rPr>
        <w:t>Softmax</w:t>
      </w:r>
    </w:p>
    <w:p w:rsidR="00DD4B9F" w:rsidRDefault="004878DB">
      <w:pPr>
        <w:spacing w:before="40" w:line="276" w:lineRule="auto"/>
        <w:ind w:left="546" w:right="676"/>
        <w:jc w:val="both"/>
      </w:pPr>
      <w:r>
        <w:t xml:space="preserve">Aktifasi </w:t>
      </w:r>
      <w:r>
        <w:rPr>
          <w:i/>
        </w:rPr>
        <w:t xml:space="preserve">Softmax </w:t>
      </w:r>
      <w:r>
        <w:t xml:space="preserve">atau </w:t>
      </w:r>
      <w:r>
        <w:rPr>
          <w:i/>
        </w:rPr>
        <w:t xml:space="preserve">Softmax Classifier </w:t>
      </w:r>
      <w:r>
        <w:t xml:space="preserve">merupakan aktifasi yang sering dipakai untuk menangani kasus </w:t>
      </w:r>
      <w:r>
        <w:rPr>
          <w:i/>
        </w:rPr>
        <w:t>multiclass classification</w:t>
      </w:r>
      <w:r>
        <w:t xml:space="preserve">, karena </w:t>
      </w:r>
      <w:r>
        <w:rPr>
          <w:i/>
        </w:rPr>
        <w:t xml:space="preserve">output layer </w:t>
      </w:r>
      <w:r>
        <w:t>biasanya memiliki lebih dari satu</w:t>
      </w:r>
      <w:r>
        <w:rPr>
          <w:spacing w:val="-2"/>
        </w:rPr>
        <w:t xml:space="preserve"> </w:t>
      </w:r>
      <w:r>
        <w:rPr>
          <w:i/>
        </w:rPr>
        <w:t>neuron</w:t>
      </w:r>
      <w:r>
        <w:t>.</w:t>
      </w:r>
    </w:p>
    <w:p w:rsidR="00DD4B9F" w:rsidRDefault="004878DB">
      <w:pPr>
        <w:pStyle w:val="ListParagraph"/>
        <w:numPr>
          <w:ilvl w:val="0"/>
          <w:numId w:val="2"/>
        </w:numPr>
        <w:tabs>
          <w:tab w:val="left" w:pos="547"/>
        </w:tabs>
        <w:ind w:hanging="429"/>
        <w:jc w:val="both"/>
      </w:pPr>
      <w:r>
        <w:t>Keluaran</w:t>
      </w:r>
      <w:r>
        <w:rPr>
          <w:spacing w:val="-3"/>
        </w:rPr>
        <w:t xml:space="preserve"> </w:t>
      </w:r>
      <w:r>
        <w:t>klasifikasi</w:t>
      </w:r>
    </w:p>
    <w:p w:rsidR="00DD4B9F" w:rsidRDefault="00DD4B9F">
      <w:pPr>
        <w:jc w:val="both"/>
        <w:sectPr w:rsidR="00DD4B9F">
          <w:pgSz w:w="11910" w:h="16840"/>
          <w:pgMar w:top="1580" w:right="1300" w:bottom="980" w:left="1300" w:header="873" w:footer="797" w:gutter="0"/>
          <w:cols w:num="2" w:space="720" w:equalWidth="0">
            <w:col w:w="4301" w:space="65"/>
            <w:col w:w="4944"/>
          </w:cols>
        </w:sectPr>
      </w:pPr>
    </w:p>
    <w:p w:rsidR="00DD4B9F" w:rsidRDefault="00DD4B9F">
      <w:pPr>
        <w:pStyle w:val="BodyText"/>
        <w:spacing w:before="11"/>
        <w:rPr>
          <w:sz w:val="16"/>
        </w:rPr>
      </w:pPr>
    </w:p>
    <w:p w:rsidR="00DD4B9F" w:rsidRDefault="00DD4B9F">
      <w:pPr>
        <w:rPr>
          <w:sz w:val="16"/>
        </w:rPr>
        <w:sectPr w:rsidR="00DD4B9F">
          <w:type w:val="continuous"/>
          <w:pgSz w:w="11910" w:h="16840"/>
          <w:pgMar w:top="1580" w:right="1300" w:bottom="940" w:left="1300" w:header="720" w:footer="720" w:gutter="0"/>
          <w:cols w:space="720"/>
        </w:sectPr>
      </w:pPr>
    </w:p>
    <w:p w:rsidR="00DD4B9F" w:rsidRDefault="00DD4B9F">
      <w:pPr>
        <w:pStyle w:val="BodyText"/>
        <w:rPr>
          <w:sz w:val="21"/>
        </w:rPr>
      </w:pPr>
    </w:p>
    <w:p w:rsidR="00DD4B9F" w:rsidRDefault="004878DB">
      <w:pPr>
        <w:pStyle w:val="BodyText"/>
        <w:spacing w:before="1"/>
        <w:ind w:left="826"/>
        <w:rPr>
          <w:rFonts w:ascii="DejaVu Serif Condensed" w:eastAsia="DejaVu Serif Condensed"/>
        </w:rPr>
      </w:pPr>
      <w:r>
        <w:rPr>
          <w:rFonts w:ascii="DejaVu Serif Condensed" w:eastAsia="DejaVu Serif Condensed"/>
          <w:w w:val="105"/>
        </w:rPr>
        <w:t>𝑁𝑜𝑢𝑡</w:t>
      </w:r>
      <w:r>
        <w:rPr>
          <w:rFonts w:ascii="DejaVu Serif Condensed" w:eastAsia="DejaVu Serif Condensed"/>
          <w:w w:val="105"/>
        </w:rPr>
        <w:t xml:space="preserve"> =</w:t>
      </w:r>
      <w:r>
        <w:rPr>
          <w:rFonts w:ascii="DejaVu Serif Condensed" w:eastAsia="DejaVu Serif Condensed"/>
          <w:spacing w:val="-18"/>
          <w:w w:val="105"/>
        </w:rPr>
        <w:t xml:space="preserve"> </w:t>
      </w:r>
      <w:r>
        <w:rPr>
          <w:rFonts w:ascii="DejaVu Serif Condensed" w:eastAsia="DejaVu Serif Condensed"/>
          <w:spacing w:val="-19"/>
          <w:w w:val="105"/>
        </w:rPr>
        <w:t>[</w:t>
      </w:r>
    </w:p>
    <w:p w:rsidR="00DD4B9F" w:rsidRDefault="00DD4B9F">
      <w:pPr>
        <w:pStyle w:val="BodyText"/>
        <w:rPr>
          <w:rFonts w:ascii="DejaVu Serif Condensed"/>
        </w:rPr>
      </w:pPr>
    </w:p>
    <w:p w:rsidR="00DD4B9F" w:rsidRDefault="004878DB">
      <w:pPr>
        <w:pStyle w:val="ListParagraph"/>
        <w:numPr>
          <w:ilvl w:val="0"/>
          <w:numId w:val="1"/>
        </w:numPr>
        <w:tabs>
          <w:tab w:val="left" w:pos="547"/>
        </w:tabs>
        <w:spacing w:before="136"/>
        <w:ind w:hanging="429"/>
      </w:pPr>
      <w:r>
        <w:t>ReLU</w:t>
      </w:r>
    </w:p>
    <w:p w:rsidR="00DD4B9F" w:rsidRDefault="004878DB">
      <w:pPr>
        <w:pStyle w:val="BodyText"/>
        <w:spacing w:before="72" w:line="213" w:lineRule="exact"/>
        <w:ind w:left="-40"/>
        <w:rPr>
          <w:rFonts w:ascii="DejaVu Serif Condensed" w:hAnsi="DejaVu Serif Condensed"/>
        </w:rPr>
      </w:pPr>
      <w:r>
        <w:br w:type="column"/>
      </w:r>
      <w:r>
        <w:rPr>
          <w:rFonts w:ascii="DejaVu Serif Condensed" w:hAnsi="DejaVu Serif Condensed"/>
        </w:rPr>
        <w:lastRenderedPageBreak/>
        <w:t>13 + 2.1 − 3</w:t>
      </w:r>
    </w:p>
    <w:p w:rsidR="00DD4B9F" w:rsidRDefault="004878DB">
      <w:pPr>
        <w:pStyle w:val="BodyText"/>
        <w:tabs>
          <w:tab w:val="left" w:pos="1139"/>
        </w:tabs>
        <w:spacing w:line="189" w:lineRule="auto"/>
        <w:ind w:left="488"/>
        <w:rPr>
          <w:rFonts w:ascii="DejaVu Serif Condensed"/>
        </w:rPr>
      </w:pPr>
      <w:r>
        <w:pict>
          <v:rect id="_x0000_s1028" style="position:absolute;left:0;text-align:left;margin-left:149.8pt;margin-top:6.05pt;width:58.95pt;height:.7pt;z-index:-16049664;mso-position-horizontal-relative:page" fillcolor="black" stroked="f">
            <w10:wrap anchorx="page"/>
          </v:rect>
        </w:pict>
      </w:r>
      <w:r>
        <w:rPr>
          <w:rFonts w:ascii="DejaVu Serif Condensed"/>
          <w:position w:val="-14"/>
        </w:rPr>
        <w:t>1</w:t>
      </w:r>
      <w:r>
        <w:rPr>
          <w:rFonts w:ascii="DejaVu Serif Condensed"/>
          <w:position w:val="-14"/>
        </w:rPr>
        <w:tab/>
      </w:r>
      <w:r>
        <w:rPr>
          <w:rFonts w:ascii="DejaVu Serif Condensed"/>
        </w:rPr>
        <w:t>] + 1 =</w:t>
      </w:r>
      <w:r>
        <w:rPr>
          <w:rFonts w:ascii="DejaVu Serif Condensed"/>
          <w:spacing w:val="-42"/>
        </w:rPr>
        <w:t xml:space="preserve"> </w:t>
      </w:r>
      <w:r>
        <w:rPr>
          <w:rFonts w:ascii="DejaVu Serif Condensed"/>
        </w:rPr>
        <w:t>13</w:t>
      </w:r>
    </w:p>
    <w:p w:rsidR="00DD4B9F" w:rsidRDefault="004878DB">
      <w:pPr>
        <w:pStyle w:val="Heading2"/>
        <w:numPr>
          <w:ilvl w:val="0"/>
          <w:numId w:val="5"/>
        </w:numPr>
        <w:tabs>
          <w:tab w:val="left" w:pos="403"/>
        </w:tabs>
        <w:spacing w:before="93"/>
        <w:ind w:left="402" w:hanging="285"/>
        <w:jc w:val="left"/>
      </w:pPr>
      <w:r>
        <w:rPr>
          <w:spacing w:val="1"/>
        </w:rPr>
        <w:br w:type="column"/>
      </w:r>
      <w:r>
        <w:lastRenderedPageBreak/>
        <w:t>HASIL DAN PEMBAHASAN</w:t>
      </w:r>
    </w:p>
    <w:p w:rsidR="00DD4B9F" w:rsidRDefault="004878DB">
      <w:pPr>
        <w:spacing w:before="6" w:line="290" w:lineRule="atLeast"/>
        <w:ind w:left="118" w:right="678" w:firstLine="427"/>
        <w:jc w:val="both"/>
      </w:pPr>
      <w:r>
        <w:t xml:space="preserve">Dalam tahap ini dilakukan pengujian algoritma dengan menggunakan </w:t>
      </w:r>
      <w:r>
        <w:rPr>
          <w:i/>
        </w:rPr>
        <w:t>cross validation</w:t>
      </w:r>
      <w:r>
        <w:t xml:space="preserve">. </w:t>
      </w:r>
      <w:r>
        <w:rPr>
          <w:i/>
        </w:rPr>
        <w:t xml:space="preserve">Cross validation </w:t>
      </w:r>
      <w:r>
        <w:t>adalah metode</w:t>
      </w:r>
    </w:p>
    <w:p w:rsidR="00DD4B9F" w:rsidRDefault="00DD4B9F">
      <w:pPr>
        <w:spacing w:line="290" w:lineRule="atLeast"/>
        <w:jc w:val="both"/>
        <w:sectPr w:rsidR="00DD4B9F">
          <w:type w:val="continuous"/>
          <w:pgSz w:w="11910" w:h="16840"/>
          <w:pgMar w:top="1580" w:right="1300" w:bottom="940" w:left="1300" w:header="720" w:footer="720" w:gutter="0"/>
          <w:cols w:num="3" w:space="720" w:equalWidth="0">
            <w:col w:w="1696" w:space="40"/>
            <w:col w:w="2178" w:space="452"/>
            <w:col w:w="4944"/>
          </w:cols>
        </w:sectPr>
      </w:pPr>
    </w:p>
    <w:p w:rsidR="00DD4B9F" w:rsidRDefault="004878DB">
      <w:pPr>
        <w:pStyle w:val="ListParagraph"/>
        <w:numPr>
          <w:ilvl w:val="0"/>
          <w:numId w:val="1"/>
        </w:numPr>
        <w:tabs>
          <w:tab w:val="left" w:pos="547"/>
        </w:tabs>
        <w:spacing w:line="212" w:lineRule="exact"/>
        <w:ind w:hanging="429"/>
        <w:jc w:val="both"/>
      </w:pPr>
      <w:r>
        <w:rPr>
          <w:i/>
        </w:rPr>
        <w:lastRenderedPageBreak/>
        <w:t xml:space="preserve">Max Pooling </w:t>
      </w:r>
      <w:r>
        <w:t xml:space="preserve">: 3x3 dengan </w:t>
      </w:r>
      <w:r>
        <w:rPr>
          <w:i/>
        </w:rPr>
        <w:t xml:space="preserve">stride </w:t>
      </w:r>
      <w:r>
        <w:t>[2</w:t>
      </w:r>
      <w:r>
        <w:rPr>
          <w:spacing w:val="7"/>
        </w:rPr>
        <w:t xml:space="preserve"> </w:t>
      </w:r>
      <w:r>
        <w:t>2]</w:t>
      </w:r>
    </w:p>
    <w:p w:rsidR="00DD4B9F" w:rsidRDefault="004878DB">
      <w:pPr>
        <w:spacing w:before="40"/>
        <w:ind w:left="546"/>
        <w:jc w:val="both"/>
      </w:pPr>
      <w:r>
        <w:t xml:space="preserve">dan </w:t>
      </w:r>
      <w:r>
        <w:rPr>
          <w:i/>
        </w:rPr>
        <w:t xml:space="preserve">padding </w:t>
      </w:r>
      <w:r>
        <w:t>[0</w:t>
      </w:r>
      <w:r>
        <w:rPr>
          <w:spacing w:val="59"/>
        </w:rPr>
        <w:t xml:space="preserve"> </w:t>
      </w:r>
      <w:r>
        <w:t>0]</w:t>
      </w:r>
    </w:p>
    <w:p w:rsidR="00DD4B9F" w:rsidRDefault="004878DB">
      <w:pPr>
        <w:pStyle w:val="BodyText"/>
        <w:spacing w:before="37" w:line="276" w:lineRule="auto"/>
        <w:ind w:left="546" w:right="40"/>
        <w:jc w:val="both"/>
      </w:pPr>
      <w:r>
        <w:t>Dimensi keluaran dari layer ini berukuran 6x6x256 yang didapatkan dari :</w:t>
      </w:r>
    </w:p>
    <w:p w:rsidR="00DD4B9F" w:rsidRDefault="00DD4B9F">
      <w:pPr>
        <w:pStyle w:val="BodyText"/>
        <w:spacing w:before="3"/>
        <w:rPr>
          <w:sz w:val="23"/>
        </w:rPr>
      </w:pPr>
    </w:p>
    <w:p w:rsidR="00DD4B9F" w:rsidRDefault="004878DB">
      <w:pPr>
        <w:pStyle w:val="BodyText"/>
        <w:spacing w:line="213" w:lineRule="exact"/>
        <w:ind w:left="269"/>
        <w:jc w:val="center"/>
        <w:rPr>
          <w:rFonts w:ascii="DejaVu Serif Condensed" w:hAnsi="DejaVu Serif Condensed"/>
        </w:rPr>
      </w:pPr>
      <w:r>
        <w:rPr>
          <w:rFonts w:ascii="DejaVu Serif Condensed" w:hAnsi="DejaVu Serif Condensed"/>
        </w:rPr>
        <w:t>13 + 2.0 − 3</w:t>
      </w:r>
    </w:p>
    <w:p w:rsidR="00DD4B9F" w:rsidRDefault="004878DB">
      <w:pPr>
        <w:pStyle w:val="BodyText"/>
        <w:tabs>
          <w:tab w:val="left" w:pos="1673"/>
          <w:tab w:val="left" w:pos="2324"/>
        </w:tabs>
        <w:spacing w:line="189" w:lineRule="auto"/>
        <w:ind w:left="276"/>
        <w:jc w:val="center"/>
        <w:rPr>
          <w:rFonts w:ascii="DejaVu Serif Condensed" w:eastAsia="DejaVu Serif Condensed"/>
        </w:rPr>
      </w:pPr>
      <w:r>
        <w:pict>
          <v:rect id="_x0000_s1027" style="position:absolute;left:0;text-align:left;margin-left:149.8pt;margin-top:6.05pt;width:58.95pt;height:.7pt;z-index:-16049152;mso-position-horizontal-relative:page" fillcolor="black" stroked="f">
            <w10:wrap anchorx="page"/>
          </v:rect>
        </w:pict>
      </w:r>
      <w:r>
        <w:rPr>
          <w:rFonts w:ascii="DejaVu Serif Condensed" w:eastAsia="DejaVu Serif Condensed"/>
          <w:w w:val="105"/>
        </w:rPr>
        <w:t>𝑁𝑜𝑢𝑡</w:t>
      </w:r>
      <w:r>
        <w:rPr>
          <w:rFonts w:ascii="DejaVu Serif Condensed" w:eastAsia="DejaVu Serif Condensed"/>
          <w:spacing w:val="-2"/>
          <w:w w:val="105"/>
        </w:rPr>
        <w:t xml:space="preserve"> </w:t>
      </w:r>
      <w:r>
        <w:rPr>
          <w:rFonts w:ascii="DejaVu Serif Condensed" w:eastAsia="DejaVu Serif Condensed"/>
          <w:w w:val="105"/>
        </w:rPr>
        <w:t>=</w:t>
      </w:r>
      <w:r>
        <w:rPr>
          <w:rFonts w:ascii="DejaVu Serif Condensed" w:eastAsia="DejaVu Serif Condensed"/>
          <w:spacing w:val="-9"/>
          <w:w w:val="105"/>
        </w:rPr>
        <w:t xml:space="preserve"> </w:t>
      </w:r>
      <w:r>
        <w:rPr>
          <w:rFonts w:ascii="DejaVu Serif Condensed" w:eastAsia="DejaVu Serif Condensed"/>
          <w:w w:val="105"/>
        </w:rPr>
        <w:t>[</w:t>
      </w:r>
      <w:r>
        <w:rPr>
          <w:rFonts w:ascii="DejaVu Serif Condensed" w:eastAsia="DejaVu Serif Condensed"/>
          <w:w w:val="105"/>
        </w:rPr>
        <w:tab/>
      </w:r>
      <w:r>
        <w:rPr>
          <w:rFonts w:ascii="DejaVu Serif Condensed" w:eastAsia="DejaVu Serif Condensed"/>
          <w:w w:val="105"/>
          <w:position w:val="-14"/>
        </w:rPr>
        <w:t>2</w:t>
      </w:r>
      <w:r>
        <w:rPr>
          <w:rFonts w:ascii="DejaVu Serif Condensed" w:eastAsia="DejaVu Serif Condensed"/>
          <w:w w:val="105"/>
          <w:position w:val="-14"/>
        </w:rPr>
        <w:tab/>
      </w:r>
      <w:r>
        <w:rPr>
          <w:rFonts w:ascii="DejaVu Serif Condensed" w:eastAsia="DejaVu Serif Condensed"/>
          <w:w w:val="105"/>
        </w:rPr>
        <w:t>]</w:t>
      </w:r>
      <w:r>
        <w:rPr>
          <w:rFonts w:ascii="DejaVu Serif Condensed" w:eastAsia="DejaVu Serif Condensed"/>
          <w:spacing w:val="-20"/>
          <w:w w:val="105"/>
        </w:rPr>
        <w:t xml:space="preserve"> </w:t>
      </w:r>
      <w:r>
        <w:rPr>
          <w:rFonts w:ascii="DejaVu Serif Condensed" w:eastAsia="DejaVu Serif Condensed"/>
          <w:w w:val="105"/>
        </w:rPr>
        <w:t>+</w:t>
      </w:r>
      <w:r>
        <w:rPr>
          <w:rFonts w:ascii="DejaVu Serif Condensed" w:eastAsia="DejaVu Serif Condensed"/>
          <w:spacing w:val="-21"/>
          <w:w w:val="105"/>
        </w:rPr>
        <w:t xml:space="preserve"> </w:t>
      </w:r>
      <w:r>
        <w:rPr>
          <w:rFonts w:ascii="DejaVu Serif Condensed" w:eastAsia="DejaVu Serif Condensed"/>
          <w:w w:val="105"/>
        </w:rPr>
        <w:t>1</w:t>
      </w:r>
      <w:r>
        <w:rPr>
          <w:rFonts w:ascii="DejaVu Serif Condensed" w:eastAsia="DejaVu Serif Condensed"/>
          <w:spacing w:val="-9"/>
          <w:w w:val="105"/>
        </w:rPr>
        <w:t xml:space="preserve"> </w:t>
      </w:r>
      <w:r>
        <w:rPr>
          <w:rFonts w:ascii="DejaVu Serif Condensed" w:eastAsia="DejaVu Serif Condensed"/>
          <w:w w:val="105"/>
        </w:rPr>
        <w:t>=</w:t>
      </w:r>
      <w:r>
        <w:rPr>
          <w:rFonts w:ascii="DejaVu Serif Condensed" w:eastAsia="DejaVu Serif Condensed"/>
          <w:spacing w:val="-9"/>
          <w:w w:val="105"/>
        </w:rPr>
        <w:t xml:space="preserve"> </w:t>
      </w:r>
      <w:r>
        <w:rPr>
          <w:rFonts w:ascii="DejaVu Serif Condensed" w:eastAsia="DejaVu Serif Condensed"/>
          <w:w w:val="105"/>
        </w:rPr>
        <w:t>6</w:t>
      </w:r>
    </w:p>
    <w:p w:rsidR="00DD4B9F" w:rsidRDefault="004878DB">
      <w:pPr>
        <w:pStyle w:val="ListParagraph"/>
        <w:numPr>
          <w:ilvl w:val="0"/>
          <w:numId w:val="1"/>
        </w:numPr>
        <w:tabs>
          <w:tab w:val="left" w:pos="547"/>
        </w:tabs>
        <w:spacing w:before="253"/>
        <w:ind w:hanging="429"/>
        <w:jc w:val="both"/>
      </w:pPr>
      <w:r>
        <w:rPr>
          <w:i/>
        </w:rPr>
        <w:t xml:space="preserve">Fully Connected </w:t>
      </w:r>
      <w:r>
        <w:t>: 4096</w:t>
      </w:r>
      <w:r>
        <w:rPr>
          <w:spacing w:val="-4"/>
        </w:rPr>
        <w:t xml:space="preserve"> </w:t>
      </w:r>
      <w:r>
        <w:t>layer</w:t>
      </w:r>
    </w:p>
    <w:p w:rsidR="00DD4B9F" w:rsidRDefault="004878DB">
      <w:pPr>
        <w:pStyle w:val="BodyText"/>
        <w:spacing w:before="37" w:line="276" w:lineRule="auto"/>
        <w:ind w:left="546" w:right="38"/>
        <w:jc w:val="both"/>
      </w:pPr>
      <w:r>
        <w:t xml:space="preserve">Untuk dapat diproses dalam </w:t>
      </w:r>
      <w:r>
        <w:rPr>
          <w:i/>
        </w:rPr>
        <w:t>Fully Connected Layer</w:t>
      </w:r>
      <w:r>
        <w:t xml:space="preserve">, masukan yang berukuran 6x6x256 harus di </w:t>
      </w:r>
      <w:r>
        <w:rPr>
          <w:i/>
        </w:rPr>
        <w:t xml:space="preserve">reshape </w:t>
      </w:r>
      <w:r>
        <w:t xml:space="preserve">menjadi ukuran yang kedalamannya hanya sebanyak satu </w:t>
      </w:r>
      <w:r>
        <w:rPr>
          <w:spacing w:val="-4"/>
        </w:rPr>
        <w:t>layer.</w:t>
      </w:r>
      <w:r>
        <w:rPr>
          <w:spacing w:val="53"/>
        </w:rPr>
        <w:t xml:space="preserve"> </w:t>
      </w:r>
      <w:r>
        <w:t>Maka, ukuran yang akan diproses pada layer ini adalah 9216x1 yang didapatkan dari perkalian</w:t>
      </w:r>
      <w:r>
        <w:rPr>
          <w:spacing w:val="-12"/>
        </w:rPr>
        <w:t xml:space="preserve"> </w:t>
      </w:r>
      <w:r>
        <w:t>6x6x256.</w:t>
      </w:r>
    </w:p>
    <w:p w:rsidR="00DD4B9F" w:rsidRDefault="004878DB">
      <w:pPr>
        <w:pStyle w:val="BodyText"/>
      </w:pPr>
      <w:r>
        <w:rPr>
          <w:noProof/>
          <w:lang w:val="en-US"/>
        </w:rPr>
        <w:drawing>
          <wp:anchor distT="0" distB="0" distL="0" distR="0" simplePos="0" relativeHeight="11" behindDoc="0" locked="0" layoutInCell="1" allowOverlap="1">
            <wp:simplePos x="0" y="0"/>
            <wp:positionH relativeFrom="page">
              <wp:posOffset>1196975</wp:posOffset>
            </wp:positionH>
            <wp:positionV relativeFrom="paragraph">
              <wp:posOffset>185804</wp:posOffset>
            </wp:positionV>
            <wp:extent cx="2285866" cy="1293971"/>
            <wp:effectExtent l="0" t="0" r="0" b="0"/>
            <wp:wrapTopAndBottom/>
            <wp:docPr id="9" name="image5.jpeg" descr="https://cdn-images-1.medium.com/max/800/1*Zd5ScCO-meZl9yrCw6ZC0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1" cstate="print"/>
                    <a:stretch>
                      <a:fillRect/>
                    </a:stretch>
                  </pic:blipFill>
                  <pic:spPr>
                    <a:xfrm>
                      <a:off x="0" y="0"/>
                      <a:ext cx="2285866" cy="1293971"/>
                    </a:xfrm>
                    <a:prstGeom prst="rect">
                      <a:avLst/>
                    </a:prstGeom>
                  </pic:spPr>
                </pic:pic>
              </a:graphicData>
            </a:graphic>
          </wp:anchor>
        </w:drawing>
      </w:r>
    </w:p>
    <w:p w:rsidR="00DD4B9F" w:rsidRDefault="00DD4B9F">
      <w:pPr>
        <w:pStyle w:val="BodyText"/>
        <w:spacing w:before="1"/>
        <w:rPr>
          <w:sz w:val="23"/>
        </w:rPr>
      </w:pPr>
    </w:p>
    <w:p w:rsidR="00DD4B9F" w:rsidRDefault="004878DB">
      <w:pPr>
        <w:ind w:left="668"/>
        <w:rPr>
          <w:sz w:val="20"/>
        </w:rPr>
      </w:pPr>
      <w:r>
        <w:rPr>
          <w:b/>
          <w:sz w:val="20"/>
        </w:rPr>
        <w:t xml:space="preserve">Gambar 5. </w:t>
      </w:r>
      <w:r>
        <w:rPr>
          <w:sz w:val="20"/>
        </w:rPr>
        <w:t>Fully Connected Layer</w:t>
      </w:r>
    </w:p>
    <w:p w:rsidR="00DD4B9F" w:rsidRDefault="00DD4B9F">
      <w:pPr>
        <w:pStyle w:val="BodyText"/>
        <w:spacing w:before="5"/>
        <w:rPr>
          <w:sz w:val="28"/>
        </w:rPr>
      </w:pPr>
    </w:p>
    <w:p w:rsidR="00DD4B9F" w:rsidRDefault="004878DB">
      <w:pPr>
        <w:pStyle w:val="ListParagraph"/>
        <w:numPr>
          <w:ilvl w:val="0"/>
          <w:numId w:val="1"/>
        </w:numPr>
        <w:tabs>
          <w:tab w:val="left" w:pos="547"/>
        </w:tabs>
        <w:ind w:hanging="429"/>
        <w:jc w:val="both"/>
      </w:pPr>
      <w:r>
        <w:t>ReLU</w:t>
      </w:r>
    </w:p>
    <w:p w:rsidR="00DD4B9F" w:rsidRDefault="004878DB">
      <w:pPr>
        <w:pStyle w:val="BodyText"/>
        <w:spacing w:before="38" w:line="276" w:lineRule="auto"/>
        <w:ind w:left="118" w:right="678"/>
        <w:jc w:val="both"/>
      </w:pPr>
      <w:r>
        <w:br w:type="column"/>
      </w:r>
      <w:r>
        <w:lastRenderedPageBreak/>
        <w:t xml:space="preserve">statistik untuk mengevaluasi dan membandingkan belajar algoritma dengan membagi data menjadi dua segmen, satu segmen digunakan untuk belajar atau melatih data, dan yang lain digunakan untuk memvalidasi model. Dalam </w:t>
      </w:r>
      <w:r>
        <w:rPr>
          <w:i/>
        </w:rPr>
        <w:t xml:space="preserve">cross validation </w:t>
      </w:r>
      <w:r>
        <w:t>set pelatihan dan valida</w:t>
      </w:r>
      <w:r>
        <w:t xml:space="preserve">si harus </w:t>
      </w:r>
      <w:r>
        <w:rPr>
          <w:i/>
        </w:rPr>
        <w:t xml:space="preserve">crossover </w:t>
      </w:r>
      <w:r>
        <w:t>berturut-turut sehingga setiap data memiliki kesempatan tervalidasi.</w:t>
      </w:r>
    </w:p>
    <w:p w:rsidR="00DD4B9F" w:rsidRDefault="004878DB">
      <w:pPr>
        <w:pStyle w:val="BodyText"/>
        <w:spacing w:line="276" w:lineRule="auto"/>
        <w:ind w:left="118" w:right="677" w:firstLine="427"/>
        <w:jc w:val="both"/>
      </w:pPr>
      <w:r>
        <w:t>Pengujian ini membagi dataset menjadi sepuluh folder yang didalamnya terdapat 2000 citra yang dibagi menjadi citra uji dan citra latih secara acak. Citra latih pada mas</w:t>
      </w:r>
      <w:r>
        <w:t xml:space="preserve">ing-masing folder  berjumlah 1800 citra, sedangkan citra uji berjumlah 200 citra. Setiap folder dilakukan tiga kali percobaan dan dihitung akurasinya. Hasil pengujian dengan menggunakan </w:t>
      </w:r>
      <w:r>
        <w:rPr>
          <w:i/>
        </w:rPr>
        <w:t xml:space="preserve">K-Fold Cross Validation </w:t>
      </w:r>
      <w:r>
        <w:t>ini dapat dilihat pada Tabel</w:t>
      </w:r>
      <w:r>
        <w:rPr>
          <w:spacing w:val="-5"/>
        </w:rPr>
        <w:t xml:space="preserve"> </w:t>
      </w:r>
      <w:r>
        <w:t>1.</w:t>
      </w:r>
    </w:p>
    <w:p w:rsidR="00DD4B9F" w:rsidRDefault="004878DB">
      <w:pPr>
        <w:pStyle w:val="BodyText"/>
        <w:spacing w:before="2" w:line="276" w:lineRule="auto"/>
        <w:ind w:left="118" w:right="677" w:firstLine="427"/>
        <w:jc w:val="both"/>
        <w:rPr>
          <w:i/>
        </w:rPr>
      </w:pPr>
      <w:r>
        <w:t xml:space="preserve">Diantara tiga </w:t>
      </w:r>
      <w:r>
        <w:t xml:space="preserve">kali percobaan, </w:t>
      </w:r>
      <w:r>
        <w:rPr>
          <w:i/>
        </w:rPr>
        <w:t xml:space="preserve">Fold </w:t>
      </w:r>
      <w:r>
        <w:t xml:space="preserve">10 mendapatkan rata-rata tertinggi dengan nilai akurasi 88,6 persen. Sedangkan nilai rata-rata akurasi terkecil didapatkan dari </w:t>
      </w:r>
      <w:r>
        <w:rPr>
          <w:i/>
        </w:rPr>
        <w:t xml:space="preserve">Fold </w:t>
      </w:r>
      <w:r>
        <w:t xml:space="preserve">4 dengan nilai akurasi sebesar 83 persen. Presisi tertinggi didapatkan pada </w:t>
      </w:r>
      <w:r>
        <w:rPr>
          <w:i/>
        </w:rPr>
        <w:t xml:space="preserve">Fold </w:t>
      </w:r>
      <w:r>
        <w:t>7 yang mendapatkan ni</w:t>
      </w:r>
      <w:r>
        <w:t xml:space="preserve">lai akurasi sebesar 90 persen pada percobaan pertama dari tiga percobaan. Akurasi sistem yang didapat dari metode </w:t>
      </w:r>
      <w:r>
        <w:rPr>
          <w:i/>
        </w:rPr>
        <w:t>K-Fold</w:t>
      </w:r>
    </w:p>
    <w:p w:rsidR="00DD4B9F" w:rsidRDefault="00DD4B9F">
      <w:pPr>
        <w:spacing w:line="276" w:lineRule="auto"/>
        <w:jc w:val="both"/>
        <w:sectPr w:rsidR="00DD4B9F">
          <w:type w:val="continuous"/>
          <w:pgSz w:w="11910" w:h="16840"/>
          <w:pgMar w:top="1580" w:right="1300" w:bottom="940" w:left="1300" w:header="720" w:footer="720" w:gutter="0"/>
          <w:cols w:num="2" w:space="720" w:equalWidth="0">
            <w:col w:w="4301" w:space="65"/>
            <w:col w:w="4944"/>
          </w:cols>
        </w:sectPr>
      </w:pPr>
    </w:p>
    <w:p w:rsidR="00DD4B9F" w:rsidRDefault="004878DB">
      <w:pPr>
        <w:pStyle w:val="BodyText"/>
        <w:spacing w:before="101" w:line="276" w:lineRule="auto"/>
        <w:ind w:left="685"/>
        <w:jc w:val="both"/>
      </w:pPr>
      <w:r>
        <w:rPr>
          <w:i/>
        </w:rPr>
        <w:lastRenderedPageBreak/>
        <w:t xml:space="preserve">Cross Validation </w:t>
      </w:r>
      <w:r>
        <w:t xml:space="preserve">sebesar 85 persen yang didapat dari hasil rata-rata seluruh akurasi </w:t>
      </w:r>
      <w:r>
        <w:rPr>
          <w:i/>
        </w:rPr>
        <w:t xml:space="preserve">Fold </w:t>
      </w:r>
      <w:r>
        <w:t>pada setiap percob</w:t>
      </w:r>
      <w:r>
        <w:t xml:space="preserve">aan. </w:t>
      </w:r>
      <w:r>
        <w:rPr>
          <w:i/>
        </w:rPr>
        <w:t xml:space="preserve">Fold </w:t>
      </w:r>
      <w:r>
        <w:t xml:space="preserve">10, sebagai </w:t>
      </w:r>
      <w:r>
        <w:rPr>
          <w:i/>
        </w:rPr>
        <w:t xml:space="preserve">fold </w:t>
      </w:r>
      <w:r>
        <w:t xml:space="preserve">yang mempunyai nilai akurasi rata-rata tertinggi digunakan sebagai data latih pada </w:t>
      </w:r>
      <w:r>
        <w:rPr>
          <w:spacing w:val="-3"/>
        </w:rPr>
        <w:t xml:space="preserve">percobaan </w:t>
      </w:r>
      <w:r>
        <w:t>sekenario</w:t>
      </w:r>
      <w:r>
        <w:rPr>
          <w:spacing w:val="-1"/>
        </w:rPr>
        <w:t xml:space="preserve"> </w:t>
      </w:r>
      <w:r>
        <w:t>berikutnya.</w:t>
      </w:r>
    </w:p>
    <w:p w:rsidR="00DD4B9F" w:rsidRDefault="00DD4B9F">
      <w:pPr>
        <w:pStyle w:val="BodyText"/>
        <w:spacing w:before="1"/>
        <w:rPr>
          <w:sz w:val="25"/>
        </w:rPr>
      </w:pPr>
    </w:p>
    <w:p w:rsidR="00DD4B9F" w:rsidRDefault="004878DB">
      <w:pPr>
        <w:ind w:left="685"/>
        <w:rPr>
          <w:i/>
          <w:sz w:val="20"/>
        </w:rPr>
      </w:pPr>
      <w:r>
        <w:pict>
          <v:shapetype id="_x0000_t202" coordsize="21600,21600" o:spt="202" path="m,l,21600r21600,l21600,xe">
            <v:stroke joinstyle="miter"/>
            <v:path gradientshapeok="t" o:connecttype="rect"/>
          </v:shapetype>
          <v:shape id="_x0000_s1026" type="#_x0000_t202" style="position:absolute;left:0;text-align:left;margin-left:97.8pt;margin-top:35.95pt;width:214.25pt;height:197.9pt;z-index:15735808;mso-position-horizontal-relative:page" filled="f" stroked="f">
            <v:textbox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528"/>
                    <w:gridCol w:w="1013"/>
                    <w:gridCol w:w="992"/>
                    <w:gridCol w:w="1015"/>
                    <w:gridCol w:w="723"/>
                  </w:tblGrid>
                  <w:tr w:rsidR="00DD4B9F">
                    <w:trPr>
                      <w:trHeight w:val="412"/>
                    </w:trPr>
                    <w:tc>
                      <w:tcPr>
                        <w:tcW w:w="528" w:type="dxa"/>
                        <w:shd w:val="clear" w:color="auto" w:fill="D9D9D9"/>
                      </w:tcPr>
                      <w:p w:rsidR="00DD4B9F" w:rsidRDefault="004878DB">
                        <w:pPr>
                          <w:pStyle w:val="TableParagraph"/>
                          <w:spacing w:before="0" w:line="206" w:lineRule="exact"/>
                          <w:ind w:left="8" w:right="119"/>
                          <w:jc w:val="center"/>
                          <w:rPr>
                            <w:sz w:val="18"/>
                          </w:rPr>
                        </w:pPr>
                        <w:r>
                          <w:rPr>
                            <w:sz w:val="18"/>
                          </w:rPr>
                          <w:t>Fold</w:t>
                        </w:r>
                      </w:p>
                    </w:tc>
                    <w:tc>
                      <w:tcPr>
                        <w:tcW w:w="1013" w:type="dxa"/>
                        <w:shd w:val="clear" w:color="auto" w:fill="D9D9D9"/>
                      </w:tcPr>
                      <w:p w:rsidR="00DD4B9F" w:rsidRDefault="004878DB">
                        <w:pPr>
                          <w:pStyle w:val="TableParagraph"/>
                          <w:spacing w:before="3" w:line="206" w:lineRule="exact"/>
                          <w:ind w:left="107" w:right="121"/>
                          <w:rPr>
                            <w:sz w:val="18"/>
                          </w:rPr>
                        </w:pPr>
                        <w:r>
                          <w:rPr>
                            <w:sz w:val="18"/>
                          </w:rPr>
                          <w:t>Percobaa n-1 (%)</w:t>
                        </w:r>
                      </w:p>
                    </w:tc>
                    <w:tc>
                      <w:tcPr>
                        <w:tcW w:w="992" w:type="dxa"/>
                        <w:shd w:val="clear" w:color="auto" w:fill="D9D9D9"/>
                      </w:tcPr>
                      <w:p w:rsidR="00DD4B9F" w:rsidRDefault="004878DB">
                        <w:pPr>
                          <w:pStyle w:val="TableParagraph"/>
                          <w:spacing w:before="3" w:line="206" w:lineRule="exact"/>
                          <w:ind w:left="108" w:right="100"/>
                          <w:rPr>
                            <w:sz w:val="18"/>
                          </w:rPr>
                        </w:pPr>
                        <w:r>
                          <w:rPr>
                            <w:sz w:val="18"/>
                          </w:rPr>
                          <w:t>Percobaa n-2 (%)</w:t>
                        </w:r>
                      </w:p>
                    </w:tc>
                    <w:tc>
                      <w:tcPr>
                        <w:tcW w:w="1015" w:type="dxa"/>
                        <w:shd w:val="clear" w:color="auto" w:fill="D9D9D9"/>
                      </w:tcPr>
                      <w:p w:rsidR="00DD4B9F" w:rsidRDefault="004878DB">
                        <w:pPr>
                          <w:pStyle w:val="TableParagraph"/>
                          <w:spacing w:before="3" w:line="206" w:lineRule="exact"/>
                          <w:ind w:left="104" w:right="126"/>
                          <w:rPr>
                            <w:sz w:val="18"/>
                          </w:rPr>
                        </w:pPr>
                        <w:r>
                          <w:rPr>
                            <w:sz w:val="18"/>
                          </w:rPr>
                          <w:t>Percobaa n-3 (%)</w:t>
                        </w:r>
                      </w:p>
                    </w:tc>
                    <w:tc>
                      <w:tcPr>
                        <w:tcW w:w="723" w:type="dxa"/>
                        <w:shd w:val="clear" w:color="auto" w:fill="D9D9D9"/>
                      </w:tcPr>
                      <w:p w:rsidR="00DD4B9F" w:rsidRDefault="004878DB">
                        <w:pPr>
                          <w:pStyle w:val="TableParagraph"/>
                          <w:spacing w:before="3" w:line="206" w:lineRule="exact"/>
                          <w:ind w:left="71" w:right="-19"/>
                          <w:rPr>
                            <w:sz w:val="18"/>
                          </w:rPr>
                        </w:pPr>
                        <w:r>
                          <w:rPr>
                            <w:sz w:val="18"/>
                          </w:rPr>
                          <w:t>Rata- rata (%)</w:t>
                        </w:r>
                      </w:p>
                    </w:tc>
                  </w:tr>
                  <w:tr w:rsidR="00DD4B9F">
                    <w:trPr>
                      <w:trHeight w:val="296"/>
                    </w:trPr>
                    <w:tc>
                      <w:tcPr>
                        <w:tcW w:w="528" w:type="dxa"/>
                        <w:shd w:val="clear" w:color="auto" w:fill="D9D9D9"/>
                      </w:tcPr>
                      <w:p w:rsidR="00DD4B9F" w:rsidRDefault="004878DB">
                        <w:pPr>
                          <w:pStyle w:val="TableParagraph"/>
                          <w:ind w:left="0" w:right="195"/>
                          <w:jc w:val="center"/>
                          <w:rPr>
                            <w:sz w:val="18"/>
                          </w:rPr>
                        </w:pPr>
                        <w:r>
                          <w:rPr>
                            <w:w w:val="99"/>
                            <w:sz w:val="18"/>
                          </w:rPr>
                          <w:t>1</w:t>
                        </w:r>
                      </w:p>
                    </w:tc>
                    <w:tc>
                      <w:tcPr>
                        <w:tcW w:w="1013" w:type="dxa"/>
                      </w:tcPr>
                      <w:p w:rsidR="00DD4B9F" w:rsidRDefault="004878DB">
                        <w:pPr>
                          <w:pStyle w:val="TableParagraph"/>
                          <w:rPr>
                            <w:sz w:val="18"/>
                          </w:rPr>
                        </w:pPr>
                        <w:r>
                          <w:rPr>
                            <w:sz w:val="18"/>
                          </w:rPr>
                          <w:t>84,5</w:t>
                        </w:r>
                      </w:p>
                    </w:tc>
                    <w:tc>
                      <w:tcPr>
                        <w:tcW w:w="992" w:type="dxa"/>
                      </w:tcPr>
                      <w:p w:rsidR="00DD4B9F" w:rsidRDefault="004878DB">
                        <w:pPr>
                          <w:pStyle w:val="TableParagraph"/>
                          <w:ind w:left="199"/>
                          <w:rPr>
                            <w:sz w:val="18"/>
                          </w:rPr>
                        </w:pPr>
                        <w:r>
                          <w:rPr>
                            <w:sz w:val="18"/>
                          </w:rPr>
                          <w:t>84,5</w:t>
                        </w:r>
                      </w:p>
                    </w:tc>
                    <w:tc>
                      <w:tcPr>
                        <w:tcW w:w="1015" w:type="dxa"/>
                      </w:tcPr>
                      <w:p w:rsidR="00DD4B9F" w:rsidRDefault="004878DB">
                        <w:pPr>
                          <w:pStyle w:val="TableParagraph"/>
                          <w:rPr>
                            <w:sz w:val="18"/>
                          </w:rPr>
                        </w:pPr>
                        <w:r>
                          <w:rPr>
                            <w:sz w:val="18"/>
                          </w:rPr>
                          <w:t>83,5</w:t>
                        </w:r>
                      </w:p>
                    </w:tc>
                    <w:tc>
                      <w:tcPr>
                        <w:tcW w:w="723" w:type="dxa"/>
                      </w:tcPr>
                      <w:p w:rsidR="00DD4B9F" w:rsidRDefault="004878DB">
                        <w:pPr>
                          <w:pStyle w:val="TableParagraph"/>
                          <w:rPr>
                            <w:sz w:val="18"/>
                          </w:rPr>
                        </w:pPr>
                        <w:r>
                          <w:rPr>
                            <w:sz w:val="18"/>
                          </w:rPr>
                          <w:t>84,1</w:t>
                        </w:r>
                      </w:p>
                    </w:tc>
                  </w:tr>
                  <w:tr w:rsidR="00DD4B9F">
                    <w:trPr>
                      <w:trHeight w:val="302"/>
                    </w:trPr>
                    <w:tc>
                      <w:tcPr>
                        <w:tcW w:w="528" w:type="dxa"/>
                        <w:shd w:val="clear" w:color="auto" w:fill="D9D9D9"/>
                      </w:tcPr>
                      <w:p w:rsidR="00DD4B9F" w:rsidRDefault="004878DB">
                        <w:pPr>
                          <w:pStyle w:val="TableParagraph"/>
                          <w:spacing w:before="47"/>
                          <w:ind w:left="0" w:right="195"/>
                          <w:jc w:val="center"/>
                          <w:rPr>
                            <w:sz w:val="18"/>
                          </w:rPr>
                        </w:pPr>
                        <w:r>
                          <w:rPr>
                            <w:w w:val="99"/>
                            <w:sz w:val="18"/>
                          </w:rPr>
                          <w:t>2</w:t>
                        </w:r>
                      </w:p>
                    </w:tc>
                    <w:tc>
                      <w:tcPr>
                        <w:tcW w:w="1013" w:type="dxa"/>
                      </w:tcPr>
                      <w:p w:rsidR="00DD4B9F" w:rsidRDefault="004878DB">
                        <w:pPr>
                          <w:pStyle w:val="TableParagraph"/>
                          <w:spacing w:before="47"/>
                          <w:rPr>
                            <w:sz w:val="18"/>
                          </w:rPr>
                        </w:pPr>
                        <w:r>
                          <w:rPr>
                            <w:sz w:val="18"/>
                          </w:rPr>
                          <w:t>85,5</w:t>
                        </w:r>
                      </w:p>
                    </w:tc>
                    <w:tc>
                      <w:tcPr>
                        <w:tcW w:w="992" w:type="dxa"/>
                      </w:tcPr>
                      <w:p w:rsidR="00DD4B9F" w:rsidRDefault="004878DB">
                        <w:pPr>
                          <w:pStyle w:val="TableParagraph"/>
                          <w:spacing w:before="47"/>
                          <w:ind w:left="199"/>
                          <w:rPr>
                            <w:sz w:val="18"/>
                          </w:rPr>
                        </w:pPr>
                        <w:r>
                          <w:rPr>
                            <w:sz w:val="18"/>
                          </w:rPr>
                          <w:t>84</w:t>
                        </w:r>
                      </w:p>
                    </w:tc>
                    <w:tc>
                      <w:tcPr>
                        <w:tcW w:w="1015" w:type="dxa"/>
                      </w:tcPr>
                      <w:p w:rsidR="00DD4B9F" w:rsidRDefault="004878DB">
                        <w:pPr>
                          <w:pStyle w:val="TableParagraph"/>
                          <w:spacing w:before="47"/>
                          <w:rPr>
                            <w:sz w:val="18"/>
                          </w:rPr>
                        </w:pPr>
                        <w:r>
                          <w:rPr>
                            <w:sz w:val="18"/>
                          </w:rPr>
                          <w:t>86</w:t>
                        </w:r>
                      </w:p>
                    </w:tc>
                    <w:tc>
                      <w:tcPr>
                        <w:tcW w:w="723" w:type="dxa"/>
                      </w:tcPr>
                      <w:p w:rsidR="00DD4B9F" w:rsidRDefault="004878DB">
                        <w:pPr>
                          <w:pStyle w:val="TableParagraph"/>
                          <w:spacing w:before="47"/>
                          <w:rPr>
                            <w:sz w:val="18"/>
                          </w:rPr>
                        </w:pPr>
                        <w:r>
                          <w:rPr>
                            <w:sz w:val="18"/>
                          </w:rPr>
                          <w:t>85,1</w:t>
                        </w:r>
                      </w:p>
                    </w:tc>
                  </w:tr>
                  <w:tr w:rsidR="00DD4B9F">
                    <w:trPr>
                      <w:trHeight w:val="299"/>
                    </w:trPr>
                    <w:tc>
                      <w:tcPr>
                        <w:tcW w:w="528" w:type="dxa"/>
                        <w:shd w:val="clear" w:color="auto" w:fill="D9D9D9"/>
                      </w:tcPr>
                      <w:p w:rsidR="00DD4B9F" w:rsidRDefault="004878DB">
                        <w:pPr>
                          <w:pStyle w:val="TableParagraph"/>
                          <w:ind w:left="0" w:right="195"/>
                          <w:jc w:val="center"/>
                          <w:rPr>
                            <w:sz w:val="18"/>
                          </w:rPr>
                        </w:pPr>
                        <w:r>
                          <w:rPr>
                            <w:w w:val="99"/>
                            <w:sz w:val="18"/>
                          </w:rPr>
                          <w:t>3</w:t>
                        </w:r>
                      </w:p>
                    </w:tc>
                    <w:tc>
                      <w:tcPr>
                        <w:tcW w:w="1013" w:type="dxa"/>
                      </w:tcPr>
                      <w:p w:rsidR="00DD4B9F" w:rsidRDefault="004878DB">
                        <w:pPr>
                          <w:pStyle w:val="TableParagraph"/>
                          <w:rPr>
                            <w:sz w:val="18"/>
                          </w:rPr>
                        </w:pPr>
                        <w:r>
                          <w:rPr>
                            <w:sz w:val="18"/>
                          </w:rPr>
                          <w:t>86</w:t>
                        </w:r>
                      </w:p>
                    </w:tc>
                    <w:tc>
                      <w:tcPr>
                        <w:tcW w:w="992" w:type="dxa"/>
                      </w:tcPr>
                      <w:p w:rsidR="00DD4B9F" w:rsidRDefault="004878DB">
                        <w:pPr>
                          <w:pStyle w:val="TableParagraph"/>
                          <w:ind w:left="199"/>
                          <w:rPr>
                            <w:sz w:val="18"/>
                          </w:rPr>
                        </w:pPr>
                        <w:r>
                          <w:rPr>
                            <w:sz w:val="18"/>
                          </w:rPr>
                          <w:t>85,5</w:t>
                        </w:r>
                      </w:p>
                    </w:tc>
                    <w:tc>
                      <w:tcPr>
                        <w:tcW w:w="1015" w:type="dxa"/>
                      </w:tcPr>
                      <w:p w:rsidR="00DD4B9F" w:rsidRDefault="004878DB">
                        <w:pPr>
                          <w:pStyle w:val="TableParagraph"/>
                          <w:rPr>
                            <w:sz w:val="18"/>
                          </w:rPr>
                        </w:pPr>
                        <w:r>
                          <w:rPr>
                            <w:sz w:val="18"/>
                          </w:rPr>
                          <w:t>84,5</w:t>
                        </w:r>
                      </w:p>
                    </w:tc>
                    <w:tc>
                      <w:tcPr>
                        <w:tcW w:w="723" w:type="dxa"/>
                      </w:tcPr>
                      <w:p w:rsidR="00DD4B9F" w:rsidRDefault="004878DB">
                        <w:pPr>
                          <w:pStyle w:val="TableParagraph"/>
                          <w:rPr>
                            <w:sz w:val="18"/>
                          </w:rPr>
                        </w:pPr>
                        <w:r>
                          <w:rPr>
                            <w:sz w:val="18"/>
                          </w:rPr>
                          <w:t>85,3</w:t>
                        </w:r>
                      </w:p>
                    </w:tc>
                  </w:tr>
                  <w:tr w:rsidR="00DD4B9F">
                    <w:trPr>
                      <w:trHeight w:val="299"/>
                    </w:trPr>
                    <w:tc>
                      <w:tcPr>
                        <w:tcW w:w="528" w:type="dxa"/>
                        <w:shd w:val="clear" w:color="auto" w:fill="D9D9D9"/>
                      </w:tcPr>
                      <w:p w:rsidR="00DD4B9F" w:rsidRDefault="004878DB">
                        <w:pPr>
                          <w:pStyle w:val="TableParagraph"/>
                          <w:ind w:left="0" w:right="195"/>
                          <w:jc w:val="center"/>
                          <w:rPr>
                            <w:sz w:val="18"/>
                          </w:rPr>
                        </w:pPr>
                        <w:r>
                          <w:rPr>
                            <w:w w:val="99"/>
                            <w:sz w:val="18"/>
                          </w:rPr>
                          <w:t>4</w:t>
                        </w:r>
                      </w:p>
                    </w:tc>
                    <w:tc>
                      <w:tcPr>
                        <w:tcW w:w="1013" w:type="dxa"/>
                      </w:tcPr>
                      <w:p w:rsidR="00DD4B9F" w:rsidRDefault="004878DB">
                        <w:pPr>
                          <w:pStyle w:val="TableParagraph"/>
                          <w:rPr>
                            <w:sz w:val="18"/>
                          </w:rPr>
                        </w:pPr>
                        <w:r>
                          <w:rPr>
                            <w:sz w:val="18"/>
                          </w:rPr>
                          <w:t>84</w:t>
                        </w:r>
                      </w:p>
                    </w:tc>
                    <w:tc>
                      <w:tcPr>
                        <w:tcW w:w="992" w:type="dxa"/>
                      </w:tcPr>
                      <w:p w:rsidR="00DD4B9F" w:rsidRDefault="004878DB">
                        <w:pPr>
                          <w:pStyle w:val="TableParagraph"/>
                          <w:ind w:left="199"/>
                          <w:rPr>
                            <w:sz w:val="18"/>
                          </w:rPr>
                        </w:pPr>
                        <w:r>
                          <w:rPr>
                            <w:sz w:val="18"/>
                          </w:rPr>
                          <w:t>83</w:t>
                        </w:r>
                      </w:p>
                    </w:tc>
                    <w:tc>
                      <w:tcPr>
                        <w:tcW w:w="1015" w:type="dxa"/>
                      </w:tcPr>
                      <w:p w:rsidR="00DD4B9F" w:rsidRDefault="004878DB">
                        <w:pPr>
                          <w:pStyle w:val="TableParagraph"/>
                          <w:rPr>
                            <w:sz w:val="18"/>
                          </w:rPr>
                        </w:pPr>
                        <w:r>
                          <w:rPr>
                            <w:sz w:val="18"/>
                          </w:rPr>
                          <w:t>82</w:t>
                        </w:r>
                      </w:p>
                    </w:tc>
                    <w:tc>
                      <w:tcPr>
                        <w:tcW w:w="723" w:type="dxa"/>
                      </w:tcPr>
                      <w:p w:rsidR="00DD4B9F" w:rsidRDefault="004878DB">
                        <w:pPr>
                          <w:pStyle w:val="TableParagraph"/>
                          <w:rPr>
                            <w:sz w:val="18"/>
                          </w:rPr>
                        </w:pPr>
                        <w:r>
                          <w:rPr>
                            <w:sz w:val="18"/>
                          </w:rPr>
                          <w:t>83</w:t>
                        </w:r>
                      </w:p>
                    </w:tc>
                  </w:tr>
                  <w:tr w:rsidR="00DD4B9F">
                    <w:trPr>
                      <w:trHeight w:val="299"/>
                    </w:trPr>
                    <w:tc>
                      <w:tcPr>
                        <w:tcW w:w="528" w:type="dxa"/>
                        <w:shd w:val="clear" w:color="auto" w:fill="D9D9D9"/>
                      </w:tcPr>
                      <w:p w:rsidR="00DD4B9F" w:rsidRDefault="004878DB">
                        <w:pPr>
                          <w:pStyle w:val="TableParagraph"/>
                          <w:ind w:left="0" w:right="195"/>
                          <w:jc w:val="center"/>
                          <w:rPr>
                            <w:sz w:val="18"/>
                          </w:rPr>
                        </w:pPr>
                        <w:r>
                          <w:rPr>
                            <w:w w:val="99"/>
                            <w:sz w:val="18"/>
                          </w:rPr>
                          <w:t>5</w:t>
                        </w:r>
                      </w:p>
                    </w:tc>
                    <w:tc>
                      <w:tcPr>
                        <w:tcW w:w="1013" w:type="dxa"/>
                      </w:tcPr>
                      <w:p w:rsidR="00DD4B9F" w:rsidRDefault="004878DB">
                        <w:pPr>
                          <w:pStyle w:val="TableParagraph"/>
                          <w:rPr>
                            <w:sz w:val="18"/>
                          </w:rPr>
                        </w:pPr>
                        <w:r>
                          <w:rPr>
                            <w:sz w:val="18"/>
                          </w:rPr>
                          <w:t>83</w:t>
                        </w:r>
                      </w:p>
                    </w:tc>
                    <w:tc>
                      <w:tcPr>
                        <w:tcW w:w="992" w:type="dxa"/>
                      </w:tcPr>
                      <w:p w:rsidR="00DD4B9F" w:rsidRDefault="004878DB">
                        <w:pPr>
                          <w:pStyle w:val="TableParagraph"/>
                          <w:ind w:left="199"/>
                          <w:rPr>
                            <w:sz w:val="18"/>
                          </w:rPr>
                        </w:pPr>
                        <w:r>
                          <w:rPr>
                            <w:sz w:val="18"/>
                          </w:rPr>
                          <w:t>86</w:t>
                        </w:r>
                      </w:p>
                    </w:tc>
                    <w:tc>
                      <w:tcPr>
                        <w:tcW w:w="1015" w:type="dxa"/>
                      </w:tcPr>
                      <w:p w:rsidR="00DD4B9F" w:rsidRDefault="004878DB">
                        <w:pPr>
                          <w:pStyle w:val="TableParagraph"/>
                          <w:rPr>
                            <w:sz w:val="18"/>
                          </w:rPr>
                        </w:pPr>
                        <w:r>
                          <w:rPr>
                            <w:sz w:val="18"/>
                          </w:rPr>
                          <w:t>84,5</w:t>
                        </w:r>
                      </w:p>
                    </w:tc>
                    <w:tc>
                      <w:tcPr>
                        <w:tcW w:w="723" w:type="dxa"/>
                      </w:tcPr>
                      <w:p w:rsidR="00DD4B9F" w:rsidRDefault="004878DB">
                        <w:pPr>
                          <w:pStyle w:val="TableParagraph"/>
                          <w:rPr>
                            <w:sz w:val="18"/>
                          </w:rPr>
                        </w:pPr>
                        <w:r>
                          <w:rPr>
                            <w:sz w:val="18"/>
                          </w:rPr>
                          <w:t>84,5</w:t>
                        </w:r>
                      </w:p>
                    </w:tc>
                  </w:tr>
                  <w:tr w:rsidR="00DD4B9F">
                    <w:trPr>
                      <w:trHeight w:val="299"/>
                    </w:trPr>
                    <w:tc>
                      <w:tcPr>
                        <w:tcW w:w="528" w:type="dxa"/>
                        <w:shd w:val="clear" w:color="auto" w:fill="D9D9D9"/>
                      </w:tcPr>
                      <w:p w:rsidR="00DD4B9F" w:rsidRDefault="004878DB">
                        <w:pPr>
                          <w:pStyle w:val="TableParagraph"/>
                          <w:spacing w:before="47"/>
                          <w:ind w:left="0" w:right="195"/>
                          <w:jc w:val="center"/>
                          <w:rPr>
                            <w:sz w:val="18"/>
                          </w:rPr>
                        </w:pPr>
                        <w:r>
                          <w:rPr>
                            <w:w w:val="99"/>
                            <w:sz w:val="18"/>
                          </w:rPr>
                          <w:t>6</w:t>
                        </w:r>
                      </w:p>
                    </w:tc>
                    <w:tc>
                      <w:tcPr>
                        <w:tcW w:w="1013" w:type="dxa"/>
                      </w:tcPr>
                      <w:p w:rsidR="00DD4B9F" w:rsidRDefault="004878DB">
                        <w:pPr>
                          <w:pStyle w:val="TableParagraph"/>
                          <w:spacing w:before="47"/>
                          <w:rPr>
                            <w:sz w:val="18"/>
                          </w:rPr>
                        </w:pPr>
                        <w:r>
                          <w:rPr>
                            <w:sz w:val="18"/>
                          </w:rPr>
                          <w:t>85,5</w:t>
                        </w:r>
                      </w:p>
                    </w:tc>
                    <w:tc>
                      <w:tcPr>
                        <w:tcW w:w="992" w:type="dxa"/>
                      </w:tcPr>
                      <w:p w:rsidR="00DD4B9F" w:rsidRDefault="004878DB">
                        <w:pPr>
                          <w:pStyle w:val="TableParagraph"/>
                          <w:spacing w:before="47"/>
                          <w:ind w:left="199"/>
                          <w:rPr>
                            <w:sz w:val="18"/>
                          </w:rPr>
                        </w:pPr>
                        <w:r>
                          <w:rPr>
                            <w:sz w:val="18"/>
                          </w:rPr>
                          <w:t>86,5</w:t>
                        </w:r>
                      </w:p>
                    </w:tc>
                    <w:tc>
                      <w:tcPr>
                        <w:tcW w:w="1015" w:type="dxa"/>
                      </w:tcPr>
                      <w:p w:rsidR="00DD4B9F" w:rsidRDefault="004878DB">
                        <w:pPr>
                          <w:pStyle w:val="TableParagraph"/>
                          <w:spacing w:before="47"/>
                          <w:rPr>
                            <w:sz w:val="18"/>
                          </w:rPr>
                        </w:pPr>
                        <w:r>
                          <w:rPr>
                            <w:sz w:val="18"/>
                          </w:rPr>
                          <w:t>89</w:t>
                        </w:r>
                      </w:p>
                    </w:tc>
                    <w:tc>
                      <w:tcPr>
                        <w:tcW w:w="723" w:type="dxa"/>
                      </w:tcPr>
                      <w:p w:rsidR="00DD4B9F" w:rsidRDefault="004878DB">
                        <w:pPr>
                          <w:pStyle w:val="TableParagraph"/>
                          <w:spacing w:before="47"/>
                          <w:rPr>
                            <w:sz w:val="18"/>
                          </w:rPr>
                        </w:pPr>
                        <w:r>
                          <w:rPr>
                            <w:sz w:val="18"/>
                          </w:rPr>
                          <w:t>87</w:t>
                        </w:r>
                      </w:p>
                    </w:tc>
                  </w:tr>
                  <w:tr w:rsidR="00DD4B9F">
                    <w:trPr>
                      <w:trHeight w:val="299"/>
                    </w:trPr>
                    <w:tc>
                      <w:tcPr>
                        <w:tcW w:w="528" w:type="dxa"/>
                        <w:shd w:val="clear" w:color="auto" w:fill="D9D9D9"/>
                      </w:tcPr>
                      <w:p w:rsidR="00DD4B9F" w:rsidRDefault="004878DB">
                        <w:pPr>
                          <w:pStyle w:val="TableParagraph"/>
                          <w:spacing w:before="47"/>
                          <w:ind w:left="0" w:right="195"/>
                          <w:jc w:val="center"/>
                          <w:rPr>
                            <w:sz w:val="18"/>
                          </w:rPr>
                        </w:pPr>
                        <w:r>
                          <w:rPr>
                            <w:w w:val="99"/>
                            <w:sz w:val="18"/>
                          </w:rPr>
                          <w:t>7</w:t>
                        </w:r>
                      </w:p>
                    </w:tc>
                    <w:tc>
                      <w:tcPr>
                        <w:tcW w:w="1013" w:type="dxa"/>
                      </w:tcPr>
                      <w:p w:rsidR="00DD4B9F" w:rsidRDefault="004878DB">
                        <w:pPr>
                          <w:pStyle w:val="TableParagraph"/>
                          <w:spacing w:before="47"/>
                          <w:rPr>
                            <w:sz w:val="18"/>
                          </w:rPr>
                        </w:pPr>
                        <w:r>
                          <w:rPr>
                            <w:sz w:val="18"/>
                          </w:rPr>
                          <w:t>90</w:t>
                        </w:r>
                      </w:p>
                    </w:tc>
                    <w:tc>
                      <w:tcPr>
                        <w:tcW w:w="992" w:type="dxa"/>
                      </w:tcPr>
                      <w:p w:rsidR="00DD4B9F" w:rsidRDefault="004878DB">
                        <w:pPr>
                          <w:pStyle w:val="TableParagraph"/>
                          <w:spacing w:before="47"/>
                          <w:ind w:left="199"/>
                          <w:rPr>
                            <w:sz w:val="18"/>
                          </w:rPr>
                        </w:pPr>
                        <w:r>
                          <w:rPr>
                            <w:sz w:val="18"/>
                          </w:rPr>
                          <w:t>82,5</w:t>
                        </w:r>
                      </w:p>
                    </w:tc>
                    <w:tc>
                      <w:tcPr>
                        <w:tcW w:w="1015" w:type="dxa"/>
                      </w:tcPr>
                      <w:p w:rsidR="00DD4B9F" w:rsidRDefault="004878DB">
                        <w:pPr>
                          <w:pStyle w:val="TableParagraph"/>
                          <w:spacing w:before="47"/>
                          <w:rPr>
                            <w:sz w:val="18"/>
                          </w:rPr>
                        </w:pPr>
                        <w:r>
                          <w:rPr>
                            <w:sz w:val="18"/>
                          </w:rPr>
                          <w:t>85</w:t>
                        </w:r>
                      </w:p>
                    </w:tc>
                    <w:tc>
                      <w:tcPr>
                        <w:tcW w:w="723" w:type="dxa"/>
                      </w:tcPr>
                      <w:p w:rsidR="00DD4B9F" w:rsidRDefault="004878DB">
                        <w:pPr>
                          <w:pStyle w:val="TableParagraph"/>
                          <w:spacing w:before="47"/>
                          <w:rPr>
                            <w:sz w:val="18"/>
                          </w:rPr>
                        </w:pPr>
                        <w:r>
                          <w:rPr>
                            <w:sz w:val="18"/>
                          </w:rPr>
                          <w:t>85,8</w:t>
                        </w:r>
                      </w:p>
                    </w:tc>
                  </w:tr>
                  <w:tr w:rsidR="00DD4B9F">
                    <w:trPr>
                      <w:trHeight w:val="302"/>
                    </w:trPr>
                    <w:tc>
                      <w:tcPr>
                        <w:tcW w:w="528" w:type="dxa"/>
                        <w:shd w:val="clear" w:color="auto" w:fill="D9D9D9"/>
                      </w:tcPr>
                      <w:p w:rsidR="00DD4B9F" w:rsidRDefault="004878DB">
                        <w:pPr>
                          <w:pStyle w:val="TableParagraph"/>
                          <w:spacing w:before="47"/>
                          <w:ind w:left="0" w:right="195"/>
                          <w:jc w:val="center"/>
                          <w:rPr>
                            <w:sz w:val="18"/>
                          </w:rPr>
                        </w:pPr>
                        <w:r>
                          <w:rPr>
                            <w:w w:val="99"/>
                            <w:sz w:val="18"/>
                          </w:rPr>
                          <w:t>8</w:t>
                        </w:r>
                      </w:p>
                    </w:tc>
                    <w:tc>
                      <w:tcPr>
                        <w:tcW w:w="1013" w:type="dxa"/>
                      </w:tcPr>
                      <w:p w:rsidR="00DD4B9F" w:rsidRDefault="004878DB">
                        <w:pPr>
                          <w:pStyle w:val="TableParagraph"/>
                          <w:spacing w:before="47"/>
                          <w:rPr>
                            <w:sz w:val="18"/>
                          </w:rPr>
                        </w:pPr>
                        <w:r>
                          <w:rPr>
                            <w:sz w:val="18"/>
                          </w:rPr>
                          <w:t>84,5</w:t>
                        </w:r>
                      </w:p>
                    </w:tc>
                    <w:tc>
                      <w:tcPr>
                        <w:tcW w:w="992" w:type="dxa"/>
                      </w:tcPr>
                      <w:p w:rsidR="00DD4B9F" w:rsidRDefault="004878DB">
                        <w:pPr>
                          <w:pStyle w:val="TableParagraph"/>
                          <w:spacing w:before="47"/>
                          <w:ind w:left="199"/>
                          <w:rPr>
                            <w:sz w:val="18"/>
                          </w:rPr>
                        </w:pPr>
                        <w:r>
                          <w:rPr>
                            <w:sz w:val="18"/>
                          </w:rPr>
                          <w:t>86,5</w:t>
                        </w:r>
                      </w:p>
                    </w:tc>
                    <w:tc>
                      <w:tcPr>
                        <w:tcW w:w="1015" w:type="dxa"/>
                      </w:tcPr>
                      <w:p w:rsidR="00DD4B9F" w:rsidRDefault="004878DB">
                        <w:pPr>
                          <w:pStyle w:val="TableParagraph"/>
                          <w:spacing w:before="47"/>
                          <w:rPr>
                            <w:sz w:val="18"/>
                          </w:rPr>
                        </w:pPr>
                        <w:r>
                          <w:rPr>
                            <w:sz w:val="18"/>
                          </w:rPr>
                          <w:t>82</w:t>
                        </w:r>
                      </w:p>
                    </w:tc>
                    <w:tc>
                      <w:tcPr>
                        <w:tcW w:w="723" w:type="dxa"/>
                      </w:tcPr>
                      <w:p w:rsidR="00DD4B9F" w:rsidRDefault="004878DB">
                        <w:pPr>
                          <w:pStyle w:val="TableParagraph"/>
                          <w:spacing w:before="47"/>
                          <w:rPr>
                            <w:sz w:val="18"/>
                          </w:rPr>
                        </w:pPr>
                        <w:r>
                          <w:rPr>
                            <w:sz w:val="18"/>
                          </w:rPr>
                          <w:t>84,3</w:t>
                        </w:r>
                      </w:p>
                    </w:tc>
                  </w:tr>
                  <w:tr w:rsidR="00DD4B9F">
                    <w:trPr>
                      <w:trHeight w:val="300"/>
                    </w:trPr>
                    <w:tc>
                      <w:tcPr>
                        <w:tcW w:w="528" w:type="dxa"/>
                        <w:shd w:val="clear" w:color="auto" w:fill="D9D9D9"/>
                      </w:tcPr>
                      <w:p w:rsidR="00DD4B9F" w:rsidRDefault="004878DB">
                        <w:pPr>
                          <w:pStyle w:val="TableParagraph"/>
                          <w:spacing w:before="45"/>
                          <w:ind w:left="0" w:right="195"/>
                          <w:jc w:val="center"/>
                          <w:rPr>
                            <w:sz w:val="18"/>
                          </w:rPr>
                        </w:pPr>
                        <w:r>
                          <w:rPr>
                            <w:w w:val="99"/>
                            <w:sz w:val="18"/>
                          </w:rPr>
                          <w:t>9</w:t>
                        </w:r>
                      </w:p>
                    </w:tc>
                    <w:tc>
                      <w:tcPr>
                        <w:tcW w:w="1013" w:type="dxa"/>
                      </w:tcPr>
                      <w:p w:rsidR="00DD4B9F" w:rsidRDefault="004878DB">
                        <w:pPr>
                          <w:pStyle w:val="TableParagraph"/>
                          <w:spacing w:before="45"/>
                          <w:rPr>
                            <w:sz w:val="18"/>
                          </w:rPr>
                        </w:pPr>
                        <w:r>
                          <w:rPr>
                            <w:sz w:val="18"/>
                          </w:rPr>
                          <w:t>83</w:t>
                        </w:r>
                      </w:p>
                    </w:tc>
                    <w:tc>
                      <w:tcPr>
                        <w:tcW w:w="992" w:type="dxa"/>
                      </w:tcPr>
                      <w:p w:rsidR="00DD4B9F" w:rsidRDefault="004878DB">
                        <w:pPr>
                          <w:pStyle w:val="TableParagraph"/>
                          <w:spacing w:before="45"/>
                          <w:ind w:left="199"/>
                          <w:rPr>
                            <w:sz w:val="18"/>
                          </w:rPr>
                        </w:pPr>
                        <w:r>
                          <w:rPr>
                            <w:sz w:val="18"/>
                          </w:rPr>
                          <w:t>84,5</w:t>
                        </w:r>
                      </w:p>
                    </w:tc>
                    <w:tc>
                      <w:tcPr>
                        <w:tcW w:w="1015" w:type="dxa"/>
                      </w:tcPr>
                      <w:p w:rsidR="00DD4B9F" w:rsidRDefault="004878DB">
                        <w:pPr>
                          <w:pStyle w:val="TableParagraph"/>
                          <w:spacing w:before="45"/>
                          <w:rPr>
                            <w:sz w:val="18"/>
                          </w:rPr>
                        </w:pPr>
                        <w:r>
                          <w:rPr>
                            <w:sz w:val="18"/>
                          </w:rPr>
                          <w:t>85</w:t>
                        </w:r>
                      </w:p>
                    </w:tc>
                    <w:tc>
                      <w:tcPr>
                        <w:tcW w:w="723" w:type="dxa"/>
                      </w:tcPr>
                      <w:p w:rsidR="00DD4B9F" w:rsidRDefault="004878DB">
                        <w:pPr>
                          <w:pStyle w:val="TableParagraph"/>
                          <w:spacing w:before="45"/>
                          <w:rPr>
                            <w:sz w:val="18"/>
                          </w:rPr>
                        </w:pPr>
                        <w:r>
                          <w:rPr>
                            <w:sz w:val="18"/>
                          </w:rPr>
                          <w:t>84,1</w:t>
                        </w:r>
                      </w:p>
                    </w:tc>
                  </w:tr>
                  <w:tr w:rsidR="00DD4B9F">
                    <w:trPr>
                      <w:trHeight w:val="299"/>
                    </w:trPr>
                    <w:tc>
                      <w:tcPr>
                        <w:tcW w:w="528" w:type="dxa"/>
                        <w:shd w:val="clear" w:color="auto" w:fill="D9D9D9"/>
                      </w:tcPr>
                      <w:p w:rsidR="00DD4B9F" w:rsidRDefault="004878DB">
                        <w:pPr>
                          <w:pStyle w:val="TableParagraph"/>
                          <w:ind w:left="8" w:right="102"/>
                          <w:jc w:val="center"/>
                          <w:rPr>
                            <w:sz w:val="18"/>
                          </w:rPr>
                        </w:pPr>
                        <w:r>
                          <w:rPr>
                            <w:sz w:val="18"/>
                          </w:rPr>
                          <w:t>10</w:t>
                        </w:r>
                      </w:p>
                    </w:tc>
                    <w:tc>
                      <w:tcPr>
                        <w:tcW w:w="1013" w:type="dxa"/>
                      </w:tcPr>
                      <w:p w:rsidR="00DD4B9F" w:rsidRDefault="004878DB">
                        <w:pPr>
                          <w:pStyle w:val="TableParagraph"/>
                          <w:rPr>
                            <w:sz w:val="18"/>
                          </w:rPr>
                        </w:pPr>
                        <w:r>
                          <w:rPr>
                            <w:sz w:val="18"/>
                          </w:rPr>
                          <w:t>89,5</w:t>
                        </w:r>
                      </w:p>
                    </w:tc>
                    <w:tc>
                      <w:tcPr>
                        <w:tcW w:w="992" w:type="dxa"/>
                      </w:tcPr>
                      <w:p w:rsidR="00DD4B9F" w:rsidRDefault="004878DB">
                        <w:pPr>
                          <w:pStyle w:val="TableParagraph"/>
                          <w:ind w:left="199"/>
                          <w:rPr>
                            <w:sz w:val="18"/>
                          </w:rPr>
                        </w:pPr>
                        <w:r>
                          <w:rPr>
                            <w:sz w:val="18"/>
                          </w:rPr>
                          <w:t>89</w:t>
                        </w:r>
                      </w:p>
                    </w:tc>
                    <w:tc>
                      <w:tcPr>
                        <w:tcW w:w="1015" w:type="dxa"/>
                      </w:tcPr>
                      <w:p w:rsidR="00DD4B9F" w:rsidRDefault="004878DB">
                        <w:pPr>
                          <w:pStyle w:val="TableParagraph"/>
                          <w:rPr>
                            <w:sz w:val="18"/>
                          </w:rPr>
                        </w:pPr>
                        <w:r>
                          <w:rPr>
                            <w:sz w:val="18"/>
                          </w:rPr>
                          <w:t>87,5</w:t>
                        </w:r>
                      </w:p>
                    </w:tc>
                    <w:tc>
                      <w:tcPr>
                        <w:tcW w:w="723" w:type="dxa"/>
                      </w:tcPr>
                      <w:p w:rsidR="00DD4B9F" w:rsidRDefault="004878DB">
                        <w:pPr>
                          <w:pStyle w:val="TableParagraph"/>
                          <w:rPr>
                            <w:sz w:val="18"/>
                          </w:rPr>
                        </w:pPr>
                        <w:r>
                          <w:rPr>
                            <w:sz w:val="18"/>
                          </w:rPr>
                          <w:t>88,6</w:t>
                        </w:r>
                      </w:p>
                    </w:tc>
                  </w:tr>
                  <w:tr w:rsidR="00DD4B9F">
                    <w:trPr>
                      <w:trHeight w:val="414"/>
                    </w:trPr>
                    <w:tc>
                      <w:tcPr>
                        <w:tcW w:w="528" w:type="dxa"/>
                        <w:shd w:val="clear" w:color="auto" w:fill="D9D9D9"/>
                      </w:tcPr>
                      <w:p w:rsidR="00DD4B9F" w:rsidRDefault="004878DB">
                        <w:pPr>
                          <w:pStyle w:val="TableParagraph"/>
                          <w:spacing w:before="3" w:line="206" w:lineRule="exact"/>
                          <w:ind w:left="26" w:right="31"/>
                          <w:rPr>
                            <w:sz w:val="18"/>
                          </w:rPr>
                        </w:pPr>
                        <w:r>
                          <w:rPr>
                            <w:sz w:val="18"/>
                          </w:rPr>
                          <w:t>Rata- rata</w:t>
                        </w:r>
                      </w:p>
                    </w:tc>
                    <w:tc>
                      <w:tcPr>
                        <w:tcW w:w="1013" w:type="dxa"/>
                      </w:tcPr>
                      <w:p w:rsidR="00DD4B9F" w:rsidRDefault="004878DB">
                        <w:pPr>
                          <w:pStyle w:val="TableParagraph"/>
                          <w:spacing w:before="102"/>
                          <w:rPr>
                            <w:sz w:val="18"/>
                          </w:rPr>
                        </w:pPr>
                        <w:r>
                          <w:rPr>
                            <w:sz w:val="18"/>
                          </w:rPr>
                          <w:t>85,55</w:t>
                        </w:r>
                      </w:p>
                    </w:tc>
                    <w:tc>
                      <w:tcPr>
                        <w:tcW w:w="992" w:type="dxa"/>
                      </w:tcPr>
                      <w:p w:rsidR="00DD4B9F" w:rsidRDefault="004878DB">
                        <w:pPr>
                          <w:pStyle w:val="TableParagraph"/>
                          <w:spacing w:before="102"/>
                          <w:ind w:left="199"/>
                          <w:rPr>
                            <w:sz w:val="18"/>
                          </w:rPr>
                        </w:pPr>
                        <w:r>
                          <w:rPr>
                            <w:sz w:val="18"/>
                          </w:rPr>
                          <w:t>85,2</w:t>
                        </w:r>
                      </w:p>
                    </w:tc>
                    <w:tc>
                      <w:tcPr>
                        <w:tcW w:w="1015" w:type="dxa"/>
                      </w:tcPr>
                      <w:p w:rsidR="00DD4B9F" w:rsidRDefault="004878DB">
                        <w:pPr>
                          <w:pStyle w:val="TableParagraph"/>
                          <w:spacing w:before="102"/>
                          <w:rPr>
                            <w:sz w:val="18"/>
                          </w:rPr>
                        </w:pPr>
                        <w:r>
                          <w:rPr>
                            <w:sz w:val="18"/>
                          </w:rPr>
                          <w:t>84,9</w:t>
                        </w:r>
                      </w:p>
                    </w:tc>
                    <w:tc>
                      <w:tcPr>
                        <w:tcW w:w="723" w:type="dxa"/>
                      </w:tcPr>
                      <w:p w:rsidR="00DD4B9F" w:rsidRDefault="004878DB">
                        <w:pPr>
                          <w:pStyle w:val="TableParagraph"/>
                          <w:spacing w:before="102"/>
                          <w:rPr>
                            <w:sz w:val="18"/>
                          </w:rPr>
                        </w:pPr>
                        <w:r>
                          <w:rPr>
                            <w:sz w:val="18"/>
                          </w:rPr>
                          <w:t>85,2</w:t>
                        </w:r>
                      </w:p>
                    </w:tc>
                  </w:tr>
                </w:tbl>
                <w:p w:rsidR="00DD4B9F" w:rsidRDefault="00DD4B9F">
                  <w:pPr>
                    <w:pStyle w:val="BodyText"/>
                  </w:pPr>
                </w:p>
              </w:txbxContent>
            </v:textbox>
            <w10:wrap anchorx="page"/>
          </v:shape>
        </w:pict>
      </w:r>
      <w:r>
        <w:rPr>
          <w:b/>
          <w:sz w:val="20"/>
        </w:rPr>
        <w:t xml:space="preserve">Tabel 1. </w:t>
      </w:r>
      <w:r>
        <w:rPr>
          <w:sz w:val="20"/>
        </w:rPr>
        <w:t xml:space="preserve">Akurasi Hasil Percobaan dengan Metode </w:t>
      </w:r>
      <w:r>
        <w:rPr>
          <w:i/>
          <w:sz w:val="20"/>
        </w:rPr>
        <w:t>K-Fold Cross Validation</w:t>
      </w:r>
    </w:p>
    <w:p w:rsidR="00DD4B9F" w:rsidRDefault="00DD4B9F">
      <w:pPr>
        <w:pStyle w:val="BodyText"/>
        <w:rPr>
          <w:i/>
        </w:rPr>
      </w:pPr>
    </w:p>
    <w:p w:rsidR="00DD4B9F" w:rsidRDefault="00DD4B9F">
      <w:pPr>
        <w:pStyle w:val="BodyText"/>
        <w:rPr>
          <w:i/>
        </w:rPr>
      </w:pPr>
    </w:p>
    <w:p w:rsidR="00DD4B9F" w:rsidRDefault="00DD4B9F">
      <w:pPr>
        <w:pStyle w:val="BodyText"/>
        <w:rPr>
          <w:i/>
        </w:rPr>
      </w:pPr>
    </w:p>
    <w:p w:rsidR="00DD4B9F" w:rsidRDefault="00DD4B9F">
      <w:pPr>
        <w:pStyle w:val="BodyText"/>
        <w:rPr>
          <w:i/>
        </w:rPr>
      </w:pPr>
    </w:p>
    <w:p w:rsidR="00DD4B9F" w:rsidRDefault="00DD4B9F">
      <w:pPr>
        <w:pStyle w:val="BodyText"/>
        <w:rPr>
          <w:i/>
        </w:rPr>
      </w:pPr>
    </w:p>
    <w:p w:rsidR="00DD4B9F" w:rsidRDefault="00DD4B9F">
      <w:pPr>
        <w:pStyle w:val="BodyText"/>
        <w:rPr>
          <w:i/>
        </w:rPr>
      </w:pPr>
    </w:p>
    <w:p w:rsidR="00DD4B9F" w:rsidRDefault="00DD4B9F">
      <w:pPr>
        <w:pStyle w:val="BodyText"/>
        <w:rPr>
          <w:i/>
        </w:rPr>
      </w:pPr>
    </w:p>
    <w:p w:rsidR="00DD4B9F" w:rsidRDefault="00DD4B9F">
      <w:pPr>
        <w:pStyle w:val="BodyText"/>
        <w:rPr>
          <w:i/>
        </w:rPr>
      </w:pPr>
    </w:p>
    <w:p w:rsidR="00DD4B9F" w:rsidRDefault="00DD4B9F">
      <w:pPr>
        <w:pStyle w:val="BodyText"/>
        <w:rPr>
          <w:i/>
        </w:rPr>
      </w:pPr>
    </w:p>
    <w:p w:rsidR="00DD4B9F" w:rsidRDefault="00DD4B9F">
      <w:pPr>
        <w:pStyle w:val="BodyText"/>
        <w:rPr>
          <w:i/>
        </w:rPr>
      </w:pPr>
    </w:p>
    <w:p w:rsidR="00DD4B9F" w:rsidRDefault="00DD4B9F">
      <w:pPr>
        <w:pStyle w:val="BodyText"/>
        <w:rPr>
          <w:i/>
        </w:rPr>
      </w:pPr>
    </w:p>
    <w:p w:rsidR="00DD4B9F" w:rsidRDefault="00DD4B9F">
      <w:pPr>
        <w:pStyle w:val="BodyText"/>
        <w:rPr>
          <w:i/>
        </w:rPr>
      </w:pPr>
    </w:p>
    <w:p w:rsidR="00DD4B9F" w:rsidRDefault="00DD4B9F">
      <w:pPr>
        <w:pStyle w:val="BodyText"/>
        <w:rPr>
          <w:i/>
        </w:rPr>
      </w:pPr>
    </w:p>
    <w:p w:rsidR="00DD4B9F" w:rsidRDefault="00DD4B9F">
      <w:pPr>
        <w:pStyle w:val="BodyText"/>
        <w:rPr>
          <w:i/>
        </w:rPr>
      </w:pPr>
    </w:p>
    <w:p w:rsidR="00DD4B9F" w:rsidRDefault="00DD4B9F">
      <w:pPr>
        <w:pStyle w:val="BodyText"/>
        <w:rPr>
          <w:i/>
        </w:rPr>
      </w:pPr>
    </w:p>
    <w:p w:rsidR="00DD4B9F" w:rsidRDefault="00DD4B9F">
      <w:pPr>
        <w:pStyle w:val="BodyText"/>
        <w:rPr>
          <w:i/>
        </w:rPr>
      </w:pPr>
    </w:p>
    <w:p w:rsidR="00DD4B9F" w:rsidRDefault="00DD4B9F">
      <w:pPr>
        <w:pStyle w:val="BodyText"/>
        <w:rPr>
          <w:i/>
        </w:rPr>
      </w:pPr>
    </w:p>
    <w:p w:rsidR="00DD4B9F" w:rsidRDefault="00DD4B9F">
      <w:pPr>
        <w:pStyle w:val="BodyText"/>
        <w:spacing w:before="9"/>
        <w:rPr>
          <w:i/>
          <w:sz w:val="17"/>
        </w:rPr>
      </w:pPr>
    </w:p>
    <w:p w:rsidR="00DD4B9F" w:rsidRDefault="004878DB">
      <w:pPr>
        <w:pStyle w:val="BodyText"/>
        <w:tabs>
          <w:tab w:val="left" w:pos="1841"/>
          <w:tab w:val="left" w:pos="3096"/>
          <w:tab w:val="left" w:pos="3974"/>
          <w:tab w:val="left" w:pos="4605"/>
        </w:tabs>
        <w:ind w:left="1112"/>
      </w:pPr>
      <w:r>
        <w:t>Pada</w:t>
      </w:r>
      <w:r>
        <w:tab/>
        <w:t>percobaan</w:t>
      </w:r>
      <w:r>
        <w:tab/>
        <w:t>kedua,</w:t>
      </w:r>
      <w:r>
        <w:tab/>
        <w:t>citra</w:t>
      </w:r>
      <w:r>
        <w:tab/>
      </w:r>
      <w:r>
        <w:rPr>
          <w:spacing w:val="-8"/>
        </w:rPr>
        <w:t>uji</w:t>
      </w:r>
    </w:p>
    <w:p w:rsidR="00DD4B9F" w:rsidRDefault="004878DB">
      <w:pPr>
        <w:pStyle w:val="BodyText"/>
        <w:spacing w:before="101" w:line="276" w:lineRule="auto"/>
        <w:ind w:left="186" w:right="113"/>
        <w:jc w:val="both"/>
      </w:pPr>
      <w:r>
        <w:br w:type="column"/>
      </w:r>
      <w:r>
        <w:lastRenderedPageBreak/>
        <w:t>mendapatkan nilai akurasi yang cukup tinggi. Percobaan pertama mendapatkan prediksi benar sebanyak 36 citra dari 40 citra uji sehingga mendapatkan nilai akurasi sebesar 90 persen. Pada percobaan kedua hanya didapati dua prediksi salah dari 40 citra uji dan</w:t>
      </w:r>
      <w:r>
        <w:t xml:space="preserve"> menghasilkan nilai akurasi 95 persen. Sedangkan pada percobaan ketiga menghasilkan nilai akurasi sebesar 87 persen. Dari ketiga percobaan tersebut, didapatkan nilai akurasi sistem sebesar 90,8 persen.</w:t>
      </w:r>
    </w:p>
    <w:p w:rsidR="00DD4B9F" w:rsidRDefault="00DD4B9F">
      <w:pPr>
        <w:pStyle w:val="BodyText"/>
        <w:spacing w:before="1"/>
        <w:rPr>
          <w:sz w:val="25"/>
        </w:rPr>
      </w:pPr>
    </w:p>
    <w:p w:rsidR="00DD4B9F" w:rsidRDefault="004878DB">
      <w:pPr>
        <w:pStyle w:val="Heading2"/>
        <w:numPr>
          <w:ilvl w:val="0"/>
          <w:numId w:val="5"/>
        </w:numPr>
        <w:tabs>
          <w:tab w:val="left" w:pos="470"/>
        </w:tabs>
        <w:ind w:left="469"/>
        <w:jc w:val="left"/>
      </w:pPr>
      <w:r>
        <w:t>KESIMPULAN DAN</w:t>
      </w:r>
      <w:r>
        <w:rPr>
          <w:spacing w:val="-2"/>
        </w:rPr>
        <w:t xml:space="preserve"> </w:t>
      </w:r>
      <w:r>
        <w:t>SARAN</w:t>
      </w:r>
    </w:p>
    <w:p w:rsidR="00DD4B9F" w:rsidRDefault="004878DB">
      <w:pPr>
        <w:pStyle w:val="BodyText"/>
        <w:spacing w:before="40" w:line="276" w:lineRule="auto"/>
        <w:ind w:left="186" w:right="110" w:firstLine="427"/>
        <w:jc w:val="both"/>
      </w:pPr>
      <w:r>
        <w:t xml:space="preserve">Dari hasil pengamatan selama perancangan, implementasi, dan proses uji coba sistem, dapat diambil kesimpulan yaitu : (1) Percobaan menggunakan </w:t>
      </w:r>
      <w:r>
        <w:rPr>
          <w:i/>
        </w:rPr>
        <w:t xml:space="preserve">fold cross validation </w:t>
      </w:r>
      <w:r>
        <w:t xml:space="preserve">dengan nilai </w:t>
      </w:r>
      <w:r>
        <w:rPr>
          <w:i/>
        </w:rPr>
        <w:t xml:space="preserve">k=10 </w:t>
      </w:r>
      <w:r>
        <w:t xml:space="preserve">didapatkan presisi tertinggi pada percobaan pertama dari fold ke 7 yakni </w:t>
      </w:r>
      <w:r>
        <w:t xml:space="preserve">dengan nilai akurasi sebesar 90%, (2) Tingkat rata-rata akurasi klasifikasi sistem yang didapatkan dari percobaan  </w:t>
      </w:r>
      <w:r>
        <w:rPr>
          <w:i/>
        </w:rPr>
        <w:t xml:space="preserve">fold cross validation </w:t>
      </w:r>
      <w:r>
        <w:t xml:space="preserve">dengan nilai </w:t>
      </w:r>
      <w:r>
        <w:rPr>
          <w:i/>
        </w:rPr>
        <w:t>k=10</w:t>
      </w:r>
      <w:r>
        <w:rPr>
          <w:i/>
          <w:spacing w:val="3"/>
        </w:rPr>
        <w:t xml:space="preserve"> </w:t>
      </w:r>
      <w:r>
        <w:t>yakni</w:t>
      </w:r>
    </w:p>
    <w:p w:rsidR="00DD4B9F" w:rsidRDefault="00DD4B9F">
      <w:pPr>
        <w:spacing w:line="276" w:lineRule="auto"/>
        <w:jc w:val="both"/>
        <w:sectPr w:rsidR="00DD4B9F">
          <w:pgSz w:w="11910" w:h="16840"/>
          <w:pgMar w:top="1580" w:right="1300" w:bottom="980" w:left="1300" w:header="854" w:footer="797" w:gutter="0"/>
          <w:cols w:num="2" w:space="720" w:equalWidth="0">
            <w:col w:w="4826" w:space="40"/>
            <w:col w:w="4444"/>
          </w:cols>
        </w:sectPr>
      </w:pPr>
    </w:p>
    <w:p w:rsidR="00DD4B9F" w:rsidRDefault="004878DB">
      <w:pPr>
        <w:pStyle w:val="BodyText"/>
        <w:spacing w:before="16" w:line="276" w:lineRule="auto"/>
        <w:ind w:left="685"/>
        <w:jc w:val="both"/>
      </w:pPr>
      <w:r>
        <w:lastRenderedPageBreak/>
        <w:t>menggunakan citra baru yang tidak digunakan pada sistem. Jumlah ci</w:t>
      </w:r>
      <w:r>
        <w:t xml:space="preserve">tra yang digunakan pada percobaan kedua </w:t>
      </w:r>
      <w:r>
        <w:rPr>
          <w:spacing w:val="-6"/>
        </w:rPr>
        <w:t xml:space="preserve">ini </w:t>
      </w:r>
      <w:r>
        <w:t>sebanyak 40 citra yang mewakili 20 kategori genus. Jadi, tiap-tiap genus mempunyai dua citra yang akan diuji. Hasil percobaan kedua ini dapat dilihat pada Tabel</w:t>
      </w:r>
      <w:r>
        <w:rPr>
          <w:spacing w:val="-3"/>
        </w:rPr>
        <w:t xml:space="preserve"> </w:t>
      </w:r>
      <w:r>
        <w:t>2.</w:t>
      </w:r>
    </w:p>
    <w:p w:rsidR="00DD4B9F" w:rsidRDefault="00DD4B9F">
      <w:pPr>
        <w:pStyle w:val="BodyText"/>
        <w:spacing w:before="2"/>
        <w:rPr>
          <w:sz w:val="25"/>
        </w:rPr>
      </w:pPr>
    </w:p>
    <w:p w:rsidR="00DD4B9F" w:rsidRDefault="004878DB">
      <w:pPr>
        <w:spacing w:line="242" w:lineRule="auto"/>
        <w:ind w:left="685"/>
        <w:rPr>
          <w:sz w:val="20"/>
        </w:rPr>
      </w:pPr>
      <w:r>
        <w:rPr>
          <w:b/>
          <w:sz w:val="20"/>
        </w:rPr>
        <w:t xml:space="preserve">Tabel 2. </w:t>
      </w:r>
      <w:r>
        <w:rPr>
          <w:sz w:val="20"/>
        </w:rPr>
        <w:t>Hasil Percobaan dengan Citra Uji Baru</w:t>
      </w:r>
    </w:p>
    <w:p w:rsidR="00DD4B9F" w:rsidRDefault="00DD4B9F">
      <w:pPr>
        <w:pStyle w:val="BodyText"/>
        <w:spacing w:before="1" w:after="1"/>
        <w:rPr>
          <w:sz w:val="20"/>
        </w:rPr>
      </w:pPr>
    </w:p>
    <w:tbl>
      <w:tblPr>
        <w:tblW w:w="0" w:type="auto"/>
        <w:tblInd w:w="75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068"/>
        <w:gridCol w:w="992"/>
        <w:gridCol w:w="1001"/>
        <w:gridCol w:w="985"/>
      </w:tblGrid>
      <w:tr w:rsidR="00DD4B9F">
        <w:trPr>
          <w:trHeight w:val="412"/>
        </w:trPr>
        <w:tc>
          <w:tcPr>
            <w:tcW w:w="1068" w:type="dxa"/>
            <w:shd w:val="clear" w:color="auto" w:fill="D9D9D9"/>
          </w:tcPr>
          <w:p w:rsidR="00DD4B9F" w:rsidRDefault="004878DB">
            <w:pPr>
              <w:pStyle w:val="TableParagraph"/>
              <w:spacing w:before="0" w:line="206" w:lineRule="exact"/>
              <w:ind w:left="52"/>
              <w:rPr>
                <w:sz w:val="18"/>
              </w:rPr>
            </w:pPr>
            <w:r>
              <w:rPr>
                <w:sz w:val="18"/>
              </w:rPr>
              <w:t>Percobaan</w:t>
            </w:r>
          </w:p>
        </w:tc>
        <w:tc>
          <w:tcPr>
            <w:tcW w:w="992" w:type="dxa"/>
            <w:shd w:val="clear" w:color="auto" w:fill="D9D9D9"/>
          </w:tcPr>
          <w:p w:rsidR="00DD4B9F" w:rsidRDefault="004878DB">
            <w:pPr>
              <w:pStyle w:val="TableParagraph"/>
              <w:spacing w:before="3" w:line="206" w:lineRule="exact"/>
              <w:ind w:left="107" w:right="214"/>
              <w:rPr>
                <w:sz w:val="18"/>
              </w:rPr>
            </w:pPr>
            <w:r>
              <w:rPr>
                <w:sz w:val="18"/>
              </w:rPr>
              <w:t>Prediksi Benar</w:t>
            </w:r>
          </w:p>
        </w:tc>
        <w:tc>
          <w:tcPr>
            <w:tcW w:w="1001" w:type="dxa"/>
            <w:shd w:val="clear" w:color="auto" w:fill="D9D9D9"/>
          </w:tcPr>
          <w:p w:rsidR="00DD4B9F" w:rsidRDefault="004878DB">
            <w:pPr>
              <w:pStyle w:val="TableParagraph"/>
              <w:spacing w:before="3" w:line="206" w:lineRule="exact"/>
              <w:ind w:left="107" w:right="223"/>
              <w:rPr>
                <w:sz w:val="18"/>
              </w:rPr>
            </w:pPr>
            <w:r>
              <w:rPr>
                <w:sz w:val="18"/>
              </w:rPr>
              <w:t>Prediksi Salah</w:t>
            </w:r>
          </w:p>
        </w:tc>
        <w:tc>
          <w:tcPr>
            <w:tcW w:w="985" w:type="dxa"/>
            <w:shd w:val="clear" w:color="auto" w:fill="D9D9D9"/>
          </w:tcPr>
          <w:p w:rsidR="00DD4B9F" w:rsidRDefault="004878DB">
            <w:pPr>
              <w:pStyle w:val="TableParagraph"/>
              <w:spacing w:before="0" w:line="206" w:lineRule="exact"/>
              <w:ind w:left="133"/>
              <w:rPr>
                <w:sz w:val="18"/>
              </w:rPr>
            </w:pPr>
            <w:r>
              <w:rPr>
                <w:sz w:val="18"/>
              </w:rPr>
              <w:t>Akurasi</w:t>
            </w:r>
          </w:p>
        </w:tc>
      </w:tr>
      <w:tr w:rsidR="00DD4B9F">
        <w:trPr>
          <w:trHeight w:val="270"/>
        </w:trPr>
        <w:tc>
          <w:tcPr>
            <w:tcW w:w="1068" w:type="dxa"/>
          </w:tcPr>
          <w:p w:rsidR="00DD4B9F" w:rsidRDefault="004878DB">
            <w:pPr>
              <w:pStyle w:val="TableParagraph"/>
              <w:spacing w:before="30"/>
              <w:ind w:left="107"/>
              <w:rPr>
                <w:sz w:val="18"/>
              </w:rPr>
            </w:pPr>
            <w:r>
              <w:rPr>
                <w:w w:val="99"/>
                <w:sz w:val="18"/>
              </w:rPr>
              <w:t>1</w:t>
            </w:r>
          </w:p>
        </w:tc>
        <w:tc>
          <w:tcPr>
            <w:tcW w:w="992" w:type="dxa"/>
          </w:tcPr>
          <w:p w:rsidR="00DD4B9F" w:rsidRDefault="004878DB">
            <w:pPr>
              <w:pStyle w:val="TableParagraph"/>
              <w:spacing w:before="30"/>
              <w:ind w:left="107"/>
              <w:rPr>
                <w:sz w:val="18"/>
              </w:rPr>
            </w:pPr>
            <w:r>
              <w:rPr>
                <w:sz w:val="18"/>
              </w:rPr>
              <w:t>36</w:t>
            </w:r>
          </w:p>
        </w:tc>
        <w:tc>
          <w:tcPr>
            <w:tcW w:w="1001" w:type="dxa"/>
          </w:tcPr>
          <w:p w:rsidR="00DD4B9F" w:rsidRDefault="004878DB">
            <w:pPr>
              <w:pStyle w:val="TableParagraph"/>
              <w:spacing w:before="30"/>
              <w:ind w:left="107"/>
              <w:rPr>
                <w:sz w:val="18"/>
              </w:rPr>
            </w:pPr>
            <w:r>
              <w:rPr>
                <w:w w:val="99"/>
                <w:sz w:val="18"/>
              </w:rPr>
              <w:t>4</w:t>
            </w:r>
          </w:p>
        </w:tc>
        <w:tc>
          <w:tcPr>
            <w:tcW w:w="985" w:type="dxa"/>
          </w:tcPr>
          <w:p w:rsidR="00DD4B9F" w:rsidRDefault="004878DB">
            <w:pPr>
              <w:pStyle w:val="TableParagraph"/>
              <w:spacing w:before="30"/>
              <w:ind w:left="107"/>
              <w:rPr>
                <w:sz w:val="18"/>
              </w:rPr>
            </w:pPr>
            <w:r>
              <w:rPr>
                <w:sz w:val="18"/>
              </w:rPr>
              <w:t>90 %</w:t>
            </w:r>
          </w:p>
        </w:tc>
      </w:tr>
      <w:tr w:rsidR="00DD4B9F">
        <w:trPr>
          <w:trHeight w:val="273"/>
        </w:trPr>
        <w:tc>
          <w:tcPr>
            <w:tcW w:w="1068" w:type="dxa"/>
          </w:tcPr>
          <w:p w:rsidR="00DD4B9F" w:rsidRDefault="004878DB">
            <w:pPr>
              <w:pStyle w:val="TableParagraph"/>
              <w:spacing w:before="32"/>
              <w:ind w:left="107"/>
              <w:rPr>
                <w:sz w:val="18"/>
              </w:rPr>
            </w:pPr>
            <w:r>
              <w:rPr>
                <w:w w:val="99"/>
                <w:sz w:val="18"/>
              </w:rPr>
              <w:t>2</w:t>
            </w:r>
          </w:p>
        </w:tc>
        <w:tc>
          <w:tcPr>
            <w:tcW w:w="992" w:type="dxa"/>
          </w:tcPr>
          <w:p w:rsidR="00DD4B9F" w:rsidRDefault="004878DB">
            <w:pPr>
              <w:pStyle w:val="TableParagraph"/>
              <w:spacing w:before="32"/>
              <w:ind w:left="107"/>
              <w:rPr>
                <w:sz w:val="18"/>
              </w:rPr>
            </w:pPr>
            <w:r>
              <w:rPr>
                <w:sz w:val="18"/>
              </w:rPr>
              <w:t>38</w:t>
            </w:r>
          </w:p>
        </w:tc>
        <w:tc>
          <w:tcPr>
            <w:tcW w:w="1001" w:type="dxa"/>
          </w:tcPr>
          <w:p w:rsidR="00DD4B9F" w:rsidRDefault="004878DB">
            <w:pPr>
              <w:pStyle w:val="TableParagraph"/>
              <w:spacing w:before="32"/>
              <w:ind w:left="107"/>
              <w:rPr>
                <w:sz w:val="18"/>
              </w:rPr>
            </w:pPr>
            <w:r>
              <w:rPr>
                <w:w w:val="99"/>
                <w:sz w:val="18"/>
              </w:rPr>
              <w:t>2</w:t>
            </w:r>
          </w:p>
        </w:tc>
        <w:tc>
          <w:tcPr>
            <w:tcW w:w="985" w:type="dxa"/>
          </w:tcPr>
          <w:p w:rsidR="00DD4B9F" w:rsidRDefault="004878DB">
            <w:pPr>
              <w:pStyle w:val="TableParagraph"/>
              <w:spacing w:before="32"/>
              <w:ind w:left="107"/>
              <w:rPr>
                <w:sz w:val="18"/>
              </w:rPr>
            </w:pPr>
            <w:r>
              <w:rPr>
                <w:sz w:val="18"/>
              </w:rPr>
              <w:t>95 %</w:t>
            </w:r>
          </w:p>
        </w:tc>
      </w:tr>
      <w:tr w:rsidR="00DD4B9F">
        <w:trPr>
          <w:trHeight w:val="273"/>
        </w:trPr>
        <w:tc>
          <w:tcPr>
            <w:tcW w:w="1068" w:type="dxa"/>
          </w:tcPr>
          <w:p w:rsidR="00DD4B9F" w:rsidRDefault="004878DB">
            <w:pPr>
              <w:pStyle w:val="TableParagraph"/>
              <w:spacing w:before="32"/>
              <w:ind w:left="107"/>
              <w:rPr>
                <w:sz w:val="18"/>
              </w:rPr>
            </w:pPr>
            <w:r>
              <w:rPr>
                <w:w w:val="99"/>
                <w:sz w:val="18"/>
              </w:rPr>
              <w:t>3</w:t>
            </w:r>
          </w:p>
        </w:tc>
        <w:tc>
          <w:tcPr>
            <w:tcW w:w="992" w:type="dxa"/>
          </w:tcPr>
          <w:p w:rsidR="00DD4B9F" w:rsidRDefault="004878DB">
            <w:pPr>
              <w:pStyle w:val="TableParagraph"/>
              <w:spacing w:before="32"/>
              <w:ind w:left="107"/>
              <w:rPr>
                <w:sz w:val="18"/>
              </w:rPr>
            </w:pPr>
            <w:r>
              <w:rPr>
                <w:sz w:val="18"/>
              </w:rPr>
              <w:t>35</w:t>
            </w:r>
          </w:p>
        </w:tc>
        <w:tc>
          <w:tcPr>
            <w:tcW w:w="1001" w:type="dxa"/>
          </w:tcPr>
          <w:p w:rsidR="00DD4B9F" w:rsidRDefault="004878DB">
            <w:pPr>
              <w:pStyle w:val="TableParagraph"/>
              <w:spacing w:before="32"/>
              <w:ind w:left="107"/>
              <w:rPr>
                <w:sz w:val="18"/>
              </w:rPr>
            </w:pPr>
            <w:r>
              <w:rPr>
                <w:w w:val="99"/>
                <w:sz w:val="18"/>
              </w:rPr>
              <w:t>5</w:t>
            </w:r>
          </w:p>
        </w:tc>
        <w:tc>
          <w:tcPr>
            <w:tcW w:w="985" w:type="dxa"/>
          </w:tcPr>
          <w:p w:rsidR="00DD4B9F" w:rsidRDefault="004878DB">
            <w:pPr>
              <w:pStyle w:val="TableParagraph"/>
              <w:spacing w:before="32"/>
              <w:ind w:left="107"/>
              <w:rPr>
                <w:sz w:val="18"/>
              </w:rPr>
            </w:pPr>
            <w:r>
              <w:rPr>
                <w:sz w:val="18"/>
              </w:rPr>
              <w:t>87.5%</w:t>
            </w:r>
          </w:p>
        </w:tc>
      </w:tr>
      <w:tr w:rsidR="00DD4B9F">
        <w:trPr>
          <w:trHeight w:val="268"/>
        </w:trPr>
        <w:tc>
          <w:tcPr>
            <w:tcW w:w="1068" w:type="dxa"/>
          </w:tcPr>
          <w:p w:rsidR="00DD4B9F" w:rsidRDefault="004878DB">
            <w:pPr>
              <w:pStyle w:val="TableParagraph"/>
              <w:spacing w:before="30"/>
              <w:ind w:left="107"/>
              <w:rPr>
                <w:sz w:val="18"/>
              </w:rPr>
            </w:pPr>
            <w:r>
              <w:rPr>
                <w:sz w:val="18"/>
              </w:rPr>
              <w:t>Rerata</w:t>
            </w:r>
          </w:p>
        </w:tc>
        <w:tc>
          <w:tcPr>
            <w:tcW w:w="992" w:type="dxa"/>
          </w:tcPr>
          <w:p w:rsidR="00DD4B9F" w:rsidRDefault="00DD4B9F">
            <w:pPr>
              <w:pStyle w:val="TableParagraph"/>
              <w:spacing w:before="0"/>
              <w:ind w:left="0"/>
              <w:rPr>
                <w:rFonts w:ascii="Times New Roman"/>
                <w:sz w:val="18"/>
              </w:rPr>
            </w:pPr>
          </w:p>
        </w:tc>
        <w:tc>
          <w:tcPr>
            <w:tcW w:w="1001" w:type="dxa"/>
          </w:tcPr>
          <w:p w:rsidR="00DD4B9F" w:rsidRDefault="00DD4B9F">
            <w:pPr>
              <w:pStyle w:val="TableParagraph"/>
              <w:spacing w:before="0"/>
              <w:ind w:left="0"/>
              <w:rPr>
                <w:rFonts w:ascii="Times New Roman"/>
                <w:sz w:val="18"/>
              </w:rPr>
            </w:pPr>
          </w:p>
        </w:tc>
        <w:tc>
          <w:tcPr>
            <w:tcW w:w="985" w:type="dxa"/>
          </w:tcPr>
          <w:p w:rsidR="00DD4B9F" w:rsidRDefault="004878DB">
            <w:pPr>
              <w:pStyle w:val="TableParagraph"/>
              <w:spacing w:before="30"/>
              <w:ind w:left="107"/>
              <w:rPr>
                <w:sz w:val="18"/>
              </w:rPr>
            </w:pPr>
            <w:r>
              <w:rPr>
                <w:sz w:val="18"/>
              </w:rPr>
              <w:t>90,8 %</w:t>
            </w:r>
          </w:p>
        </w:tc>
      </w:tr>
    </w:tbl>
    <w:p w:rsidR="00DD4B9F" w:rsidRDefault="00DD4B9F">
      <w:pPr>
        <w:pStyle w:val="BodyText"/>
        <w:rPr>
          <w:sz w:val="25"/>
        </w:rPr>
      </w:pPr>
    </w:p>
    <w:p w:rsidR="00DD4B9F" w:rsidRDefault="004878DB">
      <w:pPr>
        <w:pStyle w:val="BodyText"/>
        <w:spacing w:line="276" w:lineRule="auto"/>
        <w:ind w:left="685" w:firstLine="427"/>
      </w:pPr>
      <w:r>
        <w:t>Hasil pengujian 40 citra baru yang dilakukan sebanyak tiga kali percobaan</w:t>
      </w:r>
    </w:p>
    <w:p w:rsidR="00DD4B9F" w:rsidRDefault="004878DB">
      <w:pPr>
        <w:pStyle w:val="BodyText"/>
        <w:spacing w:line="276" w:lineRule="auto"/>
        <w:ind w:left="186" w:right="112"/>
        <w:jc w:val="both"/>
      </w:pPr>
      <w:r>
        <w:br w:type="column"/>
      </w:r>
      <w:r>
        <w:lastRenderedPageBreak/>
        <w:t>sebesar 85,21%, (3) Sistem yang telah dibuat dapat mengidentifikasi jenis genus tumbuhan dengan nilai akurasi sistem sebesar 90,8%.</w:t>
      </w:r>
    </w:p>
    <w:p w:rsidR="00DD4B9F" w:rsidRDefault="00DD4B9F">
      <w:pPr>
        <w:pStyle w:val="BodyText"/>
        <w:spacing w:before="3"/>
        <w:rPr>
          <w:sz w:val="25"/>
        </w:rPr>
      </w:pPr>
    </w:p>
    <w:p w:rsidR="00DD4B9F" w:rsidRDefault="004878DB">
      <w:pPr>
        <w:pStyle w:val="Heading2"/>
        <w:ind w:left="186" w:firstLine="0"/>
      </w:pPr>
      <w:r>
        <w:t>DAFTAR PUSTAKA</w:t>
      </w:r>
    </w:p>
    <w:p w:rsidR="00DD4B9F" w:rsidRDefault="004878DB">
      <w:pPr>
        <w:pStyle w:val="BodyText"/>
        <w:spacing w:before="40" w:line="276" w:lineRule="auto"/>
        <w:ind w:left="613" w:right="114" w:hanging="428"/>
        <w:jc w:val="both"/>
      </w:pPr>
      <w:r>
        <w:t>Ghifary, Muhammad. 2015. Deep Convolutional Neural Network. Diakses Maret 2, 2018.</w:t>
      </w:r>
    </w:p>
    <w:p w:rsidR="00DD4B9F" w:rsidRDefault="004878DB">
      <w:pPr>
        <w:pStyle w:val="BodyText"/>
        <w:spacing w:line="276" w:lineRule="auto"/>
        <w:ind w:left="613" w:right="143"/>
      </w:pPr>
      <w:r>
        <w:t>https://ghifar.wordpress.com/2015/07/ 21/deep-convolutional-neural- networks-part-1/.</w:t>
      </w:r>
    </w:p>
    <w:p w:rsidR="00DD4B9F" w:rsidRDefault="004878DB">
      <w:pPr>
        <w:pStyle w:val="BodyText"/>
        <w:spacing w:line="276" w:lineRule="auto"/>
        <w:ind w:left="613" w:right="113" w:hanging="428"/>
        <w:jc w:val="both"/>
      </w:pPr>
      <w:r>
        <w:t>Gonzalez, Rafael C, and Richard E Woods. 2008. Digital Image Processing Third Edition. 3rd ed. New Jersey: Pearson Prentice Hall.</w:t>
      </w:r>
    </w:p>
    <w:p w:rsidR="00DD4B9F" w:rsidRDefault="004878DB">
      <w:pPr>
        <w:pStyle w:val="BodyText"/>
        <w:spacing w:line="276" w:lineRule="auto"/>
        <w:ind w:left="613" w:right="114" w:hanging="428"/>
        <w:jc w:val="both"/>
      </w:pPr>
      <w:r>
        <w:t>Goodfellow et al. 2016. Deep Learning. Diakses Maret 1, 2018.</w:t>
      </w:r>
    </w:p>
    <w:p w:rsidR="00DD4B9F" w:rsidRDefault="004878DB">
      <w:pPr>
        <w:pStyle w:val="BodyText"/>
        <w:spacing w:line="252" w:lineRule="exact"/>
        <w:ind w:left="613"/>
      </w:pPr>
      <w:hyperlink r:id="rId22">
        <w:r>
          <w:t>http://www.deeplearningbook.org/.</w:t>
        </w:r>
      </w:hyperlink>
    </w:p>
    <w:p w:rsidR="00DD4B9F" w:rsidRDefault="00DD4B9F">
      <w:pPr>
        <w:spacing w:line="252" w:lineRule="exact"/>
        <w:sectPr w:rsidR="00DD4B9F">
          <w:type w:val="continuous"/>
          <w:pgSz w:w="11910" w:h="16840"/>
          <w:pgMar w:top="1580" w:right="1300" w:bottom="940" w:left="1300" w:header="720" w:footer="720" w:gutter="0"/>
          <w:cols w:num="2" w:space="720" w:equalWidth="0">
            <w:col w:w="4826" w:space="40"/>
            <w:col w:w="4444"/>
          </w:cols>
        </w:sectPr>
      </w:pPr>
    </w:p>
    <w:p w:rsidR="00DD4B9F" w:rsidRDefault="004878DB">
      <w:pPr>
        <w:pStyle w:val="BodyText"/>
        <w:spacing w:before="101" w:line="276" w:lineRule="auto"/>
        <w:ind w:left="546" w:right="39" w:hanging="428"/>
        <w:jc w:val="both"/>
      </w:pPr>
      <w:r>
        <w:lastRenderedPageBreak/>
        <w:t>Kadir, Abdul, and Adhi Susanto. 2013. Teori Dan Aplikasi Pengolahan Citra Digital</w:t>
      </w:r>
      <w:r>
        <w:t>. Yogyakarta: Andi.</w:t>
      </w:r>
    </w:p>
    <w:p w:rsidR="00DD4B9F" w:rsidRDefault="004878DB">
      <w:pPr>
        <w:pStyle w:val="BodyText"/>
        <w:tabs>
          <w:tab w:val="left" w:pos="2592"/>
          <w:tab w:val="left" w:pos="3729"/>
        </w:tabs>
        <w:spacing w:line="276" w:lineRule="auto"/>
        <w:ind w:left="546" w:right="40" w:hanging="428"/>
        <w:jc w:val="both"/>
      </w:pPr>
      <w:r>
        <w:t>Krizhevsky, Alex, Ilya Sutskever, and Hinton Geoffrey E. 2012. “ImageNet Classification</w:t>
      </w:r>
      <w:r>
        <w:tab/>
        <w:t>with</w:t>
      </w:r>
      <w:r>
        <w:tab/>
      </w:r>
      <w:r>
        <w:rPr>
          <w:spacing w:val="-5"/>
        </w:rPr>
        <w:t xml:space="preserve">Deep </w:t>
      </w:r>
      <w:r>
        <w:t>Convolutional Neural Networks.” Advances in Neural Information Processing Systems 25 (NIPS2012), 1–9.</w:t>
      </w:r>
    </w:p>
    <w:p w:rsidR="00DD4B9F" w:rsidRDefault="004878DB">
      <w:pPr>
        <w:pStyle w:val="BodyText"/>
        <w:ind w:left="546"/>
      </w:pPr>
      <w:r>
        <w:t>https://doi.org/10.1109/5.726791.</w:t>
      </w:r>
    </w:p>
    <w:p w:rsidR="00DD4B9F" w:rsidRDefault="004878DB">
      <w:pPr>
        <w:pStyle w:val="BodyText"/>
        <w:tabs>
          <w:tab w:val="left" w:pos="2249"/>
          <w:tab w:val="left" w:pos="3475"/>
        </w:tabs>
        <w:spacing w:before="38" w:line="276" w:lineRule="auto"/>
        <w:ind w:left="546" w:right="39" w:hanging="428"/>
        <w:jc w:val="both"/>
      </w:pPr>
      <w:r>
        <w:t>Ku</w:t>
      </w:r>
      <w:r>
        <w:t xml:space="preserve">mar, N., Belhumeur, P. N., Biswas, A., Jacobs, D. W., Kress, </w:t>
      </w:r>
      <w:r>
        <w:rPr>
          <w:spacing w:val="3"/>
        </w:rPr>
        <w:t xml:space="preserve">W. </w:t>
      </w:r>
      <w:r>
        <w:t>J., Lopez,</w:t>
      </w:r>
      <w:r>
        <w:rPr>
          <w:spacing w:val="-14"/>
        </w:rPr>
        <w:t xml:space="preserve"> </w:t>
      </w:r>
      <w:r>
        <w:t xml:space="preserve">I., &amp; Soares, V. B. (2012). Leafsnap : </w:t>
      </w:r>
      <w:r>
        <w:rPr>
          <w:spacing w:val="-35"/>
        </w:rPr>
        <w:t xml:space="preserve">A </w:t>
      </w:r>
      <w:r>
        <w:t>Computer Vision System for Automatic</w:t>
      </w:r>
      <w:r>
        <w:tab/>
        <w:t>Plant</w:t>
      </w:r>
      <w:r>
        <w:tab/>
      </w:r>
      <w:r>
        <w:rPr>
          <w:spacing w:val="-4"/>
        </w:rPr>
        <w:t xml:space="preserve">Species </w:t>
      </w:r>
      <w:r>
        <w:t>Identification,</w:t>
      </w:r>
      <w:r>
        <w:rPr>
          <w:spacing w:val="1"/>
        </w:rPr>
        <w:t xml:space="preserve"> </w:t>
      </w:r>
      <w:r>
        <w:t>1–14.</w:t>
      </w:r>
    </w:p>
    <w:p w:rsidR="00DD4B9F" w:rsidRDefault="004878DB">
      <w:pPr>
        <w:pStyle w:val="BodyText"/>
        <w:spacing w:line="276" w:lineRule="auto"/>
        <w:ind w:left="546" w:right="39" w:hanging="428"/>
        <w:jc w:val="both"/>
      </w:pPr>
      <w:r>
        <w:t>Kusumanto, R D, Alan Novi Tompunu, Setyo Pambudi, Jurusan Teknik Ko</w:t>
      </w:r>
      <w:r>
        <w:t>mputer, and Politeknik Negeri Sriwijaya. 2011. “Klasifikasi Warna Menggunakan Pengolahan Model Warna HSV” 2 (2): 83–87.</w:t>
      </w:r>
    </w:p>
    <w:p w:rsidR="00DD4B9F" w:rsidRDefault="004878DB">
      <w:pPr>
        <w:pStyle w:val="BodyText"/>
        <w:tabs>
          <w:tab w:val="left" w:pos="3829"/>
        </w:tabs>
        <w:spacing w:before="1" w:line="276" w:lineRule="auto"/>
        <w:ind w:left="546" w:right="38" w:hanging="428"/>
        <w:jc w:val="both"/>
      </w:pPr>
      <w:r>
        <w:t>Lecun, Yann, Yoshua Bengio, and Geoffrey Hinton. 2015. “Deep Learning”</w:t>
      </w:r>
      <w:r>
        <w:tab/>
      </w:r>
      <w:r>
        <w:rPr>
          <w:spacing w:val="-5"/>
        </w:rPr>
        <w:t>521.</w:t>
      </w:r>
    </w:p>
    <w:p w:rsidR="00DD4B9F" w:rsidRDefault="004878DB">
      <w:pPr>
        <w:pStyle w:val="BodyText"/>
        <w:spacing w:line="278" w:lineRule="auto"/>
        <w:ind w:left="118" w:right="40" w:firstLine="427"/>
        <w:jc w:val="both"/>
      </w:pPr>
      <w:r>
        <w:t xml:space="preserve">https://doi.org/10.1038/nature14539. Prasetyo,  Eko.  2011.  Pengolahan  </w:t>
      </w:r>
      <w:r>
        <w:rPr>
          <w:spacing w:val="17"/>
        </w:rPr>
        <w:t xml:space="preserve"> </w:t>
      </w:r>
      <w:r>
        <w:t>Citra</w:t>
      </w:r>
    </w:p>
    <w:p w:rsidR="00DD4B9F" w:rsidRDefault="004878DB">
      <w:pPr>
        <w:pStyle w:val="BodyText"/>
        <w:spacing w:line="276" w:lineRule="auto"/>
        <w:ind w:left="546" w:right="40"/>
        <w:jc w:val="both"/>
      </w:pPr>
      <w:r>
        <w:t>Digital dan Aplikasinya Menggunakan Matlab. Yogyakarta: Andi.</w:t>
      </w:r>
    </w:p>
    <w:p w:rsidR="00DD4B9F" w:rsidRDefault="004878DB">
      <w:pPr>
        <w:pStyle w:val="BodyText"/>
        <w:tabs>
          <w:tab w:val="left" w:pos="1140"/>
          <w:tab w:val="left" w:pos="2097"/>
          <w:tab w:val="left" w:pos="2922"/>
        </w:tabs>
        <w:spacing w:before="101" w:line="276" w:lineRule="auto"/>
        <w:ind w:left="546" w:right="682" w:hanging="428"/>
      </w:pPr>
      <w:r>
        <w:br w:type="column"/>
      </w:r>
      <w:r>
        <w:lastRenderedPageBreak/>
        <w:t>Prijono,</w:t>
      </w:r>
      <w:r>
        <w:tab/>
        <w:t>Benny.</w:t>
      </w:r>
      <w:r>
        <w:tab/>
        <w:t>2018.</w:t>
      </w:r>
      <w:r>
        <w:tab/>
      </w:r>
      <w:r>
        <w:rPr>
          <w:spacing w:val="-1"/>
        </w:rPr>
        <w:t xml:space="preserve">Convolutional </w:t>
      </w:r>
      <w:r>
        <w:t>Neural Networks (CNN)</w:t>
      </w:r>
      <w:r>
        <w:rPr>
          <w:spacing w:val="-8"/>
        </w:rPr>
        <w:t xml:space="preserve"> </w:t>
      </w:r>
      <w:r>
        <w:t>Introduction.</w:t>
      </w:r>
    </w:p>
    <w:p w:rsidR="00DD4B9F" w:rsidRDefault="004878DB">
      <w:pPr>
        <w:pStyle w:val="BodyText"/>
        <w:spacing w:line="276" w:lineRule="auto"/>
        <w:ind w:left="546" w:right="680"/>
      </w:pPr>
      <w:r>
        <w:t>7 Maret. Diakses Maret 29, 2018. https://</w:t>
      </w:r>
      <w:r>
        <w:t>indoml.com/2018/03/07/studen t-notes-convolutional-neural- networks-cnn-introduction/.</w:t>
      </w:r>
    </w:p>
    <w:p w:rsidR="00DD4B9F" w:rsidRDefault="004878DB">
      <w:pPr>
        <w:pStyle w:val="BodyText"/>
        <w:tabs>
          <w:tab w:val="left" w:pos="931"/>
          <w:tab w:val="left" w:pos="1044"/>
          <w:tab w:val="left" w:pos="1318"/>
          <w:tab w:val="left" w:pos="1510"/>
          <w:tab w:val="left" w:pos="1562"/>
          <w:tab w:val="left" w:pos="1731"/>
          <w:tab w:val="left" w:pos="2140"/>
          <w:tab w:val="left" w:pos="2316"/>
          <w:tab w:val="left" w:pos="2472"/>
          <w:tab w:val="left" w:pos="2524"/>
          <w:tab w:val="left" w:pos="3278"/>
          <w:tab w:val="left" w:pos="3461"/>
          <w:tab w:val="left" w:pos="3707"/>
        </w:tabs>
        <w:spacing w:line="276" w:lineRule="auto"/>
        <w:ind w:left="118" w:right="679"/>
      </w:pPr>
      <w:r>
        <w:t>Putra,</w:t>
      </w:r>
      <w:r>
        <w:tab/>
      </w:r>
      <w:r>
        <w:tab/>
        <w:t>Jan</w:t>
      </w:r>
      <w:r>
        <w:tab/>
      </w:r>
      <w:r>
        <w:tab/>
      </w:r>
      <w:r>
        <w:tab/>
        <w:t>Wira</w:t>
      </w:r>
      <w:r>
        <w:tab/>
      </w:r>
      <w:r>
        <w:tab/>
      </w:r>
      <w:r>
        <w:tab/>
        <w:t>Gotama.</w:t>
      </w:r>
      <w:r>
        <w:tab/>
      </w:r>
      <w:r>
        <w:tab/>
      </w:r>
      <w:r>
        <w:rPr>
          <w:spacing w:val="-4"/>
        </w:rPr>
        <w:t xml:space="preserve">2018. </w:t>
      </w:r>
      <w:r>
        <w:t>Pengenalan</w:t>
      </w:r>
      <w:r>
        <w:tab/>
      </w:r>
      <w:r>
        <w:tab/>
        <w:t>Konsep</w:t>
      </w:r>
      <w:r>
        <w:tab/>
      </w:r>
      <w:r>
        <w:tab/>
        <w:t>Pembelajaran Mesin</w:t>
      </w:r>
      <w:r>
        <w:tab/>
        <w:t>Dan</w:t>
      </w:r>
      <w:r>
        <w:tab/>
      </w:r>
      <w:r>
        <w:tab/>
        <w:t>Deep</w:t>
      </w:r>
      <w:r>
        <w:tab/>
      </w:r>
      <w:r>
        <w:tab/>
        <w:t>Learning.</w:t>
      </w:r>
      <w:r>
        <w:tab/>
      </w:r>
      <w:r>
        <w:tab/>
        <w:t xml:space="preserve">1.0. Tokyo: Tokyo Institute of Technology. Srivastava, Nitish, Geoffrey </w:t>
      </w:r>
      <w:r>
        <w:t>Hinton, Alex Krizhevsky,</w:t>
      </w:r>
      <w:r>
        <w:tab/>
      </w:r>
      <w:r>
        <w:tab/>
        <w:t>Ilya</w:t>
      </w:r>
      <w:r>
        <w:tab/>
        <w:t>Sutskever,</w:t>
      </w:r>
      <w:r>
        <w:tab/>
      </w:r>
      <w:r>
        <w:tab/>
        <w:t>and Ruslan</w:t>
      </w:r>
      <w:r>
        <w:tab/>
      </w:r>
      <w:r>
        <w:tab/>
      </w:r>
      <w:r>
        <w:tab/>
        <w:t>Salakhutdinov.</w:t>
      </w:r>
      <w:r>
        <w:tab/>
        <w:t>2014.</w:t>
      </w:r>
    </w:p>
    <w:p w:rsidR="00DD4B9F" w:rsidRDefault="004878DB">
      <w:pPr>
        <w:pStyle w:val="BodyText"/>
        <w:tabs>
          <w:tab w:val="left" w:pos="2262"/>
          <w:tab w:val="left" w:pos="3339"/>
        </w:tabs>
        <w:spacing w:before="1" w:line="276" w:lineRule="auto"/>
        <w:ind w:left="546" w:right="679"/>
        <w:jc w:val="both"/>
      </w:pPr>
      <w:r>
        <w:t>“Dropout: A Simple Way to Prevent Neural Networks from Overfitting.” Journal of Machine Learning Research</w:t>
      </w:r>
      <w:r>
        <w:tab/>
        <w:t>15:</w:t>
      </w:r>
      <w:r>
        <w:tab/>
      </w:r>
      <w:r>
        <w:rPr>
          <w:spacing w:val="-3"/>
        </w:rPr>
        <w:t xml:space="preserve">1929–58. </w:t>
      </w:r>
      <w:r>
        <w:t>https://doi.org/10.1214/12-AOS1000.</w:t>
      </w:r>
    </w:p>
    <w:p w:rsidR="00DD4B9F" w:rsidRDefault="004878DB">
      <w:pPr>
        <w:pStyle w:val="BodyText"/>
        <w:tabs>
          <w:tab w:val="left" w:pos="3195"/>
        </w:tabs>
        <w:spacing w:line="276" w:lineRule="auto"/>
        <w:ind w:left="546" w:right="678" w:hanging="428"/>
        <w:jc w:val="both"/>
      </w:pPr>
      <w:r>
        <w:t>Wei, Donglai, Bolei Zhou</w:t>
      </w:r>
      <w:r>
        <w:t>, Antonio Torrabla, and William Freeman. n.d. “Understanding</w:t>
      </w:r>
      <w:r>
        <w:tab/>
      </w:r>
      <w:r>
        <w:rPr>
          <w:spacing w:val="-1"/>
        </w:rPr>
        <w:t xml:space="preserve">Intra-Class </w:t>
      </w:r>
      <w:r>
        <w:t xml:space="preserve">Knowledge Inside CNN” 6 (2): 6–12. </w:t>
      </w:r>
      <w:hyperlink r:id="rId23">
        <w:r>
          <w:t>http://vision03.csail.mit.edu/cnn_art/.</w:t>
        </w:r>
      </w:hyperlink>
    </w:p>
    <w:p w:rsidR="00DD4B9F" w:rsidRDefault="004878DB">
      <w:pPr>
        <w:pStyle w:val="BodyText"/>
        <w:spacing w:line="276" w:lineRule="auto"/>
        <w:ind w:left="546" w:right="679" w:hanging="428"/>
        <w:jc w:val="both"/>
      </w:pPr>
      <w:r>
        <w:t xml:space="preserve">Zeiler, Matthew D, and Rob Fergus. 2014. “Visualizing and Understanding Convolutional Networks” 1: 818–33. </w:t>
      </w:r>
      <w:hyperlink r:id="rId24">
        <w:r>
          <w:t>http://vision03.csail.mit.edu/cnn_art/.</w:t>
        </w:r>
      </w:hyperlink>
      <w:bookmarkStart w:id="6" w:name="_GoBack"/>
      <w:bookmarkEnd w:id="6"/>
    </w:p>
    <w:sectPr w:rsidR="00DD4B9F">
      <w:pgSz w:w="11910" w:h="16840"/>
      <w:pgMar w:top="1580" w:right="1300" w:bottom="980" w:left="1300" w:header="873" w:footer="797" w:gutter="0"/>
      <w:cols w:num="2" w:space="720" w:equalWidth="0">
        <w:col w:w="4300" w:space="66"/>
        <w:col w:w="4944"/>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HMAD DENDI" w:date="2022-05-18T21:12:00Z" w:initials="AD">
    <w:p w:rsidR="0071468E" w:rsidRDefault="0071468E" w:rsidP="0071468E">
      <w:pPr>
        <w:pStyle w:val="CommentText"/>
      </w:pPr>
      <w:r>
        <w:rPr>
          <w:rStyle w:val="CommentReference"/>
        </w:rPr>
        <w:annotationRef/>
      </w:r>
      <w:r>
        <w:t>Seharusnya Abstrak minimal berisi tentang (1) tujuan yang ingin di capai, (2) Metode penelitian, dan (3) hasil yang telah dicapai, mo</w:t>
      </w:r>
      <w:r>
        <w:t>hon lengkapi lebih detail lagi.</w:t>
      </w:r>
    </w:p>
    <w:p w:rsidR="0071468E" w:rsidRDefault="0071468E">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8DB" w:rsidRDefault="004878DB">
      <w:r>
        <w:separator/>
      </w:r>
    </w:p>
  </w:endnote>
  <w:endnote w:type="continuationSeparator" w:id="0">
    <w:p w:rsidR="004878DB" w:rsidRDefault="0048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DejaVu Serif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9F" w:rsidRDefault="004878DB">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67.95pt;margin-top:791.1pt;width:18.25pt;height:14.35pt;z-index:-16054784;mso-position-horizontal-relative:page;mso-position-vertical-relative:page" filled="f" stroked="f">
          <v:textbox inset="0,0,0,0">
            <w:txbxContent>
              <w:p w:rsidR="00DD4B9F" w:rsidRDefault="004878DB">
                <w:pPr>
                  <w:pStyle w:val="BodyText"/>
                  <w:spacing w:before="13"/>
                  <w:ind w:left="60"/>
                </w:pPr>
                <w:r>
                  <w:fldChar w:fldCharType="begin"/>
                </w:r>
                <w:r>
                  <w:instrText xml:space="preserve"> PAGE </w:instrText>
                </w:r>
                <w:r>
                  <w:fldChar w:fldCharType="separate"/>
                </w:r>
                <w:r w:rsidR="00F55801">
                  <w:rPr>
                    <w:noProof/>
                  </w:rPr>
                  <w:t>50</w:t>
                </w:r>
                <w:r>
                  <w:fldChar w:fldCharType="end"/>
                </w:r>
              </w:p>
            </w:txbxContent>
          </v:textbox>
          <w10:wrap anchorx="page" anchory="page"/>
        </v:shape>
      </w:pict>
    </w:r>
    <w:r>
      <w:pict>
        <v:shape id="_x0000_s2057" type="#_x0000_t202" style="position:absolute;margin-left:313pt;margin-top:792.05pt;width:184.25pt;height:13.15pt;z-index:-16054272;mso-position-horizontal-relative:page;mso-position-vertical-relative:page" filled="f" stroked="f">
          <v:textbox inset="0,0,0,0">
            <w:txbxContent>
              <w:p w:rsidR="00DD4B9F" w:rsidRDefault="004878DB">
                <w:pPr>
                  <w:spacing w:before="12"/>
                  <w:ind w:left="20"/>
                  <w:rPr>
                    <w:i/>
                    <w:sz w:val="20"/>
                  </w:rPr>
                </w:pPr>
                <w:r>
                  <w:rPr>
                    <w:i/>
                    <w:sz w:val="20"/>
                  </w:rPr>
                  <w:t>p-ISSN : 2502-5724; e-ISSN : 2541-5735</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9F" w:rsidRDefault="004878DB">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509.4pt;margin-top:793.6pt;width:18.25pt;height:14.35pt;z-index:-16055808;mso-position-horizontal-relative:page;mso-position-vertical-relative:page" filled="f" stroked="f">
          <v:textbox inset="0,0,0,0">
            <w:txbxContent>
              <w:p w:rsidR="00DD4B9F" w:rsidRDefault="004878DB">
                <w:pPr>
                  <w:pStyle w:val="BodyText"/>
                  <w:spacing w:before="13"/>
                  <w:ind w:left="60"/>
                </w:pPr>
                <w:r>
                  <w:fldChar w:fldCharType="begin"/>
                </w:r>
                <w:r>
                  <w:instrText xml:space="preserve"> PAGE </w:instrText>
                </w:r>
                <w:r>
                  <w:fldChar w:fldCharType="separate"/>
                </w:r>
                <w:r w:rsidR="0071468E">
                  <w:rPr>
                    <w:noProof/>
                  </w:rPr>
                  <w:t>49</w:t>
                </w:r>
                <w:r>
                  <w:fldChar w:fldCharType="end"/>
                </w:r>
              </w:p>
            </w:txbxContent>
          </v:textbox>
          <w10:wrap anchorx="page" anchory="page"/>
        </v:shape>
      </w:pict>
    </w:r>
    <w:r>
      <w:pict>
        <v:shape id="_x0000_s2059" type="#_x0000_t202" style="position:absolute;margin-left:98.25pt;margin-top:794.6pt;width:184.25pt;height:13.15pt;z-index:-16055296;mso-position-horizontal-relative:page;mso-position-vertical-relative:page" filled="f" stroked="f">
          <v:textbox inset="0,0,0,0">
            <w:txbxContent>
              <w:p w:rsidR="00DD4B9F" w:rsidRDefault="004878DB">
                <w:pPr>
                  <w:spacing w:before="12"/>
                  <w:ind w:left="20"/>
                  <w:rPr>
                    <w:i/>
                    <w:sz w:val="20"/>
                  </w:rPr>
                </w:pPr>
                <w:r>
                  <w:rPr>
                    <w:i/>
                    <w:sz w:val="20"/>
                  </w:rPr>
                  <w:t>p-ISSN : 2502-5724; e-ISSN : 2541-5735</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9F" w:rsidRDefault="004878D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67.95pt;margin-top:791.1pt;width:18.25pt;height:14.35pt;z-index:-16050688;mso-position-horizontal-relative:page;mso-position-vertical-relative:page" filled="f" stroked="f">
          <v:textbox inset="0,0,0,0">
            <w:txbxContent>
              <w:p w:rsidR="00DD4B9F" w:rsidRDefault="004878DB">
                <w:pPr>
                  <w:pStyle w:val="BodyText"/>
                  <w:spacing w:before="13"/>
                  <w:ind w:left="60"/>
                </w:pPr>
                <w:r>
                  <w:fldChar w:fldCharType="begin"/>
                </w:r>
                <w:r>
                  <w:instrText xml:space="preserve"> PAGE </w:instrText>
                </w:r>
                <w:r>
                  <w:fldChar w:fldCharType="separate"/>
                </w:r>
                <w:r w:rsidR="00F55801">
                  <w:rPr>
                    <w:noProof/>
                  </w:rPr>
                  <w:t>54</w:t>
                </w:r>
                <w:r>
                  <w:fldChar w:fldCharType="end"/>
                </w:r>
              </w:p>
            </w:txbxContent>
          </v:textbox>
          <w10:wrap anchorx="page" anchory="page"/>
        </v:shape>
      </w:pict>
    </w:r>
    <w:r>
      <w:pict>
        <v:shape id="_x0000_s2049" type="#_x0000_t202" style="position:absolute;margin-left:313pt;margin-top:792.05pt;width:184.25pt;height:13.15pt;z-index:-16050176;mso-position-horizontal-relative:page;mso-position-vertical-relative:page" filled="f" stroked="f">
          <v:textbox inset="0,0,0,0">
            <w:txbxContent>
              <w:p w:rsidR="00DD4B9F" w:rsidRDefault="004878DB">
                <w:pPr>
                  <w:spacing w:before="12"/>
                  <w:ind w:left="20"/>
                  <w:rPr>
                    <w:i/>
                    <w:sz w:val="20"/>
                  </w:rPr>
                </w:pPr>
                <w:r>
                  <w:rPr>
                    <w:i/>
                    <w:sz w:val="20"/>
                  </w:rPr>
                  <w:t>p-ISSN : 2502-5724; e-ISSN : 2541-5735</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9F" w:rsidRDefault="004878DB">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09.4pt;margin-top:791.1pt;width:18.25pt;height:14.35pt;z-index:-16051712;mso-position-horizontal-relative:page;mso-position-vertical-relative:page" filled="f" stroked="f">
          <v:textbox inset="0,0,0,0">
            <w:txbxContent>
              <w:p w:rsidR="00DD4B9F" w:rsidRDefault="004878DB">
                <w:pPr>
                  <w:pStyle w:val="BodyText"/>
                  <w:spacing w:before="13"/>
                  <w:ind w:left="60"/>
                </w:pPr>
                <w:r>
                  <w:fldChar w:fldCharType="begin"/>
                </w:r>
                <w:r>
                  <w:instrText xml:space="preserve"> PAGE </w:instrText>
                </w:r>
                <w:r>
                  <w:fldChar w:fldCharType="separate"/>
                </w:r>
                <w:r w:rsidR="00F55801">
                  <w:rPr>
                    <w:noProof/>
                  </w:rPr>
                  <w:t>51</w:t>
                </w:r>
                <w:r>
                  <w:fldChar w:fldCharType="end"/>
                </w:r>
              </w:p>
            </w:txbxContent>
          </v:textbox>
          <w10:wrap anchorx="page" anchory="page"/>
        </v:shape>
      </w:pict>
    </w:r>
    <w:r>
      <w:pict>
        <v:shape id="_x0000_s2051" type="#_x0000_t202" style="position:absolute;margin-left:98.25pt;margin-top:792.05pt;width:184.25pt;height:13.15pt;z-index:-16051200;mso-position-horizontal-relative:page;mso-position-vertical-relative:page" filled="f" stroked="f">
          <v:textbox inset="0,0,0,0">
            <w:txbxContent>
              <w:p w:rsidR="00DD4B9F" w:rsidRDefault="004878DB">
                <w:pPr>
                  <w:spacing w:before="12"/>
                  <w:ind w:left="20"/>
                  <w:rPr>
                    <w:i/>
                    <w:sz w:val="20"/>
                  </w:rPr>
                </w:pPr>
                <w:r>
                  <w:rPr>
                    <w:i/>
                    <w:sz w:val="20"/>
                  </w:rPr>
                  <w:t>p-ISSN : 2502-5724; e-ISSN : 2541-5735</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8DB" w:rsidRDefault="004878DB">
      <w:r>
        <w:separator/>
      </w:r>
    </w:p>
  </w:footnote>
  <w:footnote w:type="continuationSeparator" w:id="0">
    <w:p w:rsidR="004878DB" w:rsidRDefault="00487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9F" w:rsidRDefault="004878DB">
    <w:pPr>
      <w:pStyle w:val="BodyText"/>
      <w:spacing w:line="14" w:lineRule="auto"/>
      <w:rPr>
        <w:sz w:val="20"/>
      </w:rPr>
    </w:pPr>
    <w:r>
      <w:pict>
        <v:line id="_x0000_s2056" style="position:absolute;z-index:-16053760;mso-position-horizontal-relative:page;mso-position-vertical-relative:page" from="71.4pt,63pt" to="495.15pt,63pt" strokeweight="1pt">
          <w10:wrap anchorx="page" anchory="page"/>
        </v:line>
      </w:pict>
    </w:r>
    <w:r>
      <w:pict>
        <v:shapetype id="_x0000_t202" coordsize="21600,21600" o:spt="202" path="m,l,21600r21600,l21600,xe">
          <v:stroke joinstyle="miter"/>
          <v:path gradientshapeok="t" o:connecttype="rect"/>
        </v:shapetype>
        <v:shape id="_x0000_s2055" type="#_x0000_t202" style="position:absolute;margin-left:73.05pt;margin-top:42.65pt;width:399.8pt;height:13.45pt;z-index:-16053248;mso-position-horizontal-relative:page;mso-position-vertical-relative:page" filled="f" stroked="f">
          <v:textbox inset="0,0,0,0">
            <w:txbxContent>
              <w:p w:rsidR="00DD4B9F" w:rsidRDefault="004878DB">
                <w:pPr>
                  <w:spacing w:line="243" w:lineRule="exact"/>
                  <w:ind w:left="20"/>
                  <w:rPr>
                    <w:i/>
                    <w:sz w:val="20"/>
                  </w:rPr>
                </w:pPr>
                <w:r>
                  <w:rPr>
                    <w:rFonts w:ascii="Verdana"/>
                    <w:i/>
                    <w:sz w:val="20"/>
                  </w:rPr>
                  <w:t>JUSTINDO (</w:t>
                </w:r>
                <w:r>
                  <w:rPr>
                    <w:i/>
                    <w:sz w:val="20"/>
                  </w:rPr>
                  <w:t>Jurnal Sistem &amp; Teknologi Informasi Indonesia</w:t>
                </w:r>
                <w:r>
                  <w:rPr>
                    <w:rFonts w:ascii="Verdana"/>
                    <w:i/>
                    <w:sz w:val="20"/>
                  </w:rPr>
                  <w:t>)</w:t>
                </w:r>
                <w:r>
                  <w:rPr>
                    <w:i/>
                    <w:sz w:val="20"/>
                  </w:rPr>
                  <w:t>, Vol. 3, No. 2, Agustus 2018</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B9F" w:rsidRDefault="004878DB">
    <w:pPr>
      <w:pStyle w:val="BodyText"/>
      <w:spacing w:line="14" w:lineRule="auto"/>
      <w:rPr>
        <w:sz w:val="20"/>
      </w:rPr>
    </w:pPr>
    <w:r>
      <w:pict>
        <v:line id="_x0000_s2054" style="position:absolute;z-index:-16052736;mso-position-horizontal-relative:page;mso-position-vertical-relative:page" from="99.6pt,62.25pt" to="523.35pt,62.25pt"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190.45pt;margin-top:41.7pt;width:334.95pt;height:13.15pt;z-index:-16052224;mso-position-horizontal-relative:page;mso-position-vertical-relative:page" filled="f" stroked="f">
          <v:textbox inset="0,0,0,0">
            <w:txbxContent>
              <w:p w:rsidR="00DD4B9F" w:rsidRDefault="004878DB">
                <w:pPr>
                  <w:spacing w:before="12"/>
                  <w:ind w:left="20"/>
                  <w:rPr>
                    <w:i/>
                    <w:sz w:val="20"/>
                  </w:rPr>
                </w:pPr>
                <w:r>
                  <w:rPr>
                    <w:i/>
                    <w:sz w:val="20"/>
                  </w:rPr>
                  <w:t>Sarirotul Ilahiyah, Agung Nilogiri, Implementasi Deep Learning… hlm 49-56</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122E6"/>
    <w:multiLevelType w:val="multilevel"/>
    <w:tmpl w:val="954E6DA6"/>
    <w:lvl w:ilvl="0">
      <w:start w:val="1"/>
      <w:numFmt w:val="decimal"/>
      <w:lvlText w:val="%1."/>
      <w:lvlJc w:val="left"/>
      <w:pPr>
        <w:ind w:left="968" w:hanging="284"/>
        <w:jc w:val="right"/>
      </w:pPr>
      <w:rPr>
        <w:rFonts w:ascii="Arial" w:eastAsia="Arial" w:hAnsi="Arial" w:cs="Arial" w:hint="default"/>
        <w:b/>
        <w:bCs/>
        <w:spacing w:val="-1"/>
        <w:w w:val="100"/>
        <w:sz w:val="22"/>
        <w:szCs w:val="22"/>
        <w:lang w:eastAsia="en-US" w:bidi="ar-SA"/>
      </w:rPr>
    </w:lvl>
    <w:lvl w:ilvl="1">
      <w:start w:val="1"/>
      <w:numFmt w:val="decimal"/>
      <w:lvlText w:val="%1.%2"/>
      <w:lvlJc w:val="left"/>
      <w:pPr>
        <w:ind w:left="478" w:hanging="360"/>
        <w:jc w:val="right"/>
      </w:pPr>
      <w:rPr>
        <w:rFonts w:ascii="Arial" w:eastAsia="Arial" w:hAnsi="Arial" w:cs="Arial" w:hint="default"/>
        <w:b/>
        <w:bCs/>
        <w:w w:val="100"/>
        <w:sz w:val="22"/>
        <w:szCs w:val="22"/>
        <w:lang w:eastAsia="en-US" w:bidi="ar-SA"/>
      </w:rPr>
    </w:lvl>
    <w:lvl w:ilvl="2">
      <w:numFmt w:val="bullet"/>
      <w:lvlText w:val="•"/>
      <w:lvlJc w:val="left"/>
      <w:pPr>
        <w:ind w:left="1331" w:hanging="360"/>
      </w:pPr>
      <w:rPr>
        <w:rFonts w:hint="default"/>
        <w:lang w:eastAsia="en-US" w:bidi="ar-SA"/>
      </w:rPr>
    </w:lvl>
    <w:lvl w:ilvl="3">
      <w:numFmt w:val="bullet"/>
      <w:lvlText w:val="•"/>
      <w:lvlJc w:val="left"/>
      <w:pPr>
        <w:ind w:left="1702" w:hanging="360"/>
      </w:pPr>
      <w:rPr>
        <w:rFonts w:hint="default"/>
        <w:lang w:eastAsia="en-US" w:bidi="ar-SA"/>
      </w:rPr>
    </w:lvl>
    <w:lvl w:ilvl="4">
      <w:numFmt w:val="bullet"/>
      <w:lvlText w:val="•"/>
      <w:lvlJc w:val="left"/>
      <w:pPr>
        <w:ind w:left="2073" w:hanging="360"/>
      </w:pPr>
      <w:rPr>
        <w:rFonts w:hint="default"/>
        <w:lang w:eastAsia="en-US" w:bidi="ar-SA"/>
      </w:rPr>
    </w:lvl>
    <w:lvl w:ilvl="5">
      <w:numFmt w:val="bullet"/>
      <w:lvlText w:val="•"/>
      <w:lvlJc w:val="left"/>
      <w:pPr>
        <w:ind w:left="2444" w:hanging="360"/>
      </w:pPr>
      <w:rPr>
        <w:rFonts w:hint="default"/>
        <w:lang w:eastAsia="en-US" w:bidi="ar-SA"/>
      </w:rPr>
    </w:lvl>
    <w:lvl w:ilvl="6">
      <w:numFmt w:val="bullet"/>
      <w:lvlText w:val="•"/>
      <w:lvlJc w:val="left"/>
      <w:pPr>
        <w:ind w:left="2815" w:hanging="360"/>
      </w:pPr>
      <w:rPr>
        <w:rFonts w:hint="default"/>
        <w:lang w:eastAsia="en-US" w:bidi="ar-SA"/>
      </w:rPr>
    </w:lvl>
    <w:lvl w:ilvl="7">
      <w:numFmt w:val="bullet"/>
      <w:lvlText w:val="•"/>
      <w:lvlJc w:val="left"/>
      <w:pPr>
        <w:ind w:left="3186" w:hanging="360"/>
      </w:pPr>
      <w:rPr>
        <w:rFonts w:hint="default"/>
        <w:lang w:eastAsia="en-US" w:bidi="ar-SA"/>
      </w:rPr>
    </w:lvl>
    <w:lvl w:ilvl="8">
      <w:numFmt w:val="bullet"/>
      <w:lvlText w:val="•"/>
      <w:lvlJc w:val="left"/>
      <w:pPr>
        <w:ind w:left="3557" w:hanging="360"/>
      </w:pPr>
      <w:rPr>
        <w:rFonts w:hint="default"/>
        <w:lang w:eastAsia="en-US" w:bidi="ar-SA"/>
      </w:rPr>
    </w:lvl>
  </w:abstractNum>
  <w:abstractNum w:abstractNumId="1">
    <w:nsid w:val="420F0C1C"/>
    <w:multiLevelType w:val="hybridMultilevel"/>
    <w:tmpl w:val="74C674FA"/>
    <w:lvl w:ilvl="0" w:tplc="24D2E80E">
      <w:start w:val="17"/>
      <w:numFmt w:val="decimal"/>
      <w:lvlText w:val="%1)"/>
      <w:lvlJc w:val="left"/>
      <w:pPr>
        <w:ind w:left="546" w:hanging="428"/>
        <w:jc w:val="left"/>
      </w:pPr>
      <w:rPr>
        <w:rFonts w:hint="default"/>
        <w:spacing w:val="-1"/>
        <w:w w:val="100"/>
        <w:lang w:eastAsia="en-US" w:bidi="ar-SA"/>
      </w:rPr>
    </w:lvl>
    <w:lvl w:ilvl="1" w:tplc="E7E00AA6">
      <w:numFmt w:val="bullet"/>
      <w:lvlText w:val="•"/>
      <w:lvlJc w:val="left"/>
      <w:pPr>
        <w:ind w:left="980" w:hanging="428"/>
      </w:pPr>
      <w:rPr>
        <w:rFonts w:hint="default"/>
        <w:lang w:eastAsia="en-US" w:bidi="ar-SA"/>
      </w:rPr>
    </w:lvl>
    <w:lvl w:ilvl="2" w:tplc="BC3E1504">
      <w:numFmt w:val="bullet"/>
      <w:lvlText w:val="•"/>
      <w:lvlJc w:val="left"/>
      <w:pPr>
        <w:ind w:left="1420" w:hanging="428"/>
      </w:pPr>
      <w:rPr>
        <w:rFonts w:hint="default"/>
        <w:lang w:eastAsia="en-US" w:bidi="ar-SA"/>
      </w:rPr>
    </w:lvl>
    <w:lvl w:ilvl="3" w:tplc="BEDA2CA4">
      <w:numFmt w:val="bullet"/>
      <w:lvlText w:val="•"/>
      <w:lvlJc w:val="left"/>
      <w:pPr>
        <w:ind w:left="1860" w:hanging="428"/>
      </w:pPr>
      <w:rPr>
        <w:rFonts w:hint="default"/>
        <w:lang w:eastAsia="en-US" w:bidi="ar-SA"/>
      </w:rPr>
    </w:lvl>
    <w:lvl w:ilvl="4" w:tplc="E2AA0F02">
      <w:numFmt w:val="bullet"/>
      <w:lvlText w:val="•"/>
      <w:lvlJc w:val="left"/>
      <w:pPr>
        <w:ind w:left="2300" w:hanging="428"/>
      </w:pPr>
      <w:rPr>
        <w:rFonts w:hint="default"/>
        <w:lang w:eastAsia="en-US" w:bidi="ar-SA"/>
      </w:rPr>
    </w:lvl>
    <w:lvl w:ilvl="5" w:tplc="24FC2BCE">
      <w:numFmt w:val="bullet"/>
      <w:lvlText w:val="•"/>
      <w:lvlJc w:val="left"/>
      <w:pPr>
        <w:ind w:left="2740" w:hanging="428"/>
      </w:pPr>
      <w:rPr>
        <w:rFonts w:hint="default"/>
        <w:lang w:eastAsia="en-US" w:bidi="ar-SA"/>
      </w:rPr>
    </w:lvl>
    <w:lvl w:ilvl="6" w:tplc="CD00EEEE">
      <w:numFmt w:val="bullet"/>
      <w:lvlText w:val="•"/>
      <w:lvlJc w:val="left"/>
      <w:pPr>
        <w:ind w:left="3180" w:hanging="428"/>
      </w:pPr>
      <w:rPr>
        <w:rFonts w:hint="default"/>
        <w:lang w:eastAsia="en-US" w:bidi="ar-SA"/>
      </w:rPr>
    </w:lvl>
    <w:lvl w:ilvl="7" w:tplc="C4907B94">
      <w:numFmt w:val="bullet"/>
      <w:lvlText w:val="•"/>
      <w:lvlJc w:val="left"/>
      <w:pPr>
        <w:ind w:left="3620" w:hanging="428"/>
      </w:pPr>
      <w:rPr>
        <w:rFonts w:hint="default"/>
        <w:lang w:eastAsia="en-US" w:bidi="ar-SA"/>
      </w:rPr>
    </w:lvl>
    <w:lvl w:ilvl="8" w:tplc="4EF8E370">
      <w:numFmt w:val="bullet"/>
      <w:lvlText w:val="•"/>
      <w:lvlJc w:val="left"/>
      <w:pPr>
        <w:ind w:left="4060" w:hanging="428"/>
      </w:pPr>
      <w:rPr>
        <w:rFonts w:hint="default"/>
        <w:lang w:eastAsia="en-US" w:bidi="ar-SA"/>
      </w:rPr>
    </w:lvl>
  </w:abstractNum>
  <w:abstractNum w:abstractNumId="2">
    <w:nsid w:val="62BA3306"/>
    <w:multiLevelType w:val="hybridMultilevel"/>
    <w:tmpl w:val="4B52E4A4"/>
    <w:lvl w:ilvl="0" w:tplc="2CBEE570">
      <w:start w:val="1"/>
      <w:numFmt w:val="decimal"/>
      <w:lvlText w:val="%1)"/>
      <w:lvlJc w:val="left"/>
      <w:pPr>
        <w:ind w:left="404" w:hanging="284"/>
        <w:jc w:val="left"/>
      </w:pPr>
      <w:rPr>
        <w:rFonts w:ascii="Arial" w:eastAsia="Arial" w:hAnsi="Arial" w:cs="Arial" w:hint="default"/>
        <w:spacing w:val="-1"/>
        <w:w w:val="100"/>
        <w:sz w:val="22"/>
        <w:szCs w:val="22"/>
        <w:lang w:eastAsia="en-US" w:bidi="ar-SA"/>
      </w:rPr>
    </w:lvl>
    <w:lvl w:ilvl="1" w:tplc="9946B4C2">
      <w:numFmt w:val="bullet"/>
      <w:lvlText w:val="•"/>
      <w:lvlJc w:val="left"/>
      <w:pPr>
        <w:ind w:left="854" w:hanging="284"/>
      </w:pPr>
      <w:rPr>
        <w:rFonts w:hint="default"/>
        <w:lang w:eastAsia="en-US" w:bidi="ar-SA"/>
      </w:rPr>
    </w:lvl>
    <w:lvl w:ilvl="2" w:tplc="19228690">
      <w:numFmt w:val="bullet"/>
      <w:lvlText w:val="•"/>
      <w:lvlJc w:val="left"/>
      <w:pPr>
        <w:ind w:left="1308" w:hanging="284"/>
      </w:pPr>
      <w:rPr>
        <w:rFonts w:hint="default"/>
        <w:lang w:eastAsia="en-US" w:bidi="ar-SA"/>
      </w:rPr>
    </w:lvl>
    <w:lvl w:ilvl="3" w:tplc="D7C65102">
      <w:numFmt w:val="bullet"/>
      <w:lvlText w:val="•"/>
      <w:lvlJc w:val="left"/>
      <w:pPr>
        <w:ind w:left="1762" w:hanging="284"/>
      </w:pPr>
      <w:rPr>
        <w:rFonts w:hint="default"/>
        <w:lang w:eastAsia="en-US" w:bidi="ar-SA"/>
      </w:rPr>
    </w:lvl>
    <w:lvl w:ilvl="4" w:tplc="4434010C">
      <w:numFmt w:val="bullet"/>
      <w:lvlText w:val="•"/>
      <w:lvlJc w:val="left"/>
      <w:pPr>
        <w:ind w:left="2216" w:hanging="284"/>
      </w:pPr>
      <w:rPr>
        <w:rFonts w:hint="default"/>
        <w:lang w:eastAsia="en-US" w:bidi="ar-SA"/>
      </w:rPr>
    </w:lvl>
    <w:lvl w:ilvl="5" w:tplc="9184FB66">
      <w:numFmt w:val="bullet"/>
      <w:lvlText w:val="•"/>
      <w:lvlJc w:val="left"/>
      <w:pPr>
        <w:ind w:left="2671" w:hanging="284"/>
      </w:pPr>
      <w:rPr>
        <w:rFonts w:hint="default"/>
        <w:lang w:eastAsia="en-US" w:bidi="ar-SA"/>
      </w:rPr>
    </w:lvl>
    <w:lvl w:ilvl="6" w:tplc="292A96AA">
      <w:numFmt w:val="bullet"/>
      <w:lvlText w:val="•"/>
      <w:lvlJc w:val="left"/>
      <w:pPr>
        <w:ind w:left="3125" w:hanging="284"/>
      </w:pPr>
      <w:rPr>
        <w:rFonts w:hint="default"/>
        <w:lang w:eastAsia="en-US" w:bidi="ar-SA"/>
      </w:rPr>
    </w:lvl>
    <w:lvl w:ilvl="7" w:tplc="5C440B90">
      <w:numFmt w:val="bullet"/>
      <w:lvlText w:val="•"/>
      <w:lvlJc w:val="left"/>
      <w:pPr>
        <w:ind w:left="3579" w:hanging="284"/>
      </w:pPr>
      <w:rPr>
        <w:rFonts w:hint="default"/>
        <w:lang w:eastAsia="en-US" w:bidi="ar-SA"/>
      </w:rPr>
    </w:lvl>
    <w:lvl w:ilvl="8" w:tplc="F384965A">
      <w:numFmt w:val="bullet"/>
      <w:lvlText w:val="•"/>
      <w:lvlJc w:val="left"/>
      <w:pPr>
        <w:ind w:left="4033" w:hanging="284"/>
      </w:pPr>
      <w:rPr>
        <w:rFonts w:hint="default"/>
        <w:lang w:eastAsia="en-US" w:bidi="ar-SA"/>
      </w:rPr>
    </w:lvl>
  </w:abstractNum>
  <w:abstractNum w:abstractNumId="3">
    <w:nsid w:val="79B90E32"/>
    <w:multiLevelType w:val="hybridMultilevel"/>
    <w:tmpl w:val="8310A020"/>
    <w:lvl w:ilvl="0" w:tplc="9208E7D6">
      <w:start w:val="6"/>
      <w:numFmt w:val="decimal"/>
      <w:lvlText w:val="%1)"/>
      <w:lvlJc w:val="left"/>
      <w:pPr>
        <w:ind w:left="471" w:hanging="284"/>
        <w:jc w:val="right"/>
      </w:pPr>
      <w:rPr>
        <w:rFonts w:ascii="Arial" w:eastAsia="Arial" w:hAnsi="Arial" w:cs="Arial" w:hint="default"/>
        <w:spacing w:val="-1"/>
        <w:w w:val="100"/>
        <w:sz w:val="22"/>
        <w:szCs w:val="22"/>
        <w:lang w:eastAsia="en-US" w:bidi="ar-SA"/>
      </w:rPr>
    </w:lvl>
    <w:lvl w:ilvl="1" w:tplc="838C1F4A">
      <w:start w:val="3"/>
      <w:numFmt w:val="decimal"/>
      <w:lvlText w:val="%2)"/>
      <w:lvlJc w:val="left"/>
      <w:pPr>
        <w:ind w:left="968" w:hanging="284"/>
        <w:jc w:val="left"/>
      </w:pPr>
      <w:rPr>
        <w:rFonts w:ascii="Arial" w:eastAsia="Arial" w:hAnsi="Arial" w:cs="Arial" w:hint="default"/>
        <w:spacing w:val="-1"/>
        <w:w w:val="100"/>
        <w:sz w:val="22"/>
        <w:szCs w:val="22"/>
        <w:lang w:eastAsia="en-US" w:bidi="ar-SA"/>
      </w:rPr>
    </w:lvl>
    <w:lvl w:ilvl="2" w:tplc="E5AC7B08">
      <w:numFmt w:val="bullet"/>
      <w:lvlText w:val="•"/>
      <w:lvlJc w:val="left"/>
      <w:pPr>
        <w:ind w:left="1820" w:hanging="284"/>
      </w:pPr>
      <w:rPr>
        <w:rFonts w:hint="default"/>
        <w:lang w:eastAsia="en-US" w:bidi="ar-SA"/>
      </w:rPr>
    </w:lvl>
    <w:lvl w:ilvl="3" w:tplc="7A209608">
      <w:numFmt w:val="bullet"/>
      <w:lvlText w:val="•"/>
      <w:lvlJc w:val="left"/>
      <w:pPr>
        <w:ind w:left="1587" w:hanging="284"/>
      </w:pPr>
      <w:rPr>
        <w:rFonts w:hint="default"/>
        <w:lang w:eastAsia="en-US" w:bidi="ar-SA"/>
      </w:rPr>
    </w:lvl>
    <w:lvl w:ilvl="4" w:tplc="3B1869DA">
      <w:numFmt w:val="bullet"/>
      <w:lvlText w:val="•"/>
      <w:lvlJc w:val="left"/>
      <w:pPr>
        <w:ind w:left="1355" w:hanging="284"/>
      </w:pPr>
      <w:rPr>
        <w:rFonts w:hint="default"/>
        <w:lang w:eastAsia="en-US" w:bidi="ar-SA"/>
      </w:rPr>
    </w:lvl>
    <w:lvl w:ilvl="5" w:tplc="6504C566">
      <w:numFmt w:val="bullet"/>
      <w:lvlText w:val="•"/>
      <w:lvlJc w:val="left"/>
      <w:pPr>
        <w:ind w:left="1123" w:hanging="284"/>
      </w:pPr>
      <w:rPr>
        <w:rFonts w:hint="default"/>
        <w:lang w:eastAsia="en-US" w:bidi="ar-SA"/>
      </w:rPr>
    </w:lvl>
    <w:lvl w:ilvl="6" w:tplc="777C3B4A">
      <w:numFmt w:val="bullet"/>
      <w:lvlText w:val="•"/>
      <w:lvlJc w:val="left"/>
      <w:pPr>
        <w:ind w:left="891" w:hanging="284"/>
      </w:pPr>
      <w:rPr>
        <w:rFonts w:hint="default"/>
        <w:lang w:eastAsia="en-US" w:bidi="ar-SA"/>
      </w:rPr>
    </w:lvl>
    <w:lvl w:ilvl="7" w:tplc="DAEC2B3A">
      <w:numFmt w:val="bullet"/>
      <w:lvlText w:val="•"/>
      <w:lvlJc w:val="left"/>
      <w:pPr>
        <w:ind w:left="659" w:hanging="284"/>
      </w:pPr>
      <w:rPr>
        <w:rFonts w:hint="default"/>
        <w:lang w:eastAsia="en-US" w:bidi="ar-SA"/>
      </w:rPr>
    </w:lvl>
    <w:lvl w:ilvl="8" w:tplc="DDAA4998">
      <w:numFmt w:val="bullet"/>
      <w:lvlText w:val="•"/>
      <w:lvlJc w:val="left"/>
      <w:pPr>
        <w:ind w:left="427" w:hanging="284"/>
      </w:pPr>
      <w:rPr>
        <w:rFonts w:hint="default"/>
        <w:lang w:eastAsia="en-US" w:bidi="ar-SA"/>
      </w:rPr>
    </w:lvl>
  </w:abstractNum>
  <w:abstractNum w:abstractNumId="4">
    <w:nsid w:val="7DE05211"/>
    <w:multiLevelType w:val="hybridMultilevel"/>
    <w:tmpl w:val="169EE846"/>
    <w:lvl w:ilvl="0" w:tplc="6DD03298">
      <w:start w:val="13"/>
      <w:numFmt w:val="decimal"/>
      <w:lvlText w:val="%1)"/>
      <w:lvlJc w:val="left"/>
      <w:pPr>
        <w:ind w:left="546" w:hanging="428"/>
        <w:jc w:val="left"/>
      </w:pPr>
      <w:rPr>
        <w:rFonts w:ascii="Arial" w:eastAsia="Arial" w:hAnsi="Arial" w:cs="Arial" w:hint="default"/>
        <w:spacing w:val="-1"/>
        <w:w w:val="100"/>
        <w:sz w:val="22"/>
        <w:szCs w:val="22"/>
        <w:lang w:eastAsia="en-US" w:bidi="ar-SA"/>
      </w:rPr>
    </w:lvl>
    <w:lvl w:ilvl="1" w:tplc="6082C52C">
      <w:numFmt w:val="bullet"/>
      <w:lvlText w:val="•"/>
      <w:lvlJc w:val="left"/>
      <w:pPr>
        <w:ind w:left="655" w:hanging="428"/>
      </w:pPr>
      <w:rPr>
        <w:rFonts w:hint="default"/>
        <w:lang w:eastAsia="en-US" w:bidi="ar-SA"/>
      </w:rPr>
    </w:lvl>
    <w:lvl w:ilvl="2" w:tplc="D4E6387E">
      <w:numFmt w:val="bullet"/>
      <w:lvlText w:val="•"/>
      <w:lvlJc w:val="left"/>
      <w:pPr>
        <w:ind w:left="771" w:hanging="428"/>
      </w:pPr>
      <w:rPr>
        <w:rFonts w:hint="default"/>
        <w:lang w:eastAsia="en-US" w:bidi="ar-SA"/>
      </w:rPr>
    </w:lvl>
    <w:lvl w:ilvl="3" w:tplc="A536752C">
      <w:numFmt w:val="bullet"/>
      <w:lvlText w:val="•"/>
      <w:lvlJc w:val="left"/>
      <w:pPr>
        <w:ind w:left="886" w:hanging="428"/>
      </w:pPr>
      <w:rPr>
        <w:rFonts w:hint="default"/>
        <w:lang w:eastAsia="en-US" w:bidi="ar-SA"/>
      </w:rPr>
    </w:lvl>
    <w:lvl w:ilvl="4" w:tplc="93940EBC">
      <w:numFmt w:val="bullet"/>
      <w:lvlText w:val="•"/>
      <w:lvlJc w:val="left"/>
      <w:pPr>
        <w:ind w:left="1002" w:hanging="428"/>
      </w:pPr>
      <w:rPr>
        <w:rFonts w:hint="default"/>
        <w:lang w:eastAsia="en-US" w:bidi="ar-SA"/>
      </w:rPr>
    </w:lvl>
    <w:lvl w:ilvl="5" w:tplc="BE38F296">
      <w:numFmt w:val="bullet"/>
      <w:lvlText w:val="•"/>
      <w:lvlJc w:val="left"/>
      <w:pPr>
        <w:ind w:left="1117" w:hanging="428"/>
      </w:pPr>
      <w:rPr>
        <w:rFonts w:hint="default"/>
        <w:lang w:eastAsia="en-US" w:bidi="ar-SA"/>
      </w:rPr>
    </w:lvl>
    <w:lvl w:ilvl="6" w:tplc="2DE05504">
      <w:numFmt w:val="bullet"/>
      <w:lvlText w:val="•"/>
      <w:lvlJc w:val="left"/>
      <w:pPr>
        <w:ind w:left="1233" w:hanging="428"/>
      </w:pPr>
      <w:rPr>
        <w:rFonts w:hint="default"/>
        <w:lang w:eastAsia="en-US" w:bidi="ar-SA"/>
      </w:rPr>
    </w:lvl>
    <w:lvl w:ilvl="7" w:tplc="0464C5C2">
      <w:numFmt w:val="bullet"/>
      <w:lvlText w:val="•"/>
      <w:lvlJc w:val="left"/>
      <w:pPr>
        <w:ind w:left="1348" w:hanging="428"/>
      </w:pPr>
      <w:rPr>
        <w:rFonts w:hint="default"/>
        <w:lang w:eastAsia="en-US" w:bidi="ar-SA"/>
      </w:rPr>
    </w:lvl>
    <w:lvl w:ilvl="8" w:tplc="1CE26ED0">
      <w:numFmt w:val="bullet"/>
      <w:lvlText w:val="•"/>
      <w:lvlJc w:val="left"/>
      <w:pPr>
        <w:ind w:left="1464" w:hanging="428"/>
      </w:pPr>
      <w:rPr>
        <w:rFonts w:hint="default"/>
        <w:lang w:eastAsia="en-US" w:bidi="ar-SA"/>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trackRevisions/>
  <w:defaultTabStop w:val="720"/>
  <w:evenAndOddHeaders/>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D4B9F"/>
    <w:rsid w:val="004878DB"/>
    <w:rsid w:val="0071468E"/>
    <w:rsid w:val="00DD4B9F"/>
    <w:rsid w:val="00F5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rPr>
  </w:style>
  <w:style w:type="paragraph" w:styleId="Heading1">
    <w:name w:val="heading 1"/>
    <w:basedOn w:val="Normal"/>
    <w:uiPriority w:val="1"/>
    <w:qFormat/>
    <w:pPr>
      <w:ind w:left="1419"/>
      <w:outlineLvl w:val="0"/>
    </w:pPr>
    <w:rPr>
      <w:b/>
      <w:bCs/>
      <w:sz w:val="28"/>
      <w:szCs w:val="28"/>
    </w:rPr>
  </w:style>
  <w:style w:type="paragraph" w:styleId="Heading2">
    <w:name w:val="heading 2"/>
    <w:basedOn w:val="Normal"/>
    <w:uiPriority w:val="1"/>
    <w:qFormat/>
    <w:pPr>
      <w:ind w:left="402" w:hanging="361"/>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46" w:hanging="429"/>
      <w:jc w:val="both"/>
    </w:pPr>
  </w:style>
  <w:style w:type="paragraph" w:customStyle="1" w:styleId="TableParagraph">
    <w:name w:val="Table Paragraph"/>
    <w:basedOn w:val="Normal"/>
    <w:uiPriority w:val="1"/>
    <w:qFormat/>
    <w:pPr>
      <w:spacing w:before="44"/>
      <w:ind w:left="198"/>
    </w:pPr>
  </w:style>
  <w:style w:type="paragraph" w:styleId="BalloonText">
    <w:name w:val="Balloon Text"/>
    <w:basedOn w:val="Normal"/>
    <w:link w:val="BalloonTextChar"/>
    <w:uiPriority w:val="99"/>
    <w:semiHidden/>
    <w:unhideWhenUsed/>
    <w:rsid w:val="0071468E"/>
    <w:rPr>
      <w:rFonts w:ascii="Tahoma" w:hAnsi="Tahoma" w:cs="Tahoma"/>
      <w:sz w:val="16"/>
      <w:szCs w:val="16"/>
    </w:rPr>
  </w:style>
  <w:style w:type="character" w:customStyle="1" w:styleId="BalloonTextChar">
    <w:name w:val="Balloon Text Char"/>
    <w:basedOn w:val="DefaultParagraphFont"/>
    <w:link w:val="BalloonText"/>
    <w:uiPriority w:val="99"/>
    <w:semiHidden/>
    <w:rsid w:val="0071468E"/>
    <w:rPr>
      <w:rFonts w:ascii="Tahoma" w:eastAsia="Arial" w:hAnsi="Tahoma" w:cs="Tahoma"/>
      <w:sz w:val="16"/>
      <w:szCs w:val="16"/>
      <w:lang/>
    </w:rPr>
  </w:style>
  <w:style w:type="character" w:styleId="CommentReference">
    <w:name w:val="annotation reference"/>
    <w:basedOn w:val="DefaultParagraphFont"/>
    <w:uiPriority w:val="99"/>
    <w:semiHidden/>
    <w:unhideWhenUsed/>
    <w:rsid w:val="0071468E"/>
    <w:rPr>
      <w:sz w:val="16"/>
      <w:szCs w:val="16"/>
    </w:rPr>
  </w:style>
  <w:style w:type="paragraph" w:styleId="CommentText">
    <w:name w:val="annotation text"/>
    <w:basedOn w:val="Normal"/>
    <w:link w:val="CommentTextChar"/>
    <w:uiPriority w:val="99"/>
    <w:semiHidden/>
    <w:unhideWhenUsed/>
    <w:rsid w:val="0071468E"/>
    <w:rPr>
      <w:sz w:val="20"/>
      <w:szCs w:val="20"/>
    </w:rPr>
  </w:style>
  <w:style w:type="character" w:customStyle="1" w:styleId="CommentTextChar">
    <w:name w:val="Comment Text Char"/>
    <w:basedOn w:val="DefaultParagraphFont"/>
    <w:link w:val="CommentText"/>
    <w:uiPriority w:val="99"/>
    <w:semiHidden/>
    <w:rsid w:val="0071468E"/>
    <w:rPr>
      <w:rFonts w:ascii="Arial" w:eastAsia="Arial" w:hAnsi="Arial" w:cs="Arial"/>
      <w:sz w:val="20"/>
      <w:szCs w:val="20"/>
      <w:lang/>
    </w:rPr>
  </w:style>
  <w:style w:type="paragraph" w:styleId="CommentSubject">
    <w:name w:val="annotation subject"/>
    <w:basedOn w:val="CommentText"/>
    <w:next w:val="CommentText"/>
    <w:link w:val="CommentSubjectChar"/>
    <w:uiPriority w:val="99"/>
    <w:semiHidden/>
    <w:unhideWhenUsed/>
    <w:rsid w:val="0071468E"/>
    <w:rPr>
      <w:b/>
      <w:bCs/>
    </w:rPr>
  </w:style>
  <w:style w:type="character" w:customStyle="1" w:styleId="CommentSubjectChar">
    <w:name w:val="Comment Subject Char"/>
    <w:basedOn w:val="CommentTextChar"/>
    <w:link w:val="CommentSubject"/>
    <w:uiPriority w:val="99"/>
    <w:semiHidden/>
    <w:rsid w:val="0071468E"/>
    <w:rPr>
      <w:rFonts w:ascii="Arial" w:eastAsia="Arial" w:hAnsi="Arial" w:cs="Arial"/>
      <w:b/>
      <w:bCs/>
      <w:sz w:val="20"/>
      <w:szCs w:val="20"/>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la.ilahiyah@gmail.com"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vision03.csail.mit.edu/cnn_art/"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vision03.csail.mit.edu/cnn_art/" TargetMode="External"/><Relationship Id="rId10" Type="http://schemas.openxmlformats.org/officeDocument/2006/relationships/comments" Target="comments.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agungnilogiri@unmuhjember.ac.id" TargetMode="External"/><Relationship Id="rId14" Type="http://schemas.openxmlformats.org/officeDocument/2006/relationships/header" Target="header2.xml"/><Relationship Id="rId22" Type="http://schemas.openxmlformats.org/officeDocument/2006/relationships/hyperlink" Target="http://www.deeplearningboo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2936</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Satria Wahono</dc:creator>
  <cp:lastModifiedBy>AHMAD DENDI</cp:lastModifiedBy>
  <cp:revision>2</cp:revision>
  <dcterms:created xsi:type="dcterms:W3CDTF">2022-05-18T14:09:00Z</dcterms:created>
  <dcterms:modified xsi:type="dcterms:W3CDTF">2022-05-18T14:26:00Z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2019-08-04T00:00:00Z</vt:filetime>
  </property>
  <property fmtid="{D5CDD505-2E9C-101B-9397-08002B2CF9AE}" pid="3" name="Creator">
    <vt:lpwstr>Microsoft® Word 2010</vt:lpwstr>
  </property>
  <property fmtid="{D5CDD505-2E9C-101B-9397-08002B2CF9AE}" pid="4" name="LastSaved">
    <vt:filetime>2022-05-18T00:00:00Z</vt:filetime>
  </property>
</Properties>
</file>