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E89" w:rsidRDefault="009F2A68">
      <w:pPr>
        <w:spacing w:before="65"/>
        <w:ind w:left="3445" w:right="3568"/>
        <w:jc w:val="center"/>
        <w:rPr>
          <w:sz w:val="20"/>
        </w:rPr>
      </w:pPr>
      <w:r>
        <w:pict>
          <v:rect id="_x0000_s1057" style="position:absolute;left:0;text-align:left;margin-left:72.05pt;margin-top:16.8pt;width:473.15pt;height:.4pt;z-index:-15728640;mso-wrap-distance-left:0;mso-wrap-distance-right:0;mso-position-horizontal-relative:page" fillcolor="black" stroked="f">
            <w10:wrap type="topAndBottom" anchorx="page"/>
          </v:rect>
        </w:pict>
      </w:r>
      <w:r>
        <w:rPr>
          <w:noProof/>
          <w:lang w:val="en-US"/>
        </w:rPr>
        <w:drawing>
          <wp:anchor distT="0" distB="0" distL="0" distR="0" simplePos="0" relativeHeight="251658240" behindDoc="0" locked="0" layoutInCell="1" allowOverlap="1">
            <wp:simplePos x="0" y="0"/>
            <wp:positionH relativeFrom="page">
              <wp:posOffset>982980</wp:posOffset>
            </wp:positionH>
            <wp:positionV relativeFrom="paragraph">
              <wp:posOffset>378281</wp:posOffset>
            </wp:positionV>
            <wp:extent cx="795528" cy="79552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795528" cy="79552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56" type="#_x0000_t202" style="position:absolute;left:0;text-align:left;margin-left:145.85pt;margin-top:26pt;width:317.7pt;height:1in;z-index:-15727616;mso-wrap-distance-left:0;mso-wrap-distance-right:0;mso-position-horizontal-relative:page;mso-position-vertical-relative:text" fillcolor="#deeaf6" stroked="f">
            <v:textbox inset="0,0,0,0">
              <w:txbxContent>
                <w:p w:rsidR="00791E89" w:rsidRDefault="009F2A68">
                  <w:pPr>
                    <w:spacing w:before="163"/>
                    <w:ind w:left="313" w:right="322"/>
                    <w:jc w:val="center"/>
                    <w:rPr>
                      <w:sz w:val="18"/>
                    </w:rPr>
                  </w:pPr>
                  <w:r>
                    <w:rPr>
                      <w:sz w:val="16"/>
                    </w:rPr>
                    <w:t xml:space="preserve">Versi Online tersedia di : </w:t>
                  </w:r>
                  <w:hyperlink r:id="rId10">
                    <w:r>
                      <w:rPr>
                        <w:color w:val="0462C1"/>
                        <w:sz w:val="18"/>
                        <w:u w:val="single" w:color="0462C1"/>
                      </w:rPr>
                      <w:t>https://jurnal.buddhidharma.ac.id/index.php/algor/index</w:t>
                    </w:r>
                  </w:hyperlink>
                </w:p>
                <w:p w:rsidR="00791E89" w:rsidRDefault="009F2A68">
                  <w:pPr>
                    <w:spacing w:before="151"/>
                    <w:ind w:left="313" w:right="314"/>
                    <w:jc w:val="center"/>
                    <w:rPr>
                      <w:b/>
                      <w:sz w:val="32"/>
                    </w:rPr>
                  </w:pPr>
                  <w:r>
                    <w:rPr>
                      <w:b/>
                      <w:sz w:val="32"/>
                    </w:rPr>
                    <w:t>JURNAL</w:t>
                  </w:r>
                  <w:r>
                    <w:rPr>
                      <w:b/>
                      <w:spacing w:val="-7"/>
                      <w:sz w:val="32"/>
                    </w:rPr>
                    <w:t xml:space="preserve"> </w:t>
                  </w:r>
                  <w:r>
                    <w:rPr>
                      <w:b/>
                      <w:sz w:val="32"/>
                    </w:rPr>
                    <w:t>ALGOR</w:t>
                  </w:r>
                </w:p>
                <w:p w:rsidR="00791E89" w:rsidRDefault="009F2A68">
                  <w:pPr>
                    <w:spacing w:before="173"/>
                    <w:ind w:left="313" w:right="318"/>
                    <w:jc w:val="center"/>
                    <w:rPr>
                      <w:sz w:val="16"/>
                    </w:rPr>
                  </w:pPr>
                  <w:r>
                    <w:rPr>
                      <w:color w:val="0462C1"/>
                      <w:sz w:val="16"/>
                      <w:u w:val="single" w:color="0462C1"/>
                    </w:rPr>
                    <w:t>|2715-0577 (Online)| 2715-0569</w:t>
                  </w:r>
                  <w:r>
                    <w:rPr>
                      <w:color w:val="0462C1"/>
                      <w:spacing w:val="-10"/>
                      <w:sz w:val="16"/>
                      <w:u w:val="single" w:color="0462C1"/>
                    </w:rPr>
                    <w:t xml:space="preserve"> </w:t>
                  </w:r>
                  <w:r>
                    <w:rPr>
                      <w:color w:val="0462C1"/>
                      <w:sz w:val="16"/>
                      <w:u w:val="single" w:color="0462C1"/>
                    </w:rPr>
                    <w:t>(Print)</w:t>
                  </w:r>
                </w:p>
              </w:txbxContent>
            </v:textbox>
            <w10:wrap type="topAndBottom" anchorx="page"/>
          </v:shape>
        </w:pict>
      </w:r>
      <w:r>
        <w:rPr>
          <w:noProof/>
          <w:lang w:val="en-US"/>
        </w:rPr>
        <w:drawing>
          <wp:anchor distT="0" distB="0" distL="0" distR="0" simplePos="0" relativeHeight="3" behindDoc="0" locked="0" layoutInCell="1" allowOverlap="1">
            <wp:simplePos x="0" y="0"/>
            <wp:positionH relativeFrom="page">
              <wp:posOffset>6088634</wp:posOffset>
            </wp:positionH>
            <wp:positionV relativeFrom="paragraph">
              <wp:posOffset>330021</wp:posOffset>
            </wp:positionV>
            <wp:extent cx="629371" cy="885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629371" cy="885825"/>
                    </a:xfrm>
                    <a:prstGeom prst="rect">
                      <a:avLst/>
                    </a:prstGeom>
                  </pic:spPr>
                </pic:pic>
              </a:graphicData>
            </a:graphic>
          </wp:anchor>
        </w:drawing>
      </w:r>
      <w:r>
        <w:rPr>
          <w:color w:val="808080"/>
          <w:sz w:val="20"/>
        </w:rPr>
        <w:t>J</w:t>
      </w:r>
      <w:r>
        <w:rPr>
          <w:color w:val="808080"/>
          <w:sz w:val="16"/>
        </w:rPr>
        <w:t xml:space="preserve">URNAL </w:t>
      </w:r>
      <w:r>
        <w:rPr>
          <w:color w:val="808080"/>
          <w:sz w:val="20"/>
        </w:rPr>
        <w:t>ALGOR - V</w:t>
      </w:r>
      <w:r>
        <w:rPr>
          <w:color w:val="808080"/>
          <w:sz w:val="16"/>
        </w:rPr>
        <w:t>OL</w:t>
      </w:r>
      <w:r>
        <w:rPr>
          <w:color w:val="808080"/>
          <w:sz w:val="20"/>
        </w:rPr>
        <w:t>. 2 N</w:t>
      </w:r>
      <w:r>
        <w:rPr>
          <w:color w:val="808080"/>
          <w:sz w:val="16"/>
        </w:rPr>
        <w:t>O</w:t>
      </w:r>
      <w:r>
        <w:rPr>
          <w:color w:val="808080"/>
          <w:sz w:val="20"/>
        </w:rPr>
        <w:t>. 1 (2020)</w:t>
      </w:r>
    </w:p>
    <w:p w:rsidR="00791E89" w:rsidRDefault="00791E89">
      <w:pPr>
        <w:pStyle w:val="BodyText"/>
        <w:spacing w:before="3"/>
        <w:rPr>
          <w:sz w:val="9"/>
        </w:rPr>
      </w:pPr>
    </w:p>
    <w:p w:rsidR="00791E89" w:rsidRDefault="00791E89">
      <w:pPr>
        <w:pStyle w:val="BodyText"/>
        <w:spacing w:before="9"/>
        <w:rPr>
          <w:sz w:val="5"/>
        </w:rPr>
      </w:pPr>
    </w:p>
    <w:p w:rsidR="00791E89" w:rsidRDefault="009F2A68">
      <w:pPr>
        <w:pStyle w:val="BodyText"/>
        <w:spacing w:line="60" w:lineRule="exact"/>
        <w:ind w:left="308"/>
        <w:rPr>
          <w:sz w:val="6"/>
        </w:rPr>
      </w:pPr>
      <w:r>
        <w:rPr>
          <w:sz w:val="6"/>
        </w:rPr>
      </w:r>
      <w:r>
        <w:rPr>
          <w:sz w:val="6"/>
        </w:rPr>
        <w:pict>
          <v:group id="_x0000_s1054" style="width:473.75pt;height:3pt;mso-position-horizontal-relative:char;mso-position-vertical-relative:line" coordsize="9475,60">
            <v:rect id="_x0000_s1055" style="position:absolute;width:9475;height:60" fillcolor="black" stroked="f"/>
            <w10:wrap type="none"/>
            <w10:anchorlock/>
          </v:group>
        </w:pict>
      </w:r>
    </w:p>
    <w:p w:rsidR="00791E89" w:rsidRDefault="00791E89">
      <w:pPr>
        <w:pStyle w:val="BodyText"/>
        <w:spacing w:before="5"/>
        <w:rPr>
          <w:sz w:val="20"/>
        </w:rPr>
      </w:pPr>
    </w:p>
    <w:p w:rsidR="00791E89" w:rsidRDefault="009F2A68">
      <w:pPr>
        <w:ind w:left="320"/>
        <w:rPr>
          <w:sz w:val="16"/>
        </w:rPr>
      </w:pPr>
      <w:bookmarkStart w:id="0" w:name="Artikel"/>
      <w:bookmarkEnd w:id="0"/>
      <w:r>
        <w:rPr>
          <w:color w:val="7E7E7E"/>
          <w:sz w:val="16"/>
        </w:rPr>
        <w:t>Artikel</w:t>
      </w:r>
    </w:p>
    <w:p w:rsidR="00791E89" w:rsidRDefault="00791E89">
      <w:pPr>
        <w:pStyle w:val="BodyText"/>
        <w:spacing w:before="4"/>
        <w:rPr>
          <w:sz w:val="23"/>
        </w:rPr>
      </w:pPr>
    </w:p>
    <w:p w:rsidR="00791E89" w:rsidRDefault="009F2A68">
      <w:pPr>
        <w:tabs>
          <w:tab w:val="left" w:pos="4857"/>
          <w:tab w:val="left" w:pos="7281"/>
        </w:tabs>
        <w:spacing w:line="276" w:lineRule="auto"/>
        <w:ind w:left="320" w:right="875"/>
        <w:jc w:val="both"/>
        <w:rPr>
          <w:b/>
          <w:sz w:val="40"/>
        </w:rPr>
      </w:pPr>
      <w:bookmarkStart w:id="1" w:name="IMPLEMENTASI_DEEP_LEARNING_MENGGUNAKAN__"/>
      <w:bookmarkEnd w:id="1"/>
      <w:r>
        <w:rPr>
          <w:b/>
          <w:sz w:val="40"/>
        </w:rPr>
        <w:t>IMPLEMENTASI</w:t>
      </w:r>
      <w:r>
        <w:rPr>
          <w:b/>
          <w:sz w:val="40"/>
        </w:rPr>
        <w:tab/>
      </w:r>
      <w:r>
        <w:rPr>
          <w:b/>
          <w:i/>
          <w:sz w:val="40"/>
        </w:rPr>
        <w:t>DEEP</w:t>
      </w:r>
      <w:r>
        <w:rPr>
          <w:b/>
          <w:i/>
          <w:sz w:val="40"/>
        </w:rPr>
        <w:tab/>
      </w:r>
      <w:r>
        <w:rPr>
          <w:b/>
          <w:i/>
          <w:spacing w:val="-1"/>
          <w:sz w:val="40"/>
        </w:rPr>
        <w:t xml:space="preserve">LEARNING </w:t>
      </w:r>
      <w:r>
        <w:rPr>
          <w:b/>
          <w:sz w:val="40"/>
        </w:rPr>
        <w:t xml:space="preserve">MENGGUNAKAN </w:t>
      </w:r>
      <w:r>
        <w:rPr>
          <w:b/>
          <w:i/>
          <w:sz w:val="40"/>
        </w:rPr>
        <w:t xml:space="preserve">CONVOLUTIONAL NEURAL NETWORK ( CNN ) </w:t>
      </w:r>
      <w:r>
        <w:rPr>
          <w:b/>
          <w:sz w:val="40"/>
        </w:rPr>
        <w:t>PADA EKSPRESI</w:t>
      </w:r>
      <w:r>
        <w:rPr>
          <w:b/>
          <w:spacing w:val="-5"/>
          <w:sz w:val="40"/>
        </w:rPr>
        <w:t xml:space="preserve"> </w:t>
      </w:r>
      <w:r>
        <w:rPr>
          <w:b/>
          <w:sz w:val="40"/>
        </w:rPr>
        <w:t>MANUSIA</w:t>
      </w:r>
    </w:p>
    <w:p w:rsidR="00791E89" w:rsidRDefault="009F2A68">
      <w:pPr>
        <w:spacing w:before="243"/>
        <w:ind w:left="320"/>
        <w:jc w:val="both"/>
        <w:rPr>
          <w:i/>
          <w:sz w:val="24"/>
        </w:rPr>
      </w:pPr>
      <w:bookmarkStart w:id="2" w:name="Pulung_Adi_Nugroho1,_Indah_Fenriana2._Ru"/>
      <w:bookmarkEnd w:id="2"/>
      <w:r>
        <w:rPr>
          <w:i/>
          <w:sz w:val="24"/>
        </w:rPr>
        <w:t>Pulung Adi Nugroho</w:t>
      </w:r>
      <w:r>
        <w:rPr>
          <w:i/>
          <w:sz w:val="24"/>
          <w:vertAlign w:val="superscript"/>
        </w:rPr>
        <w:t>1</w:t>
      </w:r>
      <w:r>
        <w:rPr>
          <w:i/>
          <w:sz w:val="24"/>
        </w:rPr>
        <w:t>, Indah Fenriana</w:t>
      </w:r>
      <w:r>
        <w:rPr>
          <w:i/>
          <w:sz w:val="24"/>
          <w:vertAlign w:val="superscript"/>
        </w:rPr>
        <w:t>2</w:t>
      </w:r>
      <w:r>
        <w:rPr>
          <w:i/>
          <w:sz w:val="24"/>
        </w:rPr>
        <w:t>. Rudy Arijanto,M.Kom</w:t>
      </w:r>
      <w:r>
        <w:rPr>
          <w:i/>
          <w:sz w:val="24"/>
          <w:vertAlign w:val="superscript"/>
        </w:rPr>
        <w:t>3</w:t>
      </w:r>
    </w:p>
    <w:p w:rsidR="00791E89" w:rsidRDefault="009F2A68">
      <w:pPr>
        <w:spacing w:before="161"/>
        <w:ind w:left="320"/>
        <w:jc w:val="both"/>
        <w:rPr>
          <w:i/>
          <w:sz w:val="20"/>
        </w:rPr>
      </w:pPr>
      <w:r>
        <w:rPr>
          <w:i/>
          <w:sz w:val="20"/>
          <w:vertAlign w:val="superscript"/>
        </w:rPr>
        <w:t>1,2,3</w:t>
      </w:r>
      <w:r>
        <w:rPr>
          <w:i/>
          <w:sz w:val="20"/>
        </w:rPr>
        <w:t xml:space="preserve"> Universitas Buddhi Dharma, Teknik Informatika, Banten, Indonesia</w:t>
      </w:r>
    </w:p>
    <w:p w:rsidR="00791E89" w:rsidRDefault="00791E89">
      <w:pPr>
        <w:pStyle w:val="BodyText"/>
        <w:spacing w:before="5"/>
        <w:rPr>
          <w:i/>
          <w:sz w:val="25"/>
        </w:rPr>
      </w:pPr>
    </w:p>
    <w:tbl>
      <w:tblPr>
        <w:tblW w:w="0" w:type="auto"/>
        <w:tblInd w:w="317" w:type="dxa"/>
        <w:tblLayout w:type="fixed"/>
        <w:tblCellMar>
          <w:left w:w="0" w:type="dxa"/>
          <w:right w:w="0" w:type="dxa"/>
        </w:tblCellMar>
        <w:tblLook w:val="01E0" w:firstRow="1" w:lastRow="1" w:firstColumn="1" w:lastColumn="1" w:noHBand="0" w:noVBand="0"/>
      </w:tblPr>
      <w:tblGrid>
        <w:gridCol w:w="3677"/>
        <w:gridCol w:w="5396"/>
      </w:tblGrid>
      <w:tr w:rsidR="00791E89">
        <w:trPr>
          <w:trHeight w:val="384"/>
        </w:trPr>
        <w:tc>
          <w:tcPr>
            <w:tcW w:w="3677" w:type="dxa"/>
            <w:tcBorders>
              <w:top w:val="single" w:sz="8" w:space="0" w:color="000000"/>
              <w:bottom w:val="single" w:sz="8" w:space="0" w:color="000000"/>
            </w:tcBorders>
            <w:shd w:val="clear" w:color="auto" w:fill="F1F1F1"/>
          </w:tcPr>
          <w:p w:rsidR="00791E89" w:rsidRDefault="009F2A68">
            <w:pPr>
              <w:pStyle w:val="TableParagraph"/>
              <w:spacing w:before="61"/>
              <w:rPr>
                <w:sz w:val="16"/>
              </w:rPr>
            </w:pPr>
            <w:r>
              <w:rPr>
                <w:sz w:val="20"/>
              </w:rPr>
              <w:t>S</w:t>
            </w:r>
            <w:r>
              <w:rPr>
                <w:sz w:val="16"/>
              </w:rPr>
              <w:t xml:space="preserve">UBMISSION </w:t>
            </w:r>
            <w:r>
              <w:rPr>
                <w:sz w:val="20"/>
              </w:rPr>
              <w:t>T</w:t>
            </w:r>
            <w:r>
              <w:rPr>
                <w:sz w:val="16"/>
              </w:rPr>
              <w:t>RACK</w:t>
            </w:r>
          </w:p>
        </w:tc>
        <w:tc>
          <w:tcPr>
            <w:tcW w:w="5396" w:type="dxa"/>
            <w:tcBorders>
              <w:top w:val="single" w:sz="8" w:space="0" w:color="000000"/>
              <w:bottom w:val="single" w:sz="8" w:space="0" w:color="000000"/>
            </w:tcBorders>
          </w:tcPr>
          <w:p w:rsidR="00791E89" w:rsidRDefault="009F2A68">
            <w:pPr>
              <w:pStyle w:val="TableParagraph"/>
              <w:spacing w:before="1"/>
              <w:ind w:left="478"/>
              <w:rPr>
                <w:b/>
                <w:sz w:val="20"/>
              </w:rPr>
            </w:pPr>
            <w:commentRangeStart w:id="3"/>
            <w:r>
              <w:rPr>
                <w:b/>
                <w:sz w:val="20"/>
              </w:rPr>
              <w:t>A B S T R A K</w:t>
            </w:r>
            <w:commentRangeEnd w:id="3"/>
            <w:r w:rsidR="00001D1B">
              <w:rPr>
                <w:rStyle w:val="CommentReference"/>
              </w:rPr>
              <w:commentReference w:id="3"/>
            </w:r>
          </w:p>
        </w:tc>
      </w:tr>
      <w:tr w:rsidR="00791E89">
        <w:trPr>
          <w:trHeight w:val="929"/>
        </w:trPr>
        <w:tc>
          <w:tcPr>
            <w:tcW w:w="3677" w:type="dxa"/>
            <w:tcBorders>
              <w:top w:val="single" w:sz="8" w:space="0" w:color="000000"/>
            </w:tcBorders>
          </w:tcPr>
          <w:p w:rsidR="00791E89" w:rsidRDefault="009F2A68">
            <w:pPr>
              <w:pStyle w:val="TableParagraph"/>
              <w:spacing w:line="183" w:lineRule="exact"/>
              <w:rPr>
                <w:sz w:val="16"/>
              </w:rPr>
            </w:pPr>
            <w:r>
              <w:rPr>
                <w:sz w:val="16"/>
              </w:rPr>
              <w:t>Recieved: Agustus 17, 2020</w:t>
            </w:r>
          </w:p>
          <w:p w:rsidR="00791E89" w:rsidRDefault="009F2A68">
            <w:pPr>
              <w:pStyle w:val="TableParagraph"/>
              <w:spacing w:before="28"/>
              <w:rPr>
                <w:sz w:val="16"/>
              </w:rPr>
            </w:pPr>
            <w:r>
              <w:rPr>
                <w:sz w:val="16"/>
              </w:rPr>
              <w:t>Final Revision: Agustus 21, 2020</w:t>
            </w:r>
          </w:p>
          <w:p w:rsidR="00791E89" w:rsidRDefault="009F2A68">
            <w:pPr>
              <w:pStyle w:val="TableParagraph"/>
              <w:spacing w:before="28"/>
              <w:rPr>
                <w:sz w:val="16"/>
              </w:rPr>
            </w:pPr>
            <w:r>
              <w:rPr>
                <w:sz w:val="16"/>
              </w:rPr>
              <w:t>Available Online: September 1, 2020</w:t>
            </w:r>
          </w:p>
        </w:tc>
        <w:tc>
          <w:tcPr>
            <w:tcW w:w="5396" w:type="dxa"/>
            <w:vMerge w:val="restart"/>
            <w:tcBorders>
              <w:top w:val="single" w:sz="8" w:space="0" w:color="000000"/>
              <w:bottom w:val="single" w:sz="8" w:space="0" w:color="000000"/>
            </w:tcBorders>
          </w:tcPr>
          <w:p w:rsidR="00791E89" w:rsidRDefault="009F2A68">
            <w:pPr>
              <w:pStyle w:val="TableParagraph"/>
              <w:ind w:left="478" w:right="94"/>
              <w:jc w:val="both"/>
              <w:rPr>
                <w:sz w:val="18"/>
              </w:rPr>
            </w:pPr>
            <w:r>
              <w:rPr>
                <w:sz w:val="18"/>
              </w:rPr>
              <w:t>Dengan perkembangan teknologi yang semakin pesat, komputer da</w:t>
            </w:r>
            <w:r>
              <w:rPr>
                <w:sz w:val="18"/>
              </w:rPr>
              <w:t>pat</w:t>
            </w:r>
            <w:r>
              <w:rPr>
                <w:spacing w:val="-17"/>
                <w:sz w:val="18"/>
              </w:rPr>
              <w:t xml:space="preserve"> </w:t>
            </w:r>
            <w:r>
              <w:rPr>
                <w:sz w:val="18"/>
              </w:rPr>
              <w:t>belajar</w:t>
            </w:r>
            <w:r>
              <w:rPr>
                <w:spacing w:val="-13"/>
                <w:sz w:val="18"/>
              </w:rPr>
              <w:t xml:space="preserve"> </w:t>
            </w:r>
            <w:r>
              <w:rPr>
                <w:sz w:val="18"/>
              </w:rPr>
              <w:t>sendiri</w:t>
            </w:r>
            <w:r>
              <w:rPr>
                <w:spacing w:val="-17"/>
                <w:sz w:val="18"/>
              </w:rPr>
              <w:t xml:space="preserve"> </w:t>
            </w:r>
            <w:r>
              <w:rPr>
                <w:sz w:val="18"/>
              </w:rPr>
              <w:t>seperti</w:t>
            </w:r>
            <w:r>
              <w:rPr>
                <w:spacing w:val="-15"/>
                <w:sz w:val="18"/>
              </w:rPr>
              <w:t xml:space="preserve"> </w:t>
            </w:r>
            <w:r>
              <w:rPr>
                <w:sz w:val="18"/>
              </w:rPr>
              <w:t>manusia,</w:t>
            </w:r>
            <w:r>
              <w:rPr>
                <w:spacing w:val="-12"/>
                <w:sz w:val="18"/>
              </w:rPr>
              <w:t xml:space="preserve"> </w:t>
            </w:r>
            <w:r>
              <w:rPr>
                <w:sz w:val="18"/>
              </w:rPr>
              <w:t>contohnya</w:t>
            </w:r>
            <w:r>
              <w:rPr>
                <w:spacing w:val="-11"/>
                <w:sz w:val="18"/>
              </w:rPr>
              <w:t xml:space="preserve"> </w:t>
            </w:r>
            <w:r>
              <w:rPr>
                <w:sz w:val="18"/>
              </w:rPr>
              <w:t>mengenali</w:t>
            </w:r>
            <w:r>
              <w:rPr>
                <w:spacing w:val="-16"/>
                <w:sz w:val="18"/>
              </w:rPr>
              <w:t xml:space="preserve"> </w:t>
            </w:r>
            <w:r>
              <w:rPr>
                <w:sz w:val="18"/>
              </w:rPr>
              <w:t xml:space="preserve">ekspresi wajah pada manusia, dengan membuat program yang biasa kita sebut </w:t>
            </w:r>
            <w:r>
              <w:rPr>
                <w:i/>
                <w:sz w:val="18"/>
              </w:rPr>
              <w:t>Mechine Learning</w:t>
            </w:r>
            <w:r>
              <w:rPr>
                <w:sz w:val="18"/>
              </w:rPr>
              <w:t xml:space="preserve">. </w:t>
            </w:r>
            <w:r>
              <w:rPr>
                <w:i/>
                <w:sz w:val="18"/>
              </w:rPr>
              <w:t xml:space="preserve">Mechine learning </w:t>
            </w:r>
            <w:r>
              <w:rPr>
                <w:sz w:val="18"/>
              </w:rPr>
              <w:t xml:space="preserve">dapat dibuat dengan banyak algoritma. Penulis membuat </w:t>
            </w:r>
            <w:r>
              <w:rPr>
                <w:i/>
                <w:sz w:val="18"/>
              </w:rPr>
              <w:t xml:space="preserve">Mechine Learning </w:t>
            </w:r>
            <w:r>
              <w:rPr>
                <w:sz w:val="18"/>
              </w:rPr>
              <w:t xml:space="preserve">dengan Metode </w:t>
            </w:r>
            <w:r>
              <w:rPr>
                <w:i/>
                <w:sz w:val="18"/>
              </w:rPr>
              <w:t xml:space="preserve">Deep Learning, </w:t>
            </w:r>
            <w:r>
              <w:rPr>
                <w:sz w:val="18"/>
              </w:rPr>
              <w:t xml:space="preserve">yang saat ini memiliki hasil paling signifikan dalam pengenalan citra adalah </w:t>
            </w:r>
            <w:r>
              <w:rPr>
                <w:i/>
                <w:sz w:val="18"/>
              </w:rPr>
              <w:t>Convolutional Neural Network (CNN)</w:t>
            </w:r>
            <w:r>
              <w:rPr>
                <w:sz w:val="18"/>
              </w:rPr>
              <w:t xml:space="preserve">. </w:t>
            </w:r>
            <w:r>
              <w:rPr>
                <w:i/>
                <w:sz w:val="18"/>
              </w:rPr>
              <w:t xml:space="preserve">CNN </w:t>
            </w:r>
            <w:r>
              <w:rPr>
                <w:sz w:val="18"/>
              </w:rPr>
              <w:t xml:space="preserve">dirancang khusus untuk pengenalan dan klasifikasi gambar. </w:t>
            </w:r>
            <w:r>
              <w:rPr>
                <w:i/>
                <w:sz w:val="18"/>
              </w:rPr>
              <w:t xml:space="preserve">CNN </w:t>
            </w:r>
            <w:r>
              <w:rPr>
                <w:sz w:val="18"/>
              </w:rPr>
              <w:t xml:space="preserve">memiliki beberapa laspisan (layer) yang mengekstrak informasi </w:t>
            </w:r>
            <w:r>
              <w:rPr>
                <w:sz w:val="18"/>
              </w:rPr>
              <w:t xml:space="preserve">dari gambar dan menentukan klasifikasi dari gambar berupa skor klasifikasi. Aplikasi ini menggunakan Bahasa pemrograman </w:t>
            </w:r>
            <w:commentRangeStart w:id="4"/>
            <w:r>
              <w:rPr>
                <w:i/>
                <w:sz w:val="18"/>
              </w:rPr>
              <w:t>python</w:t>
            </w:r>
            <w:r>
              <w:rPr>
                <w:sz w:val="18"/>
              </w:rPr>
              <w:t xml:space="preserve">, </w:t>
            </w:r>
            <w:r>
              <w:rPr>
                <w:spacing w:val="-2"/>
                <w:sz w:val="18"/>
              </w:rPr>
              <w:t xml:space="preserve">web </w:t>
            </w:r>
            <w:r>
              <w:rPr>
                <w:sz w:val="18"/>
              </w:rPr>
              <w:t xml:space="preserve">berbasis </w:t>
            </w:r>
            <w:r>
              <w:rPr>
                <w:i/>
                <w:sz w:val="18"/>
              </w:rPr>
              <w:t xml:space="preserve">flask, </w:t>
            </w:r>
            <w:r>
              <w:rPr>
                <w:sz w:val="18"/>
              </w:rPr>
              <w:t>t</w:t>
            </w:r>
            <w:r>
              <w:rPr>
                <w:i/>
                <w:sz w:val="18"/>
              </w:rPr>
              <w:t>ensorflow</w:t>
            </w:r>
            <w:commentRangeEnd w:id="4"/>
            <w:r w:rsidR="00414293">
              <w:rPr>
                <w:rStyle w:val="CommentReference"/>
              </w:rPr>
              <w:commentReference w:id="4"/>
            </w:r>
            <w:r>
              <w:rPr>
                <w:sz w:val="18"/>
              </w:rPr>
              <w:t xml:space="preserve">, dan </w:t>
            </w:r>
            <w:r>
              <w:rPr>
                <w:i/>
                <w:sz w:val="18"/>
              </w:rPr>
              <w:t>opencv</w:t>
            </w:r>
            <w:r>
              <w:rPr>
                <w:sz w:val="18"/>
              </w:rPr>
              <w:t>.</w:t>
            </w:r>
            <w:r>
              <w:rPr>
                <w:spacing w:val="-8"/>
                <w:sz w:val="18"/>
              </w:rPr>
              <w:t xml:space="preserve"> </w:t>
            </w:r>
            <w:r>
              <w:rPr>
                <w:sz w:val="18"/>
              </w:rPr>
              <w:t>Tahapan</w:t>
            </w:r>
            <w:r>
              <w:rPr>
                <w:spacing w:val="-9"/>
                <w:sz w:val="18"/>
              </w:rPr>
              <w:t xml:space="preserve"> </w:t>
            </w:r>
            <w:r>
              <w:rPr>
                <w:sz w:val="18"/>
              </w:rPr>
              <w:t>keseluruhan</w:t>
            </w:r>
            <w:r>
              <w:rPr>
                <w:spacing w:val="-2"/>
                <w:sz w:val="18"/>
              </w:rPr>
              <w:t xml:space="preserve"> </w:t>
            </w:r>
            <w:r>
              <w:rPr>
                <w:sz w:val="18"/>
              </w:rPr>
              <w:t>metode</w:t>
            </w:r>
            <w:r>
              <w:rPr>
                <w:spacing w:val="-7"/>
                <w:sz w:val="18"/>
              </w:rPr>
              <w:t xml:space="preserve"> </w:t>
            </w:r>
            <w:r>
              <w:rPr>
                <w:sz w:val="18"/>
              </w:rPr>
              <w:t>yang</w:t>
            </w:r>
            <w:r>
              <w:rPr>
                <w:spacing w:val="-6"/>
                <w:sz w:val="18"/>
              </w:rPr>
              <w:t xml:space="preserve"> </w:t>
            </w:r>
            <w:r>
              <w:rPr>
                <w:sz w:val="18"/>
              </w:rPr>
              <w:t>digunakan</w:t>
            </w:r>
            <w:r>
              <w:rPr>
                <w:spacing w:val="-10"/>
                <w:sz w:val="18"/>
              </w:rPr>
              <w:t xml:space="preserve"> </w:t>
            </w:r>
            <w:r>
              <w:rPr>
                <w:sz w:val="18"/>
              </w:rPr>
              <w:t>adalah</w:t>
            </w:r>
            <w:r>
              <w:rPr>
                <w:spacing w:val="-8"/>
                <w:sz w:val="18"/>
              </w:rPr>
              <w:t xml:space="preserve"> </w:t>
            </w:r>
            <w:r>
              <w:rPr>
                <w:sz w:val="18"/>
              </w:rPr>
              <w:t xml:space="preserve">tahap </w:t>
            </w:r>
            <w:r>
              <w:rPr>
                <w:i/>
                <w:sz w:val="18"/>
              </w:rPr>
              <w:t>pre-processing</w:t>
            </w:r>
            <w:r>
              <w:rPr>
                <w:sz w:val="18"/>
              </w:rPr>
              <w:t>, dan tahap kla</w:t>
            </w:r>
            <w:r>
              <w:rPr>
                <w:sz w:val="18"/>
              </w:rPr>
              <w:t xml:space="preserve">sifikasi. Proses training dilakukan dengan menggunakan </w:t>
            </w:r>
            <w:r>
              <w:rPr>
                <w:i/>
                <w:sz w:val="18"/>
              </w:rPr>
              <w:t>batch size</w:t>
            </w:r>
            <w:r>
              <w:rPr>
                <w:sz w:val="18"/>
              </w:rPr>
              <w:t xml:space="preserve">, dan </w:t>
            </w:r>
            <w:r>
              <w:rPr>
                <w:i/>
                <w:sz w:val="18"/>
              </w:rPr>
              <w:t xml:space="preserve">epoch </w:t>
            </w:r>
            <w:r>
              <w:rPr>
                <w:sz w:val="18"/>
              </w:rPr>
              <w:t>yang berbeda-beda untuk mendapatkan model terbaik. Dataset terdiri dari ekspresi senang, sedih, takut, jijik, netral, marah, dan kaget. Jumlah dataset tidak sepenuhnya mempengaruh</w:t>
            </w:r>
            <w:r>
              <w:rPr>
                <w:sz w:val="18"/>
              </w:rPr>
              <w:t>i nilai akurasi, tetapi kedetailan citra untuk digunakan dataset sangat mempengaruhi hasil akurasi. Dengan</w:t>
            </w:r>
            <w:r>
              <w:rPr>
                <w:spacing w:val="-13"/>
                <w:sz w:val="18"/>
              </w:rPr>
              <w:t xml:space="preserve"> </w:t>
            </w:r>
            <w:r>
              <w:rPr>
                <w:i/>
                <w:sz w:val="18"/>
              </w:rPr>
              <w:t>Epoch</w:t>
            </w:r>
            <w:r>
              <w:rPr>
                <w:i/>
                <w:spacing w:val="-9"/>
                <w:sz w:val="18"/>
              </w:rPr>
              <w:t xml:space="preserve"> </w:t>
            </w:r>
            <w:r>
              <w:rPr>
                <w:i/>
                <w:sz w:val="18"/>
              </w:rPr>
              <w:t>100,</w:t>
            </w:r>
            <w:r>
              <w:rPr>
                <w:i/>
                <w:spacing w:val="-13"/>
                <w:sz w:val="18"/>
              </w:rPr>
              <w:t xml:space="preserve"> </w:t>
            </w:r>
            <w:r>
              <w:rPr>
                <w:i/>
                <w:sz w:val="18"/>
              </w:rPr>
              <w:t>Batch</w:t>
            </w:r>
            <w:r>
              <w:rPr>
                <w:i/>
                <w:spacing w:val="-12"/>
                <w:sz w:val="18"/>
              </w:rPr>
              <w:t xml:space="preserve"> </w:t>
            </w:r>
            <w:r>
              <w:rPr>
                <w:i/>
                <w:sz w:val="18"/>
              </w:rPr>
              <w:t>size</w:t>
            </w:r>
            <w:r>
              <w:rPr>
                <w:i/>
                <w:spacing w:val="-11"/>
                <w:sz w:val="18"/>
              </w:rPr>
              <w:t xml:space="preserve"> </w:t>
            </w:r>
            <w:r>
              <w:rPr>
                <w:i/>
                <w:sz w:val="18"/>
              </w:rPr>
              <w:t>128</w:t>
            </w:r>
            <w:r>
              <w:rPr>
                <w:i/>
                <w:spacing w:val="-11"/>
                <w:sz w:val="18"/>
              </w:rPr>
              <w:t xml:space="preserve"> </w:t>
            </w:r>
            <w:r>
              <w:rPr>
                <w:sz w:val="18"/>
              </w:rPr>
              <w:t>didapatkan</w:t>
            </w:r>
            <w:r>
              <w:rPr>
                <w:spacing w:val="-12"/>
                <w:sz w:val="18"/>
              </w:rPr>
              <w:t xml:space="preserve"> </w:t>
            </w:r>
            <w:r>
              <w:rPr>
                <w:sz w:val="18"/>
              </w:rPr>
              <w:t>hasil</w:t>
            </w:r>
            <w:r>
              <w:rPr>
                <w:spacing w:val="-13"/>
                <w:sz w:val="18"/>
              </w:rPr>
              <w:t xml:space="preserve"> </w:t>
            </w:r>
            <w:r>
              <w:rPr>
                <w:sz w:val="18"/>
              </w:rPr>
              <w:t>akurasi</w:t>
            </w:r>
            <w:r>
              <w:rPr>
                <w:spacing w:val="-13"/>
                <w:sz w:val="18"/>
              </w:rPr>
              <w:t xml:space="preserve"> </w:t>
            </w:r>
            <w:r>
              <w:rPr>
                <w:sz w:val="18"/>
              </w:rPr>
              <w:t>training sebesar</w:t>
            </w:r>
            <w:r>
              <w:rPr>
                <w:spacing w:val="-11"/>
                <w:sz w:val="18"/>
              </w:rPr>
              <w:t xml:space="preserve"> </w:t>
            </w:r>
            <w:r>
              <w:rPr>
                <w:sz w:val="18"/>
              </w:rPr>
              <w:t>90%</w:t>
            </w:r>
            <w:r>
              <w:rPr>
                <w:spacing w:val="-10"/>
                <w:sz w:val="18"/>
              </w:rPr>
              <w:t xml:space="preserve"> </w:t>
            </w:r>
            <w:r>
              <w:rPr>
                <w:sz w:val="18"/>
              </w:rPr>
              <w:t>dan</w:t>
            </w:r>
            <w:r>
              <w:rPr>
                <w:spacing w:val="-7"/>
                <w:sz w:val="18"/>
              </w:rPr>
              <w:t xml:space="preserve"> </w:t>
            </w:r>
            <w:r>
              <w:rPr>
                <w:i/>
                <w:sz w:val="18"/>
              </w:rPr>
              <w:t>validation</w:t>
            </w:r>
            <w:r>
              <w:rPr>
                <w:i/>
                <w:spacing w:val="-10"/>
                <w:sz w:val="18"/>
              </w:rPr>
              <w:t xml:space="preserve"> </w:t>
            </w:r>
            <w:r>
              <w:rPr>
                <w:sz w:val="18"/>
              </w:rPr>
              <w:t>sebesar</w:t>
            </w:r>
            <w:r>
              <w:rPr>
                <w:spacing w:val="-10"/>
                <w:sz w:val="18"/>
              </w:rPr>
              <w:t xml:space="preserve"> </w:t>
            </w:r>
            <w:r>
              <w:rPr>
                <w:sz w:val="18"/>
              </w:rPr>
              <w:t>65%.</w:t>
            </w:r>
            <w:r>
              <w:rPr>
                <w:spacing w:val="-7"/>
                <w:sz w:val="18"/>
              </w:rPr>
              <w:t xml:space="preserve"> </w:t>
            </w:r>
            <w:r>
              <w:rPr>
                <w:sz w:val="18"/>
              </w:rPr>
              <w:t>Hasil</w:t>
            </w:r>
            <w:r>
              <w:rPr>
                <w:spacing w:val="-9"/>
                <w:sz w:val="18"/>
              </w:rPr>
              <w:t xml:space="preserve"> </w:t>
            </w:r>
            <w:r>
              <w:rPr>
                <w:sz w:val="18"/>
              </w:rPr>
              <w:t>percobaan</w:t>
            </w:r>
            <w:r>
              <w:rPr>
                <w:spacing w:val="-9"/>
                <w:sz w:val="18"/>
              </w:rPr>
              <w:t xml:space="preserve"> </w:t>
            </w:r>
            <w:r>
              <w:rPr>
                <w:sz w:val="18"/>
              </w:rPr>
              <w:t>dari</w:t>
            </w:r>
            <w:r>
              <w:rPr>
                <w:spacing w:val="-9"/>
                <w:sz w:val="18"/>
              </w:rPr>
              <w:t xml:space="preserve"> </w:t>
            </w:r>
            <w:r>
              <w:rPr>
                <w:sz w:val="18"/>
              </w:rPr>
              <w:t>total 35 ekspresi , 28 ekspresi berhasil ditebak dengan benar dengan mendapatkan akurasi sebesar</w:t>
            </w:r>
            <w:r>
              <w:rPr>
                <w:spacing w:val="-10"/>
                <w:sz w:val="18"/>
              </w:rPr>
              <w:t xml:space="preserve"> </w:t>
            </w:r>
            <w:r>
              <w:rPr>
                <w:sz w:val="18"/>
              </w:rPr>
              <w:t>80%.</w:t>
            </w:r>
          </w:p>
          <w:p w:rsidR="00791E89" w:rsidRDefault="009F2A68">
            <w:pPr>
              <w:pStyle w:val="TableParagraph"/>
              <w:spacing w:before="121"/>
              <w:ind w:left="478"/>
              <w:rPr>
                <w:sz w:val="20"/>
              </w:rPr>
            </w:pPr>
            <w:r>
              <w:rPr>
                <w:sz w:val="20"/>
              </w:rPr>
              <w:t>.</w:t>
            </w:r>
          </w:p>
        </w:tc>
      </w:tr>
      <w:tr w:rsidR="00791E89">
        <w:trPr>
          <w:trHeight w:val="374"/>
        </w:trPr>
        <w:tc>
          <w:tcPr>
            <w:tcW w:w="3677" w:type="dxa"/>
            <w:tcBorders>
              <w:bottom w:val="single" w:sz="8" w:space="0" w:color="000000"/>
            </w:tcBorders>
            <w:shd w:val="clear" w:color="auto" w:fill="F1F1F1"/>
          </w:tcPr>
          <w:p w:rsidR="00791E89" w:rsidRDefault="009F2A68">
            <w:pPr>
              <w:pStyle w:val="TableParagraph"/>
              <w:spacing w:before="51"/>
              <w:rPr>
                <w:sz w:val="16"/>
              </w:rPr>
            </w:pPr>
            <w:r>
              <w:rPr>
                <w:sz w:val="20"/>
              </w:rPr>
              <w:t>K</w:t>
            </w:r>
            <w:r>
              <w:rPr>
                <w:sz w:val="16"/>
              </w:rPr>
              <w:t>EYWORD</w:t>
            </w:r>
          </w:p>
        </w:tc>
        <w:tc>
          <w:tcPr>
            <w:tcW w:w="5396" w:type="dxa"/>
            <w:vMerge/>
            <w:tcBorders>
              <w:top w:val="nil"/>
              <w:bottom w:val="single" w:sz="8" w:space="0" w:color="000000"/>
            </w:tcBorders>
          </w:tcPr>
          <w:p w:rsidR="00791E89" w:rsidRDefault="00791E89">
            <w:pPr>
              <w:rPr>
                <w:sz w:val="2"/>
                <w:szCs w:val="2"/>
              </w:rPr>
            </w:pPr>
          </w:p>
        </w:tc>
      </w:tr>
      <w:tr w:rsidR="00791E89">
        <w:trPr>
          <w:trHeight w:val="705"/>
        </w:trPr>
        <w:tc>
          <w:tcPr>
            <w:tcW w:w="3677" w:type="dxa"/>
            <w:tcBorders>
              <w:top w:val="single" w:sz="8" w:space="0" w:color="000000"/>
            </w:tcBorders>
          </w:tcPr>
          <w:p w:rsidR="00791E89" w:rsidRDefault="009F2A68">
            <w:pPr>
              <w:pStyle w:val="TableParagraph"/>
              <w:spacing w:before="120" w:line="278" w:lineRule="auto"/>
              <w:ind w:right="90"/>
              <w:rPr>
                <w:i/>
                <w:sz w:val="18"/>
              </w:rPr>
            </w:pPr>
            <w:r>
              <w:rPr>
                <w:i/>
                <w:sz w:val="18"/>
              </w:rPr>
              <w:t>Deep Learning</w:t>
            </w:r>
            <w:r>
              <w:rPr>
                <w:sz w:val="18"/>
              </w:rPr>
              <w:t xml:space="preserve">, </w:t>
            </w:r>
            <w:r>
              <w:rPr>
                <w:i/>
                <w:sz w:val="18"/>
              </w:rPr>
              <w:t>Convolutional Neural Network</w:t>
            </w:r>
            <w:r>
              <w:rPr>
                <w:sz w:val="18"/>
              </w:rPr>
              <w:t xml:space="preserve">, Klasifikasi Ekspresi Wajah, web </w:t>
            </w:r>
            <w:r>
              <w:rPr>
                <w:i/>
                <w:sz w:val="18"/>
              </w:rPr>
              <w:t>flask</w:t>
            </w:r>
          </w:p>
        </w:tc>
        <w:tc>
          <w:tcPr>
            <w:tcW w:w="5396" w:type="dxa"/>
            <w:vMerge/>
            <w:tcBorders>
              <w:top w:val="nil"/>
              <w:bottom w:val="single" w:sz="8" w:space="0" w:color="000000"/>
            </w:tcBorders>
          </w:tcPr>
          <w:p w:rsidR="00791E89" w:rsidRDefault="00791E89">
            <w:pPr>
              <w:rPr>
                <w:sz w:val="2"/>
                <w:szCs w:val="2"/>
              </w:rPr>
            </w:pPr>
          </w:p>
        </w:tc>
      </w:tr>
      <w:tr w:rsidR="00791E89">
        <w:trPr>
          <w:trHeight w:val="374"/>
        </w:trPr>
        <w:tc>
          <w:tcPr>
            <w:tcW w:w="3677" w:type="dxa"/>
            <w:tcBorders>
              <w:bottom w:val="single" w:sz="8" w:space="0" w:color="000000"/>
            </w:tcBorders>
            <w:shd w:val="clear" w:color="auto" w:fill="F1F1F1"/>
          </w:tcPr>
          <w:p w:rsidR="00791E89" w:rsidRDefault="009F2A68">
            <w:pPr>
              <w:pStyle w:val="TableParagraph"/>
              <w:spacing w:before="51"/>
              <w:rPr>
                <w:sz w:val="16"/>
              </w:rPr>
            </w:pPr>
            <w:r>
              <w:rPr>
                <w:sz w:val="20"/>
              </w:rPr>
              <w:t>K</w:t>
            </w:r>
            <w:r>
              <w:rPr>
                <w:sz w:val="16"/>
              </w:rPr>
              <w:t>ORESPONDENSI</w:t>
            </w:r>
          </w:p>
        </w:tc>
        <w:tc>
          <w:tcPr>
            <w:tcW w:w="5396" w:type="dxa"/>
            <w:vMerge/>
            <w:tcBorders>
              <w:top w:val="nil"/>
              <w:bottom w:val="single" w:sz="8" w:space="0" w:color="000000"/>
            </w:tcBorders>
          </w:tcPr>
          <w:p w:rsidR="00791E89" w:rsidRDefault="00791E89">
            <w:pPr>
              <w:rPr>
                <w:sz w:val="2"/>
                <w:szCs w:val="2"/>
              </w:rPr>
            </w:pPr>
          </w:p>
        </w:tc>
      </w:tr>
      <w:tr w:rsidR="00791E89">
        <w:trPr>
          <w:trHeight w:val="2800"/>
        </w:trPr>
        <w:tc>
          <w:tcPr>
            <w:tcW w:w="3677" w:type="dxa"/>
            <w:tcBorders>
              <w:top w:val="single" w:sz="8" w:space="0" w:color="000000"/>
              <w:bottom w:val="single" w:sz="8" w:space="0" w:color="000000"/>
            </w:tcBorders>
          </w:tcPr>
          <w:p w:rsidR="00791E89" w:rsidRDefault="009F2A68">
            <w:pPr>
              <w:pStyle w:val="TableParagraph"/>
              <w:spacing w:line="183" w:lineRule="exact"/>
              <w:rPr>
                <w:sz w:val="16"/>
              </w:rPr>
            </w:pPr>
            <w:r>
              <w:rPr>
                <w:sz w:val="16"/>
              </w:rPr>
              <w:t xml:space="preserve">E-mail: </w:t>
            </w:r>
            <w:hyperlink r:id="rId13">
              <w:r>
                <w:rPr>
                  <w:color w:val="0462C1"/>
                  <w:sz w:val="16"/>
                  <w:u w:val="single" w:color="0462C1"/>
                </w:rPr>
                <w:t>Pulungadi1497@gmail.com</w:t>
              </w:r>
            </w:hyperlink>
          </w:p>
        </w:tc>
        <w:tc>
          <w:tcPr>
            <w:tcW w:w="5396" w:type="dxa"/>
            <w:vMerge/>
            <w:tcBorders>
              <w:top w:val="nil"/>
              <w:bottom w:val="single" w:sz="8" w:space="0" w:color="000000"/>
            </w:tcBorders>
          </w:tcPr>
          <w:p w:rsidR="00791E89" w:rsidRDefault="00791E89">
            <w:pPr>
              <w:rPr>
                <w:sz w:val="2"/>
                <w:szCs w:val="2"/>
              </w:rPr>
            </w:pPr>
          </w:p>
        </w:tc>
      </w:tr>
    </w:tbl>
    <w:p w:rsidR="00791E89" w:rsidRDefault="00791E89">
      <w:pPr>
        <w:pStyle w:val="BodyText"/>
        <w:spacing w:before="1"/>
        <w:rPr>
          <w:i/>
          <w:sz w:val="13"/>
        </w:rPr>
      </w:pPr>
    </w:p>
    <w:p w:rsidR="00791E89" w:rsidRDefault="00791E89">
      <w:pPr>
        <w:rPr>
          <w:sz w:val="13"/>
        </w:rPr>
        <w:sectPr w:rsidR="00791E89">
          <w:footerReference w:type="default" r:id="rId14"/>
          <w:type w:val="continuous"/>
          <w:pgSz w:w="11910" w:h="16840"/>
          <w:pgMar w:top="840" w:right="560" w:bottom="1160" w:left="1120" w:header="720" w:footer="973" w:gutter="0"/>
          <w:pgNumType w:start="12"/>
          <w:cols w:space="720"/>
        </w:sectPr>
      </w:pPr>
    </w:p>
    <w:p w:rsidR="00791E89" w:rsidRDefault="009F2A68">
      <w:pPr>
        <w:pStyle w:val="Heading1"/>
        <w:spacing w:before="90"/>
      </w:pPr>
      <w:bookmarkStart w:id="5" w:name="PENDAHULUAN"/>
      <w:bookmarkEnd w:id="5"/>
      <w:r>
        <w:lastRenderedPageBreak/>
        <w:t>PENDAHULUAN</w:t>
      </w:r>
    </w:p>
    <w:p w:rsidR="00791E89" w:rsidRDefault="009F2A68">
      <w:pPr>
        <w:pStyle w:val="BodyText"/>
        <w:spacing w:before="120"/>
        <w:ind w:left="320"/>
        <w:jc w:val="both"/>
      </w:pPr>
      <w:del w:id="6" w:author="AHMAD DENDI" w:date="2022-05-18T20:46:00Z">
        <w:r w:rsidDel="00765AD4">
          <w:delText xml:space="preserve">Ekspresi </w:delText>
        </w:r>
      </w:del>
      <w:ins w:id="7" w:author="AHMAD DENDI" w:date="2022-05-18T20:46:00Z">
        <w:r w:rsidR="00765AD4">
          <w:tab/>
        </w:r>
        <w:commentRangeStart w:id="8"/>
        <w:r w:rsidR="00765AD4">
          <w:t>Ekspresi</w:t>
        </w:r>
        <w:commentRangeEnd w:id="8"/>
        <w:r w:rsidR="00765AD4">
          <w:rPr>
            <w:rStyle w:val="CommentReference"/>
          </w:rPr>
          <w:commentReference w:id="8"/>
        </w:r>
        <w:r w:rsidR="00765AD4">
          <w:t xml:space="preserve"> </w:t>
        </w:r>
      </w:ins>
      <w:r>
        <w:t xml:space="preserve">wajah adalah salah satu bentuk komunikasi </w:t>
      </w:r>
      <w:r>
        <w:rPr>
          <w:i/>
        </w:rPr>
        <w:t xml:space="preserve">nonverbal </w:t>
      </w:r>
      <w:r>
        <w:t>yang merupakan hasil dari satu atau lebih gerakan posisi otot pada wajah serta dapat menyampaikan keadaan emosi seseorang kepada orang yang mengamatinya.</w:t>
      </w:r>
    </w:p>
    <w:p w:rsidR="00791E89" w:rsidRDefault="009F2A68">
      <w:pPr>
        <w:pStyle w:val="BodyText"/>
        <w:tabs>
          <w:tab w:val="left" w:pos="4041"/>
        </w:tabs>
        <w:spacing w:before="1"/>
        <w:ind w:left="320"/>
        <w:jc w:val="both"/>
      </w:pPr>
      <w:r>
        <w:t>Manusia dapat mengenali ekspresi wajah dengan baik, namun manusia tidak bisa mengklasifikasikannya,</w:t>
      </w:r>
      <w:r>
        <w:tab/>
      </w:r>
      <w:r>
        <w:rPr>
          <w:spacing w:val="-4"/>
        </w:rPr>
        <w:t>seiring</w:t>
      </w:r>
    </w:p>
    <w:p w:rsidR="00791E89" w:rsidRDefault="009F2A68">
      <w:pPr>
        <w:pStyle w:val="BodyText"/>
        <w:spacing w:before="90"/>
        <w:ind w:left="241" w:right="881"/>
        <w:jc w:val="both"/>
        <w:rPr>
          <w:i/>
        </w:rPr>
      </w:pPr>
      <w:r>
        <w:br w:type="column"/>
      </w:r>
      <w:r>
        <w:lastRenderedPageBreak/>
        <w:t>perkembangan teknologi informasi yang ada saat ini, kita bisa mengklasifikasikan</w:t>
      </w:r>
      <w:r>
        <w:rPr>
          <w:spacing w:val="-40"/>
        </w:rPr>
        <w:t xml:space="preserve"> </w:t>
      </w:r>
      <w:r>
        <w:t xml:space="preserve">ekspresi wajah dengan mesin, contohnya yaitu </w:t>
      </w:r>
      <w:r>
        <w:rPr>
          <w:i/>
        </w:rPr>
        <w:t>Machine Learning.</w:t>
      </w:r>
    </w:p>
    <w:p w:rsidR="00791E89" w:rsidRDefault="00791E89">
      <w:pPr>
        <w:pStyle w:val="BodyText"/>
        <w:rPr>
          <w:i/>
        </w:rPr>
      </w:pPr>
    </w:p>
    <w:p w:rsidR="00791E89" w:rsidRDefault="009F2A68">
      <w:pPr>
        <w:ind w:left="241" w:right="877"/>
        <w:jc w:val="both"/>
        <w:rPr>
          <w:sz w:val="24"/>
        </w:rPr>
      </w:pPr>
      <w:r>
        <w:rPr>
          <w:sz w:val="24"/>
        </w:rPr>
        <w:t>Kl</w:t>
      </w:r>
      <w:r>
        <w:rPr>
          <w:sz w:val="24"/>
        </w:rPr>
        <w:t xml:space="preserve">asifikasi dapat dilakukan dengan banyak metode, salah satunya yaitu menggunakan </w:t>
      </w:r>
      <w:r>
        <w:rPr>
          <w:i/>
          <w:sz w:val="24"/>
        </w:rPr>
        <w:t xml:space="preserve">Deep Learning, Deep Learning </w:t>
      </w:r>
      <w:r>
        <w:rPr>
          <w:sz w:val="24"/>
        </w:rPr>
        <w:t xml:space="preserve">merupakan bagian dari </w:t>
      </w:r>
      <w:r>
        <w:rPr>
          <w:i/>
          <w:sz w:val="24"/>
        </w:rPr>
        <w:t xml:space="preserve">Machine Learning </w:t>
      </w:r>
      <w:r>
        <w:rPr>
          <w:sz w:val="24"/>
        </w:rPr>
        <w:t>yang dapat mempelajari metode komputasinya sendiri.</w:t>
      </w:r>
    </w:p>
    <w:p w:rsidR="00791E89" w:rsidRDefault="00791E89">
      <w:pPr>
        <w:jc w:val="both"/>
        <w:rPr>
          <w:sz w:val="24"/>
        </w:rPr>
        <w:sectPr w:rsidR="00791E89">
          <w:type w:val="continuous"/>
          <w:pgSz w:w="11910" w:h="16840"/>
          <w:pgMar w:top="840" w:right="560" w:bottom="1160" w:left="1120" w:header="720" w:footer="720" w:gutter="0"/>
          <w:cols w:num="2" w:space="720" w:equalWidth="0">
            <w:col w:w="4693" w:space="40"/>
            <w:col w:w="5497"/>
          </w:cols>
        </w:sectPr>
      </w:pPr>
    </w:p>
    <w:p w:rsidR="00791E89" w:rsidRDefault="00791E89">
      <w:pPr>
        <w:pStyle w:val="BodyText"/>
        <w:rPr>
          <w:sz w:val="20"/>
        </w:rPr>
      </w:pPr>
    </w:p>
    <w:p w:rsidR="00791E89" w:rsidRDefault="00791E89">
      <w:pPr>
        <w:pStyle w:val="BodyText"/>
        <w:rPr>
          <w:sz w:val="20"/>
        </w:rPr>
      </w:pPr>
    </w:p>
    <w:p w:rsidR="00791E89" w:rsidRDefault="00791E89">
      <w:pPr>
        <w:rPr>
          <w:sz w:val="20"/>
        </w:rPr>
        <w:sectPr w:rsidR="00791E89">
          <w:headerReference w:type="default" r:id="rId15"/>
          <w:footerReference w:type="default" r:id="rId16"/>
          <w:pgSz w:w="11910" w:h="16840"/>
          <w:pgMar w:top="880" w:right="560" w:bottom="1160" w:left="1120" w:header="691" w:footer="973" w:gutter="0"/>
          <w:pgNumType w:start="13"/>
          <w:cols w:space="720"/>
        </w:sectPr>
      </w:pPr>
    </w:p>
    <w:p w:rsidR="00791E89" w:rsidRDefault="009F2A68">
      <w:pPr>
        <w:spacing w:before="209"/>
        <w:ind w:left="320" w:right="1"/>
        <w:jc w:val="both"/>
        <w:rPr>
          <w:sz w:val="24"/>
        </w:rPr>
      </w:pPr>
      <w:r>
        <w:rPr>
          <w:sz w:val="24"/>
        </w:rPr>
        <w:lastRenderedPageBreak/>
        <w:t>Metode</w:t>
      </w:r>
      <w:r>
        <w:rPr>
          <w:spacing w:val="-13"/>
          <w:sz w:val="24"/>
        </w:rPr>
        <w:t xml:space="preserve"> </w:t>
      </w:r>
      <w:r>
        <w:rPr>
          <w:i/>
          <w:sz w:val="24"/>
        </w:rPr>
        <w:t>Deep</w:t>
      </w:r>
      <w:r>
        <w:rPr>
          <w:i/>
          <w:spacing w:val="-14"/>
          <w:sz w:val="24"/>
        </w:rPr>
        <w:t xml:space="preserve"> </w:t>
      </w:r>
      <w:r>
        <w:rPr>
          <w:i/>
          <w:sz w:val="24"/>
        </w:rPr>
        <w:t>Learning</w:t>
      </w:r>
      <w:r>
        <w:rPr>
          <w:i/>
          <w:spacing w:val="-13"/>
          <w:sz w:val="24"/>
        </w:rPr>
        <w:t xml:space="preserve"> </w:t>
      </w:r>
      <w:r>
        <w:rPr>
          <w:sz w:val="24"/>
        </w:rPr>
        <w:t>yang</w:t>
      </w:r>
      <w:r>
        <w:rPr>
          <w:spacing w:val="-14"/>
          <w:sz w:val="24"/>
        </w:rPr>
        <w:t xml:space="preserve"> </w:t>
      </w:r>
      <w:r>
        <w:rPr>
          <w:sz w:val="24"/>
        </w:rPr>
        <w:t>saat</w:t>
      </w:r>
      <w:r>
        <w:rPr>
          <w:spacing w:val="-15"/>
          <w:sz w:val="24"/>
        </w:rPr>
        <w:t xml:space="preserve"> </w:t>
      </w:r>
      <w:r>
        <w:rPr>
          <w:sz w:val="24"/>
        </w:rPr>
        <w:t>ini</w:t>
      </w:r>
      <w:r>
        <w:rPr>
          <w:spacing w:val="-14"/>
          <w:sz w:val="24"/>
        </w:rPr>
        <w:t xml:space="preserve"> </w:t>
      </w:r>
      <w:r>
        <w:rPr>
          <w:sz w:val="24"/>
        </w:rPr>
        <w:t>memiliki hasil</w:t>
      </w:r>
      <w:r>
        <w:rPr>
          <w:spacing w:val="-11"/>
          <w:sz w:val="24"/>
        </w:rPr>
        <w:t xml:space="preserve"> </w:t>
      </w:r>
      <w:r>
        <w:rPr>
          <w:sz w:val="24"/>
        </w:rPr>
        <w:t>paling</w:t>
      </w:r>
      <w:r>
        <w:rPr>
          <w:spacing w:val="-15"/>
          <w:sz w:val="24"/>
        </w:rPr>
        <w:t xml:space="preserve"> </w:t>
      </w:r>
      <w:r>
        <w:rPr>
          <w:sz w:val="24"/>
        </w:rPr>
        <w:t>signifikan</w:t>
      </w:r>
      <w:r>
        <w:rPr>
          <w:spacing w:val="-12"/>
          <w:sz w:val="24"/>
        </w:rPr>
        <w:t xml:space="preserve"> </w:t>
      </w:r>
      <w:r>
        <w:rPr>
          <w:sz w:val="24"/>
        </w:rPr>
        <w:t>dalam</w:t>
      </w:r>
      <w:r>
        <w:rPr>
          <w:spacing w:val="-11"/>
          <w:sz w:val="24"/>
        </w:rPr>
        <w:t xml:space="preserve"> </w:t>
      </w:r>
      <w:r>
        <w:rPr>
          <w:sz w:val="24"/>
        </w:rPr>
        <w:t>pengenalan</w:t>
      </w:r>
      <w:r>
        <w:rPr>
          <w:spacing w:val="-15"/>
          <w:sz w:val="24"/>
        </w:rPr>
        <w:t xml:space="preserve"> </w:t>
      </w:r>
      <w:r>
        <w:rPr>
          <w:sz w:val="24"/>
        </w:rPr>
        <w:t>citra adalah</w:t>
      </w:r>
      <w:r>
        <w:rPr>
          <w:spacing w:val="-14"/>
          <w:sz w:val="24"/>
        </w:rPr>
        <w:t xml:space="preserve"> </w:t>
      </w:r>
      <w:r>
        <w:rPr>
          <w:i/>
          <w:sz w:val="24"/>
        </w:rPr>
        <w:t>Convolutional</w:t>
      </w:r>
      <w:r>
        <w:rPr>
          <w:i/>
          <w:spacing w:val="-15"/>
          <w:sz w:val="24"/>
        </w:rPr>
        <w:t xml:space="preserve"> </w:t>
      </w:r>
      <w:r>
        <w:rPr>
          <w:i/>
          <w:sz w:val="24"/>
        </w:rPr>
        <w:t>Neural</w:t>
      </w:r>
      <w:r>
        <w:rPr>
          <w:i/>
          <w:spacing w:val="-14"/>
          <w:sz w:val="24"/>
        </w:rPr>
        <w:t xml:space="preserve"> </w:t>
      </w:r>
      <w:r>
        <w:rPr>
          <w:i/>
          <w:sz w:val="24"/>
        </w:rPr>
        <w:t>Network</w:t>
      </w:r>
      <w:r>
        <w:rPr>
          <w:i/>
          <w:spacing w:val="-14"/>
          <w:sz w:val="24"/>
        </w:rPr>
        <w:t xml:space="preserve"> </w:t>
      </w:r>
      <w:r>
        <w:rPr>
          <w:i/>
          <w:sz w:val="24"/>
        </w:rPr>
        <w:t>(CNN)</w:t>
      </w:r>
      <w:r>
        <w:rPr>
          <w:sz w:val="24"/>
        </w:rPr>
        <w:t xml:space="preserve">. Hal tersebut dikarenakan </w:t>
      </w:r>
      <w:r>
        <w:rPr>
          <w:i/>
          <w:sz w:val="24"/>
        </w:rPr>
        <w:t xml:space="preserve">CNN </w:t>
      </w:r>
      <w:r>
        <w:rPr>
          <w:sz w:val="24"/>
        </w:rPr>
        <w:t xml:space="preserve">berusaha meniru sistem pengenalan </w:t>
      </w:r>
      <w:r>
        <w:rPr>
          <w:i/>
          <w:sz w:val="24"/>
        </w:rPr>
        <w:t xml:space="preserve">citra </w:t>
      </w:r>
      <w:r>
        <w:rPr>
          <w:sz w:val="24"/>
        </w:rPr>
        <w:t xml:space="preserve">pada </w:t>
      </w:r>
      <w:r>
        <w:rPr>
          <w:i/>
          <w:sz w:val="24"/>
        </w:rPr>
        <w:t xml:space="preserve">visual cortex </w:t>
      </w:r>
      <w:r>
        <w:rPr>
          <w:sz w:val="24"/>
        </w:rPr>
        <w:t xml:space="preserve">manusia sehingga memiliki kemampuan mengolah informasi </w:t>
      </w:r>
      <w:r>
        <w:rPr>
          <w:i/>
          <w:sz w:val="24"/>
        </w:rPr>
        <w:t xml:space="preserve">citra. </w:t>
      </w:r>
      <w:r>
        <w:rPr>
          <w:sz w:val="24"/>
        </w:rPr>
        <w:t xml:space="preserve">Namun, </w:t>
      </w:r>
      <w:r>
        <w:rPr>
          <w:i/>
          <w:sz w:val="24"/>
        </w:rPr>
        <w:t xml:space="preserve">CNN </w:t>
      </w:r>
      <w:r>
        <w:rPr>
          <w:sz w:val="24"/>
        </w:rPr>
        <w:t xml:space="preserve">seperti metode </w:t>
      </w:r>
      <w:r>
        <w:rPr>
          <w:i/>
          <w:sz w:val="24"/>
        </w:rPr>
        <w:t xml:space="preserve">Deep Learning </w:t>
      </w:r>
      <w:r>
        <w:rPr>
          <w:sz w:val="24"/>
        </w:rPr>
        <w:t>lainnya, memiliki kelemahan yaitu proses pelatihan model yang la</w:t>
      </w:r>
      <w:r>
        <w:rPr>
          <w:sz w:val="24"/>
        </w:rPr>
        <w:t>ma. Dengan perkembangan perangkat keras, hal tersebut dapat</w:t>
      </w:r>
      <w:r>
        <w:rPr>
          <w:spacing w:val="-18"/>
          <w:sz w:val="24"/>
        </w:rPr>
        <w:t xml:space="preserve"> </w:t>
      </w:r>
      <w:r>
        <w:rPr>
          <w:sz w:val="24"/>
        </w:rPr>
        <w:t>diatasi</w:t>
      </w:r>
      <w:r>
        <w:rPr>
          <w:spacing w:val="-18"/>
          <w:sz w:val="24"/>
        </w:rPr>
        <w:t xml:space="preserve"> </w:t>
      </w:r>
      <w:r>
        <w:rPr>
          <w:sz w:val="24"/>
        </w:rPr>
        <w:t>menggunakan</w:t>
      </w:r>
      <w:r>
        <w:rPr>
          <w:spacing w:val="-18"/>
          <w:sz w:val="24"/>
        </w:rPr>
        <w:t xml:space="preserve"> </w:t>
      </w:r>
      <w:r>
        <w:rPr>
          <w:sz w:val="24"/>
        </w:rPr>
        <w:t>teknologi</w:t>
      </w:r>
      <w:r>
        <w:rPr>
          <w:spacing w:val="-12"/>
          <w:sz w:val="24"/>
        </w:rPr>
        <w:t xml:space="preserve"> </w:t>
      </w:r>
      <w:r>
        <w:rPr>
          <w:i/>
          <w:sz w:val="24"/>
        </w:rPr>
        <w:t xml:space="preserve">General Purpose Graphical Processing Unit (GPGPU). CNN dirancang khusus untuk pengenalan dan klasifikasi gambar. CNN </w:t>
      </w:r>
      <w:r>
        <w:rPr>
          <w:sz w:val="24"/>
        </w:rPr>
        <w:t xml:space="preserve">memiliki beberapa lapisan </w:t>
      </w:r>
      <w:r>
        <w:rPr>
          <w:i/>
          <w:sz w:val="24"/>
        </w:rPr>
        <w:t xml:space="preserve">(layer) </w:t>
      </w:r>
      <w:r>
        <w:rPr>
          <w:sz w:val="24"/>
        </w:rPr>
        <w:t>yang mengekstra</w:t>
      </w:r>
      <w:r>
        <w:rPr>
          <w:sz w:val="24"/>
        </w:rPr>
        <w:t>k informasi dari gambar dan menentukan klasifikasi dari gambar berupa skor</w:t>
      </w:r>
      <w:r>
        <w:rPr>
          <w:spacing w:val="-1"/>
          <w:sz w:val="24"/>
        </w:rPr>
        <w:t xml:space="preserve"> </w:t>
      </w:r>
      <w:r>
        <w:rPr>
          <w:sz w:val="24"/>
        </w:rPr>
        <w:t>klasifikasi.</w:t>
      </w:r>
    </w:p>
    <w:p w:rsidR="00791E89" w:rsidRDefault="009F2A68">
      <w:pPr>
        <w:pStyle w:val="BodyText"/>
        <w:tabs>
          <w:tab w:val="left" w:pos="4320"/>
        </w:tabs>
        <w:spacing w:before="2"/>
        <w:ind w:left="320"/>
        <w:jc w:val="both"/>
      </w:pPr>
      <w:commentRangeStart w:id="9"/>
      <w:r>
        <w:t xml:space="preserve">Oleh karena itu penulis ingin melakukan pengenalan ekspresi wajah dengan metode </w:t>
      </w:r>
      <w:r>
        <w:rPr>
          <w:i/>
        </w:rPr>
        <w:t xml:space="preserve">Deep Learning </w:t>
      </w:r>
      <w:r>
        <w:t xml:space="preserve">menggunakan </w:t>
      </w:r>
      <w:r>
        <w:rPr>
          <w:i/>
        </w:rPr>
        <w:t xml:space="preserve">CNN </w:t>
      </w:r>
      <w:r>
        <w:t xml:space="preserve">dengan dataset yang berbeda, dan menggunakan </w:t>
      </w:r>
      <w:r>
        <w:rPr>
          <w:i/>
        </w:rPr>
        <w:t xml:space="preserve">dataset </w:t>
      </w:r>
      <w:r>
        <w:t>yang jumlahnya lebih banyak</w:t>
      </w:r>
      <w:r>
        <w:rPr>
          <w:i/>
        </w:rPr>
        <w:t>,</w:t>
      </w:r>
      <w:r>
        <w:rPr>
          <w:i/>
          <w:spacing w:val="-43"/>
        </w:rPr>
        <w:t xml:space="preserve"> </w:t>
      </w:r>
      <w:r>
        <w:rPr>
          <w:i/>
        </w:rPr>
        <w:t xml:space="preserve">dataset </w:t>
      </w:r>
      <w:r>
        <w:t>diperoleh</w:t>
      </w:r>
      <w:r>
        <w:tab/>
      </w:r>
      <w:r>
        <w:rPr>
          <w:spacing w:val="-5"/>
        </w:rPr>
        <w:t>dari</w:t>
      </w:r>
    </w:p>
    <w:p w:rsidR="00791E89" w:rsidRDefault="009F2A68">
      <w:pPr>
        <w:pStyle w:val="BodyText"/>
        <w:spacing w:before="1"/>
        <w:ind w:left="320"/>
      </w:pPr>
      <w:r>
        <w:t>“</w:t>
      </w:r>
      <w:hyperlink r:id="rId17">
        <w:r>
          <w:rPr>
            <w:color w:val="0462C1"/>
            <w:u w:val="single" w:color="0462C1"/>
          </w:rPr>
          <w:t>https://www.kaggle.com/jonathanoheix/face</w:t>
        </w:r>
      </w:hyperlink>
    </w:p>
    <w:p w:rsidR="00791E89" w:rsidRDefault="009F2A68">
      <w:pPr>
        <w:tabs>
          <w:tab w:val="left" w:pos="1076"/>
          <w:tab w:val="left" w:pos="1700"/>
          <w:tab w:val="left" w:pos="2836"/>
          <w:tab w:val="left" w:pos="4035"/>
        </w:tabs>
        <w:ind w:left="320" w:right="1"/>
        <w:rPr>
          <w:sz w:val="24"/>
        </w:rPr>
      </w:pPr>
      <w:hyperlink r:id="rId18">
        <w:r>
          <w:rPr>
            <w:color w:val="0462C1"/>
            <w:sz w:val="24"/>
            <w:u w:val="single" w:color="0462C1"/>
          </w:rPr>
          <w:t>-expression-recognition-dataset/version/1</w:t>
        </w:r>
      </w:hyperlink>
      <w:r>
        <w:rPr>
          <w:sz w:val="24"/>
        </w:rPr>
        <w:t xml:space="preserve">” </w:t>
      </w:r>
      <w:r>
        <w:rPr>
          <w:i/>
          <w:sz w:val="24"/>
        </w:rPr>
        <w:t xml:space="preserve">dataset </w:t>
      </w:r>
      <w:r>
        <w:rPr>
          <w:sz w:val="24"/>
        </w:rPr>
        <w:t xml:space="preserve">terdiri dari data </w:t>
      </w:r>
      <w:r>
        <w:rPr>
          <w:i/>
          <w:sz w:val="24"/>
        </w:rPr>
        <w:t xml:space="preserve">validation </w:t>
      </w:r>
      <w:r>
        <w:rPr>
          <w:sz w:val="24"/>
        </w:rPr>
        <w:t xml:space="preserve">dan data </w:t>
      </w:r>
      <w:r>
        <w:rPr>
          <w:i/>
          <w:sz w:val="24"/>
        </w:rPr>
        <w:t>train</w:t>
      </w:r>
      <w:r>
        <w:rPr>
          <w:sz w:val="24"/>
        </w:rPr>
        <w:t>,</w:t>
      </w:r>
      <w:r>
        <w:rPr>
          <w:sz w:val="24"/>
        </w:rPr>
        <w:tab/>
        <w:t>data</w:t>
      </w:r>
      <w:r>
        <w:rPr>
          <w:sz w:val="24"/>
        </w:rPr>
        <w:tab/>
      </w:r>
      <w:r>
        <w:rPr>
          <w:i/>
          <w:sz w:val="24"/>
        </w:rPr>
        <w:t>valdation</w:t>
      </w:r>
      <w:r>
        <w:rPr>
          <w:i/>
          <w:sz w:val="24"/>
        </w:rPr>
        <w:tab/>
      </w:r>
      <w:r>
        <w:rPr>
          <w:sz w:val="24"/>
        </w:rPr>
        <w:t>berjumlah</w:t>
      </w:r>
      <w:r>
        <w:rPr>
          <w:sz w:val="24"/>
        </w:rPr>
        <w:tab/>
      </w:r>
      <w:r>
        <w:rPr>
          <w:spacing w:val="-4"/>
          <w:sz w:val="24"/>
        </w:rPr>
        <w:t xml:space="preserve">28.821 </w:t>
      </w:r>
      <w:r>
        <w:rPr>
          <w:sz w:val="24"/>
        </w:rPr>
        <w:t>ekspresi</w:t>
      </w:r>
      <w:r>
        <w:rPr>
          <w:spacing w:val="-12"/>
          <w:sz w:val="24"/>
        </w:rPr>
        <w:t xml:space="preserve"> </w:t>
      </w:r>
      <w:r>
        <w:rPr>
          <w:sz w:val="24"/>
        </w:rPr>
        <w:t>sedangkan</w:t>
      </w:r>
      <w:r>
        <w:rPr>
          <w:spacing w:val="-11"/>
          <w:sz w:val="24"/>
        </w:rPr>
        <w:t xml:space="preserve"> </w:t>
      </w:r>
      <w:r>
        <w:rPr>
          <w:sz w:val="24"/>
        </w:rPr>
        <w:t>data</w:t>
      </w:r>
      <w:r>
        <w:rPr>
          <w:spacing w:val="-12"/>
          <w:sz w:val="24"/>
        </w:rPr>
        <w:t xml:space="preserve"> </w:t>
      </w:r>
      <w:r>
        <w:rPr>
          <w:i/>
          <w:sz w:val="24"/>
        </w:rPr>
        <w:t>train</w:t>
      </w:r>
      <w:r>
        <w:rPr>
          <w:i/>
          <w:spacing w:val="-11"/>
          <w:sz w:val="24"/>
        </w:rPr>
        <w:t xml:space="preserve"> </w:t>
      </w:r>
      <w:r>
        <w:rPr>
          <w:sz w:val="24"/>
        </w:rPr>
        <w:t>berjumlah</w:t>
      </w:r>
      <w:r>
        <w:rPr>
          <w:spacing w:val="-12"/>
          <w:sz w:val="24"/>
        </w:rPr>
        <w:t xml:space="preserve"> </w:t>
      </w:r>
      <w:r>
        <w:rPr>
          <w:sz w:val="24"/>
        </w:rPr>
        <w:t xml:space="preserve">7066 ekspresi, dan semua data terdiri dari gambar </w:t>
      </w:r>
      <w:r>
        <w:rPr>
          <w:i/>
          <w:sz w:val="24"/>
        </w:rPr>
        <w:t xml:space="preserve">grayscale </w:t>
      </w:r>
      <w:r>
        <w:rPr>
          <w:sz w:val="24"/>
        </w:rPr>
        <w:t>48x48 piksel</w:t>
      </w:r>
      <w:r>
        <w:rPr>
          <w:spacing w:val="2"/>
          <w:sz w:val="24"/>
        </w:rPr>
        <w:t xml:space="preserve"> </w:t>
      </w:r>
      <w:r>
        <w:rPr>
          <w:sz w:val="24"/>
        </w:rPr>
        <w:t>wajah.</w:t>
      </w:r>
    </w:p>
    <w:p w:rsidR="00791E89" w:rsidRDefault="009F2A68">
      <w:pPr>
        <w:ind w:left="320"/>
        <w:jc w:val="both"/>
        <w:rPr>
          <w:sz w:val="24"/>
        </w:rPr>
      </w:pPr>
      <w:r>
        <w:rPr>
          <w:sz w:val="24"/>
        </w:rPr>
        <w:t xml:space="preserve">Melihat dari latar belakang diatas penulis ingin membuat judul </w:t>
      </w:r>
      <w:r>
        <w:rPr>
          <w:i/>
          <w:sz w:val="24"/>
        </w:rPr>
        <w:t xml:space="preserve">“Implementasi Deep Learning </w:t>
      </w:r>
      <w:r>
        <w:rPr>
          <w:sz w:val="24"/>
        </w:rPr>
        <w:t xml:space="preserve">Menggunakan </w:t>
      </w:r>
      <w:r>
        <w:rPr>
          <w:i/>
          <w:sz w:val="24"/>
        </w:rPr>
        <w:t xml:space="preserve">CNN </w:t>
      </w:r>
      <w:r>
        <w:rPr>
          <w:sz w:val="24"/>
        </w:rPr>
        <w:t>Pada Ekspresi Manusia”.</w:t>
      </w:r>
      <w:commentRangeEnd w:id="9"/>
      <w:r w:rsidR="00765AD4">
        <w:rPr>
          <w:rStyle w:val="CommentReference"/>
        </w:rPr>
        <w:commentReference w:id="9"/>
      </w:r>
    </w:p>
    <w:p w:rsidR="00791E89" w:rsidRDefault="00791E89">
      <w:pPr>
        <w:pStyle w:val="BodyText"/>
      </w:pPr>
    </w:p>
    <w:p w:rsidR="00791E89" w:rsidRDefault="009F2A68">
      <w:pPr>
        <w:pStyle w:val="Heading1"/>
        <w:numPr>
          <w:ilvl w:val="0"/>
          <w:numId w:val="3"/>
        </w:numPr>
        <w:tabs>
          <w:tab w:val="left" w:pos="605"/>
        </w:tabs>
        <w:ind w:hanging="285"/>
        <w:jc w:val="left"/>
      </w:pPr>
      <w:bookmarkStart w:id="10" w:name="I._METODE"/>
      <w:bookmarkEnd w:id="10"/>
      <w:r>
        <w:t>METODE</w:t>
      </w:r>
    </w:p>
    <w:p w:rsidR="00791E89" w:rsidRDefault="009F2A68">
      <w:pPr>
        <w:spacing w:before="120"/>
        <w:ind w:left="320"/>
        <w:rPr>
          <w:b/>
          <w:sz w:val="24"/>
        </w:rPr>
      </w:pPr>
      <w:bookmarkStart w:id="11" w:name="Ekspresi"/>
      <w:bookmarkEnd w:id="11"/>
      <w:r>
        <w:rPr>
          <w:b/>
          <w:sz w:val="24"/>
        </w:rPr>
        <w:t>Ekspresi</w:t>
      </w:r>
    </w:p>
    <w:p w:rsidR="00791E89" w:rsidRDefault="009F2A68">
      <w:pPr>
        <w:pStyle w:val="BodyText"/>
        <w:spacing w:before="41" w:line="276" w:lineRule="auto"/>
        <w:ind w:left="320"/>
        <w:jc w:val="both"/>
      </w:pPr>
      <w:r>
        <w:t>Ekspresi</w:t>
      </w:r>
      <w:r>
        <w:rPr>
          <w:spacing w:val="-10"/>
        </w:rPr>
        <w:t xml:space="preserve"> </w:t>
      </w:r>
      <w:r>
        <w:t>adalah</w:t>
      </w:r>
      <w:r>
        <w:rPr>
          <w:spacing w:val="-10"/>
        </w:rPr>
        <w:t xml:space="preserve"> </w:t>
      </w:r>
      <w:r>
        <w:t>salah</w:t>
      </w:r>
      <w:r>
        <w:rPr>
          <w:spacing w:val="-10"/>
        </w:rPr>
        <w:t xml:space="preserve"> </w:t>
      </w:r>
      <w:r>
        <w:t>satu</w:t>
      </w:r>
      <w:r>
        <w:rPr>
          <w:spacing w:val="-10"/>
        </w:rPr>
        <w:t xml:space="preserve"> </w:t>
      </w:r>
      <w:r>
        <w:t>b</w:t>
      </w:r>
      <w:r>
        <w:t>entuk</w:t>
      </w:r>
      <w:r>
        <w:rPr>
          <w:spacing w:val="-11"/>
        </w:rPr>
        <w:t xml:space="preserve"> </w:t>
      </w:r>
      <w:r>
        <w:t xml:space="preserve">komunikasi </w:t>
      </w:r>
      <w:r>
        <w:rPr>
          <w:i/>
        </w:rPr>
        <w:t xml:space="preserve">nonverbal </w:t>
      </w:r>
      <w:r>
        <w:t>yang merupakan hasil dari satu atau</w:t>
      </w:r>
      <w:r>
        <w:rPr>
          <w:spacing w:val="-18"/>
        </w:rPr>
        <w:t xml:space="preserve"> </w:t>
      </w:r>
      <w:r>
        <w:t>lebih</w:t>
      </w:r>
      <w:r>
        <w:rPr>
          <w:spacing w:val="-18"/>
        </w:rPr>
        <w:t xml:space="preserve"> </w:t>
      </w:r>
      <w:r>
        <w:t>gerakan</w:t>
      </w:r>
      <w:r>
        <w:rPr>
          <w:spacing w:val="-18"/>
        </w:rPr>
        <w:t xml:space="preserve"> </w:t>
      </w:r>
      <w:r>
        <w:t>posisi</w:t>
      </w:r>
      <w:r>
        <w:rPr>
          <w:spacing w:val="-17"/>
        </w:rPr>
        <w:t xml:space="preserve"> </w:t>
      </w:r>
      <w:r>
        <w:t>otot</w:t>
      </w:r>
      <w:r>
        <w:rPr>
          <w:spacing w:val="-17"/>
        </w:rPr>
        <w:t xml:space="preserve"> </w:t>
      </w:r>
      <w:r>
        <w:t>pada</w:t>
      </w:r>
      <w:r>
        <w:rPr>
          <w:spacing w:val="-16"/>
        </w:rPr>
        <w:t xml:space="preserve"> </w:t>
      </w:r>
      <w:r>
        <w:t>wajah</w:t>
      </w:r>
      <w:r>
        <w:rPr>
          <w:spacing w:val="-18"/>
        </w:rPr>
        <w:t xml:space="preserve"> </w:t>
      </w:r>
      <w:r>
        <w:t>serta dapat menyampaikan keadaan emosi seseorang kepada orang yang mengamatinya. Ekspresi wajah menyumbang 55% dalam penyampaian pesan, sedangkan bahasa dan</w:t>
      </w:r>
      <w:r>
        <w:t xml:space="preserve"> suara masing-masing menyumbang 7% dan 38% . Manusia dapat mengetahui</w:t>
      </w:r>
      <w:r>
        <w:rPr>
          <w:spacing w:val="8"/>
        </w:rPr>
        <w:t xml:space="preserve"> </w:t>
      </w:r>
      <w:r>
        <w:t>keadaan</w:t>
      </w:r>
    </w:p>
    <w:p w:rsidR="00791E89" w:rsidRDefault="009F2A68">
      <w:pPr>
        <w:pStyle w:val="BodyText"/>
        <w:spacing w:before="209" w:line="276" w:lineRule="auto"/>
        <w:ind w:left="237" w:right="883"/>
        <w:jc w:val="both"/>
      </w:pPr>
      <w:r>
        <w:br w:type="column"/>
      </w:r>
      <w:r>
        <w:lastRenderedPageBreak/>
        <w:t>emosi seseorang hanya dengan melihat ekspresi</w:t>
      </w:r>
      <w:r>
        <w:rPr>
          <w:spacing w:val="-16"/>
        </w:rPr>
        <w:t xml:space="preserve"> </w:t>
      </w:r>
      <w:r>
        <w:t>wajahnya,</w:t>
      </w:r>
      <w:r>
        <w:rPr>
          <w:spacing w:val="-15"/>
        </w:rPr>
        <w:t xml:space="preserve"> </w:t>
      </w:r>
      <w:r>
        <w:t>sedangkan</w:t>
      </w:r>
      <w:r>
        <w:rPr>
          <w:spacing w:val="-15"/>
        </w:rPr>
        <w:t xml:space="preserve"> </w:t>
      </w:r>
      <w:r>
        <w:t>komputer</w:t>
      </w:r>
      <w:r>
        <w:rPr>
          <w:spacing w:val="-16"/>
        </w:rPr>
        <w:t xml:space="preserve"> </w:t>
      </w:r>
      <w:r>
        <w:t>tidak mempunyai</w:t>
      </w:r>
      <w:r>
        <w:rPr>
          <w:spacing w:val="-11"/>
        </w:rPr>
        <w:t xml:space="preserve"> </w:t>
      </w:r>
      <w:r>
        <w:t>kemampuan</w:t>
      </w:r>
      <w:r>
        <w:rPr>
          <w:spacing w:val="-12"/>
        </w:rPr>
        <w:t xml:space="preserve"> </w:t>
      </w:r>
      <w:r>
        <w:t>ini.</w:t>
      </w:r>
      <w:r>
        <w:rPr>
          <w:spacing w:val="-11"/>
        </w:rPr>
        <w:t xml:space="preserve"> </w:t>
      </w:r>
      <w:r>
        <w:t>Pengolahan</w:t>
      </w:r>
      <w:r>
        <w:rPr>
          <w:spacing w:val="-15"/>
        </w:rPr>
        <w:t xml:space="preserve"> </w:t>
      </w:r>
      <w:r>
        <w:t>citra digital memungkinkan mesin atau komputer mengetahui keadaan emosi seseorang dengan pengenalan ekspresi wajah</w:t>
      </w:r>
      <w:r>
        <w:rPr>
          <w:spacing w:val="-1"/>
        </w:rPr>
        <w:t xml:space="preserve"> </w:t>
      </w:r>
      <w:r>
        <w:t>[5].</w:t>
      </w:r>
    </w:p>
    <w:p w:rsidR="00791E89" w:rsidRDefault="009F2A68">
      <w:pPr>
        <w:pStyle w:val="Heading1"/>
        <w:spacing w:before="1"/>
        <w:ind w:left="237"/>
        <w:jc w:val="both"/>
      </w:pPr>
      <w:r>
        <w:t>Deep Learning</w:t>
      </w:r>
    </w:p>
    <w:p w:rsidR="00791E89" w:rsidRDefault="009F2A68">
      <w:pPr>
        <w:pStyle w:val="BodyText"/>
        <w:spacing w:before="40"/>
        <w:ind w:left="237" w:right="877"/>
        <w:jc w:val="both"/>
      </w:pPr>
      <w:r>
        <w:rPr>
          <w:i/>
        </w:rPr>
        <w:t xml:space="preserve">Deep Learning </w:t>
      </w:r>
      <w:r>
        <w:t xml:space="preserve">merupakan metode </w:t>
      </w:r>
      <w:r>
        <w:rPr>
          <w:i/>
        </w:rPr>
        <w:t xml:space="preserve">learning </w:t>
      </w:r>
      <w:r>
        <w:t xml:space="preserve">yang memanfaatkan artificial neural network yang berlapis-lapis(multi layer). </w:t>
      </w:r>
      <w:r>
        <w:rPr>
          <w:i/>
        </w:rPr>
        <w:t>Arti</w:t>
      </w:r>
      <w:r>
        <w:rPr>
          <w:i/>
        </w:rPr>
        <w:t xml:space="preserve">fical Neural Network </w:t>
      </w:r>
      <w:r>
        <w:t>ini dibuat mirip otak manusia, dimana neuron-neuron terkoneksi satu sama lain sehingga membentuk sebuah jaringan neuron yang sangat rumit.</w:t>
      </w:r>
    </w:p>
    <w:p w:rsidR="00791E89" w:rsidRDefault="009F2A68">
      <w:pPr>
        <w:spacing w:before="1"/>
        <w:ind w:left="237" w:right="876"/>
        <w:jc w:val="both"/>
        <w:rPr>
          <w:sz w:val="24"/>
        </w:rPr>
      </w:pPr>
      <w:r>
        <w:rPr>
          <w:i/>
          <w:sz w:val="24"/>
        </w:rPr>
        <w:t xml:space="preserve">Deep Learning </w:t>
      </w:r>
      <w:r>
        <w:rPr>
          <w:sz w:val="24"/>
        </w:rPr>
        <w:t xml:space="preserve">atau deep </w:t>
      </w:r>
      <w:r>
        <w:rPr>
          <w:i/>
          <w:sz w:val="24"/>
        </w:rPr>
        <w:t xml:space="preserve">structured learning </w:t>
      </w:r>
      <w:r>
        <w:rPr>
          <w:sz w:val="24"/>
        </w:rPr>
        <w:t xml:space="preserve">atau </w:t>
      </w:r>
      <w:r>
        <w:rPr>
          <w:i/>
          <w:sz w:val="24"/>
        </w:rPr>
        <w:t xml:space="preserve">hirarchial learning </w:t>
      </w:r>
      <w:r>
        <w:rPr>
          <w:sz w:val="24"/>
        </w:rPr>
        <w:t xml:space="preserve">atau </w:t>
      </w:r>
      <w:r>
        <w:rPr>
          <w:i/>
          <w:sz w:val="24"/>
        </w:rPr>
        <w:t xml:space="preserve">deep neural </w:t>
      </w:r>
      <w:r>
        <w:rPr>
          <w:sz w:val="24"/>
        </w:rPr>
        <w:t xml:space="preserve">merupakan </w:t>
      </w:r>
      <w:r>
        <w:rPr>
          <w:sz w:val="24"/>
        </w:rPr>
        <w:t xml:space="preserve">metode learning yang memanfaatkan multiple non-linier transformation, </w:t>
      </w:r>
      <w:r>
        <w:rPr>
          <w:i/>
          <w:sz w:val="24"/>
        </w:rPr>
        <w:t xml:space="preserve">deep learning </w:t>
      </w:r>
      <w:r>
        <w:rPr>
          <w:sz w:val="24"/>
        </w:rPr>
        <w:t xml:space="preserve">dapat dipandang sebagai gabungan </w:t>
      </w:r>
      <w:r>
        <w:rPr>
          <w:i/>
          <w:sz w:val="24"/>
        </w:rPr>
        <w:t>machine learning</w:t>
      </w:r>
      <w:r>
        <w:rPr>
          <w:i/>
          <w:spacing w:val="-15"/>
          <w:sz w:val="24"/>
        </w:rPr>
        <w:t xml:space="preserve"> </w:t>
      </w:r>
      <w:r>
        <w:rPr>
          <w:sz w:val="24"/>
        </w:rPr>
        <w:t>dengan</w:t>
      </w:r>
      <w:r>
        <w:rPr>
          <w:spacing w:val="-14"/>
          <w:sz w:val="24"/>
        </w:rPr>
        <w:t xml:space="preserve"> </w:t>
      </w:r>
      <w:r>
        <w:rPr>
          <w:i/>
          <w:sz w:val="24"/>
        </w:rPr>
        <w:t>AI</w:t>
      </w:r>
      <w:r>
        <w:rPr>
          <w:i/>
          <w:spacing w:val="-15"/>
          <w:sz w:val="24"/>
        </w:rPr>
        <w:t xml:space="preserve"> </w:t>
      </w:r>
      <w:r>
        <w:rPr>
          <w:sz w:val="24"/>
        </w:rPr>
        <w:t>(</w:t>
      </w:r>
      <w:r>
        <w:rPr>
          <w:i/>
          <w:sz w:val="24"/>
        </w:rPr>
        <w:t>artificial</w:t>
      </w:r>
      <w:r>
        <w:rPr>
          <w:i/>
          <w:spacing w:val="-16"/>
          <w:sz w:val="24"/>
        </w:rPr>
        <w:t xml:space="preserve"> </w:t>
      </w:r>
      <w:r>
        <w:rPr>
          <w:i/>
          <w:sz w:val="24"/>
        </w:rPr>
        <w:t>neural</w:t>
      </w:r>
      <w:r>
        <w:rPr>
          <w:i/>
          <w:spacing w:val="-15"/>
          <w:sz w:val="24"/>
        </w:rPr>
        <w:t xml:space="preserve"> </w:t>
      </w:r>
      <w:r>
        <w:rPr>
          <w:i/>
          <w:sz w:val="24"/>
        </w:rPr>
        <w:t>network</w:t>
      </w:r>
      <w:r>
        <w:rPr>
          <w:sz w:val="24"/>
        </w:rPr>
        <w:t>) [7].</w:t>
      </w:r>
    </w:p>
    <w:p w:rsidR="00791E89" w:rsidRDefault="009F2A68">
      <w:pPr>
        <w:ind w:left="237"/>
        <w:jc w:val="both"/>
        <w:rPr>
          <w:sz w:val="24"/>
        </w:rPr>
      </w:pPr>
      <w:r>
        <w:rPr>
          <w:sz w:val="24"/>
        </w:rPr>
        <w:t xml:space="preserve">Beberapa </w:t>
      </w:r>
      <w:r>
        <w:rPr>
          <w:i/>
          <w:sz w:val="24"/>
        </w:rPr>
        <w:t xml:space="preserve">algoritma </w:t>
      </w:r>
      <w:r>
        <w:rPr>
          <w:sz w:val="24"/>
        </w:rPr>
        <w:t>termasuk dalam kategori</w:t>
      </w:r>
    </w:p>
    <w:p w:rsidR="00791E89" w:rsidRDefault="009F2A68">
      <w:pPr>
        <w:spacing w:before="44"/>
        <w:ind w:left="237"/>
        <w:jc w:val="both"/>
        <w:rPr>
          <w:sz w:val="24"/>
        </w:rPr>
      </w:pPr>
      <w:r>
        <w:rPr>
          <w:i/>
          <w:sz w:val="24"/>
        </w:rPr>
        <w:t xml:space="preserve">Deep Learning </w:t>
      </w:r>
      <w:r>
        <w:rPr>
          <w:sz w:val="24"/>
        </w:rPr>
        <w:t>antara lain:</w:t>
      </w:r>
    </w:p>
    <w:p w:rsidR="00791E89" w:rsidRDefault="009F2A68">
      <w:pPr>
        <w:pStyle w:val="ListParagraph"/>
        <w:numPr>
          <w:ilvl w:val="1"/>
          <w:numId w:val="3"/>
        </w:numPr>
        <w:tabs>
          <w:tab w:val="left" w:pos="958"/>
        </w:tabs>
        <w:spacing w:before="39" w:line="268" w:lineRule="exact"/>
        <w:ind w:hanging="361"/>
        <w:rPr>
          <w:rFonts w:ascii="Carlito"/>
          <w:i/>
        </w:rPr>
      </w:pPr>
      <w:r>
        <w:rPr>
          <w:rFonts w:ascii="Carlito"/>
          <w:i/>
        </w:rPr>
        <w:t>Convolutional</w:t>
      </w:r>
      <w:r>
        <w:rPr>
          <w:rFonts w:ascii="Carlito"/>
          <w:i/>
          <w:spacing w:val="-2"/>
        </w:rPr>
        <w:t xml:space="preserve"> </w:t>
      </w:r>
      <w:r>
        <w:rPr>
          <w:rFonts w:ascii="Carlito"/>
          <w:i/>
        </w:rPr>
        <w:t>Networks</w:t>
      </w:r>
    </w:p>
    <w:p w:rsidR="00791E89" w:rsidRDefault="009F2A68">
      <w:pPr>
        <w:pStyle w:val="ListParagraph"/>
        <w:numPr>
          <w:ilvl w:val="1"/>
          <w:numId w:val="3"/>
        </w:numPr>
        <w:tabs>
          <w:tab w:val="left" w:pos="958"/>
        </w:tabs>
        <w:spacing w:line="268" w:lineRule="exact"/>
        <w:ind w:hanging="361"/>
        <w:rPr>
          <w:rFonts w:ascii="Carlito"/>
          <w:i/>
        </w:rPr>
      </w:pPr>
      <w:r>
        <w:rPr>
          <w:rFonts w:ascii="Carlito"/>
          <w:i/>
        </w:rPr>
        <w:t>Restricted Boltzmann Machine</w:t>
      </w:r>
      <w:r>
        <w:rPr>
          <w:rFonts w:ascii="Carlito"/>
          <w:i/>
          <w:spacing w:val="-8"/>
        </w:rPr>
        <w:t xml:space="preserve"> </w:t>
      </w:r>
      <w:r>
        <w:rPr>
          <w:rFonts w:ascii="Carlito"/>
          <w:i/>
        </w:rPr>
        <w:t>(RBM)</w:t>
      </w:r>
    </w:p>
    <w:p w:rsidR="00791E89" w:rsidRDefault="009F2A68">
      <w:pPr>
        <w:pStyle w:val="ListParagraph"/>
        <w:numPr>
          <w:ilvl w:val="1"/>
          <w:numId w:val="3"/>
        </w:numPr>
        <w:tabs>
          <w:tab w:val="left" w:pos="956"/>
          <w:tab w:val="left" w:pos="958"/>
        </w:tabs>
        <w:spacing w:line="268" w:lineRule="exact"/>
        <w:ind w:hanging="361"/>
        <w:rPr>
          <w:rFonts w:ascii="Carlito"/>
          <w:i/>
        </w:rPr>
      </w:pPr>
      <w:r>
        <w:rPr>
          <w:rFonts w:ascii="Carlito"/>
          <w:i/>
        </w:rPr>
        <w:t>Deep Belief Networks</w:t>
      </w:r>
      <w:r>
        <w:rPr>
          <w:rFonts w:ascii="Carlito"/>
          <w:i/>
          <w:spacing w:val="-9"/>
        </w:rPr>
        <w:t xml:space="preserve"> </w:t>
      </w:r>
      <w:r>
        <w:rPr>
          <w:rFonts w:ascii="Carlito"/>
          <w:i/>
        </w:rPr>
        <w:t>(DBN)</w:t>
      </w:r>
    </w:p>
    <w:p w:rsidR="00791E89" w:rsidRDefault="009F2A68">
      <w:pPr>
        <w:pStyle w:val="ListParagraph"/>
        <w:numPr>
          <w:ilvl w:val="1"/>
          <w:numId w:val="3"/>
        </w:numPr>
        <w:tabs>
          <w:tab w:val="left" w:pos="958"/>
        </w:tabs>
        <w:spacing w:line="268" w:lineRule="exact"/>
        <w:ind w:hanging="361"/>
        <w:rPr>
          <w:rFonts w:ascii="Carlito"/>
          <w:i/>
        </w:rPr>
      </w:pPr>
      <w:r>
        <w:rPr>
          <w:rFonts w:ascii="Carlito"/>
          <w:i/>
        </w:rPr>
        <w:t>Stacked</w:t>
      </w:r>
      <w:r>
        <w:rPr>
          <w:rFonts w:ascii="Carlito"/>
          <w:i/>
          <w:spacing w:val="-4"/>
        </w:rPr>
        <w:t xml:space="preserve"> </w:t>
      </w:r>
      <w:r>
        <w:rPr>
          <w:rFonts w:ascii="Carlito"/>
          <w:i/>
        </w:rPr>
        <w:t>Autocoders</w:t>
      </w:r>
    </w:p>
    <w:p w:rsidR="00791E89" w:rsidRDefault="00791E89">
      <w:pPr>
        <w:pStyle w:val="BodyText"/>
        <w:spacing w:before="9"/>
        <w:rPr>
          <w:rFonts w:ascii="Carlito"/>
          <w:i/>
          <w:sz w:val="16"/>
        </w:rPr>
      </w:pPr>
    </w:p>
    <w:p w:rsidR="00791E89" w:rsidRDefault="009F2A68">
      <w:pPr>
        <w:tabs>
          <w:tab w:val="left" w:pos="1079"/>
          <w:tab w:val="left" w:pos="1529"/>
          <w:tab w:val="left" w:pos="1766"/>
          <w:tab w:val="left" w:pos="1822"/>
          <w:tab w:val="left" w:pos="2098"/>
          <w:tab w:val="left" w:pos="2465"/>
          <w:tab w:val="left" w:pos="2548"/>
          <w:tab w:val="left" w:pos="2854"/>
          <w:tab w:val="left" w:pos="3112"/>
          <w:tab w:val="left" w:pos="3305"/>
          <w:tab w:val="left" w:pos="3769"/>
          <w:tab w:val="left" w:pos="3915"/>
          <w:tab w:val="left" w:pos="4156"/>
        </w:tabs>
        <w:ind w:left="237" w:right="875"/>
        <w:rPr>
          <w:i/>
          <w:sz w:val="24"/>
        </w:rPr>
      </w:pPr>
      <w:bookmarkStart w:id="12" w:name="Convulational_Neural_Network(CNN)"/>
      <w:bookmarkEnd w:id="12"/>
      <w:r>
        <w:rPr>
          <w:b/>
          <w:i/>
          <w:sz w:val="24"/>
        </w:rPr>
        <w:t xml:space="preserve">Convulational Neural Network(CNN) </w:t>
      </w:r>
      <w:r>
        <w:rPr>
          <w:i/>
          <w:sz w:val="24"/>
        </w:rPr>
        <w:t xml:space="preserve">Convolutional Neural Network (CNN) </w:t>
      </w:r>
      <w:r>
        <w:rPr>
          <w:sz w:val="24"/>
        </w:rPr>
        <w:t xml:space="preserve">adalah pengembangan dari </w:t>
      </w:r>
      <w:r>
        <w:rPr>
          <w:i/>
          <w:sz w:val="24"/>
        </w:rPr>
        <w:t xml:space="preserve">Multilayer Perceptron (MLP) </w:t>
      </w:r>
      <w:r>
        <w:rPr>
          <w:sz w:val="24"/>
        </w:rPr>
        <w:t xml:space="preserve">yang termasuk dalam </w:t>
      </w:r>
      <w:r>
        <w:rPr>
          <w:i/>
          <w:sz w:val="24"/>
        </w:rPr>
        <w:t xml:space="preserve">neural network </w:t>
      </w:r>
      <w:r>
        <w:rPr>
          <w:sz w:val="24"/>
        </w:rPr>
        <w:t>bertipe</w:t>
      </w:r>
      <w:r>
        <w:rPr>
          <w:sz w:val="24"/>
        </w:rPr>
        <w:tab/>
      </w:r>
      <w:r>
        <w:rPr>
          <w:sz w:val="24"/>
        </w:rPr>
        <w:tab/>
      </w:r>
      <w:r>
        <w:rPr>
          <w:i/>
          <w:sz w:val="24"/>
        </w:rPr>
        <w:t>feed</w:t>
      </w:r>
      <w:r>
        <w:rPr>
          <w:i/>
          <w:sz w:val="24"/>
        </w:rPr>
        <w:tab/>
      </w:r>
      <w:r>
        <w:rPr>
          <w:i/>
          <w:sz w:val="24"/>
        </w:rPr>
        <w:tab/>
      </w:r>
      <w:r>
        <w:rPr>
          <w:i/>
          <w:sz w:val="24"/>
        </w:rPr>
        <w:tab/>
        <w:t>forward</w:t>
      </w:r>
      <w:r>
        <w:rPr>
          <w:i/>
          <w:sz w:val="24"/>
        </w:rPr>
        <w:tab/>
      </w:r>
      <w:r>
        <w:rPr>
          <w:i/>
          <w:sz w:val="24"/>
        </w:rPr>
        <w:tab/>
      </w:r>
      <w:r>
        <w:rPr>
          <w:spacing w:val="-3"/>
          <w:sz w:val="24"/>
        </w:rPr>
        <w:t xml:space="preserve">(bukan </w:t>
      </w:r>
      <w:r>
        <w:rPr>
          <w:sz w:val="24"/>
        </w:rPr>
        <w:t>berulang).Convolutional</w:t>
      </w:r>
      <w:r>
        <w:rPr>
          <w:sz w:val="24"/>
        </w:rPr>
        <w:tab/>
        <w:t>Neural</w:t>
      </w:r>
      <w:r>
        <w:rPr>
          <w:sz w:val="24"/>
        </w:rPr>
        <w:tab/>
        <w:t xml:space="preserve">Network adalah neural network yang didesain untuk mengolah data dua dimensi. </w:t>
      </w:r>
      <w:r>
        <w:rPr>
          <w:i/>
          <w:sz w:val="24"/>
        </w:rPr>
        <w:t xml:space="preserve">CNN </w:t>
      </w:r>
      <w:r>
        <w:rPr>
          <w:sz w:val="24"/>
        </w:rPr>
        <w:t xml:space="preserve">termasuk dalam jenis </w:t>
      </w:r>
      <w:r>
        <w:rPr>
          <w:i/>
          <w:sz w:val="24"/>
        </w:rPr>
        <w:t xml:space="preserve">Deep Neural Network </w:t>
      </w:r>
      <w:r>
        <w:rPr>
          <w:sz w:val="24"/>
        </w:rPr>
        <w:t>karena kedalaman jaringan yang tinggi dan banyak diaplik</w:t>
      </w:r>
      <w:r>
        <w:rPr>
          <w:sz w:val="24"/>
        </w:rPr>
        <w:t>asikan</w:t>
      </w:r>
      <w:r>
        <w:rPr>
          <w:sz w:val="24"/>
        </w:rPr>
        <w:tab/>
      </w:r>
      <w:r>
        <w:rPr>
          <w:sz w:val="24"/>
        </w:rPr>
        <w:tab/>
        <w:t>pada</w:t>
      </w:r>
      <w:r>
        <w:rPr>
          <w:sz w:val="24"/>
        </w:rPr>
        <w:tab/>
        <w:t>data</w:t>
      </w:r>
      <w:r>
        <w:rPr>
          <w:sz w:val="24"/>
        </w:rPr>
        <w:tab/>
        <w:t>citra</w:t>
      </w:r>
      <w:r>
        <w:rPr>
          <w:sz w:val="24"/>
        </w:rPr>
        <w:tab/>
      </w:r>
      <w:r>
        <w:rPr>
          <w:spacing w:val="-3"/>
          <w:sz w:val="24"/>
        </w:rPr>
        <w:t>[9].</w:t>
      </w:r>
      <w:r>
        <w:rPr>
          <w:i/>
          <w:spacing w:val="-3"/>
          <w:sz w:val="24"/>
        </w:rPr>
        <w:t xml:space="preserve">CNN </w:t>
      </w:r>
      <w:r>
        <w:rPr>
          <w:sz w:val="24"/>
        </w:rPr>
        <w:t xml:space="preserve">digunakan untuk menganalisis </w:t>
      </w:r>
      <w:del w:id="13" w:author="AHMAD DENDI" w:date="2022-05-18T20:53:00Z">
        <w:r w:rsidDel="0089728D">
          <w:rPr>
            <w:sz w:val="24"/>
          </w:rPr>
          <w:delText>gambar</w:delText>
        </w:r>
        <w:r w:rsidDel="0089728D">
          <w:rPr>
            <w:spacing w:val="-37"/>
            <w:sz w:val="24"/>
          </w:rPr>
          <w:delText xml:space="preserve"> </w:delText>
        </w:r>
        <w:r w:rsidDel="0089728D">
          <w:rPr>
            <w:sz w:val="24"/>
          </w:rPr>
          <w:delText>visual</w:delText>
        </w:r>
      </w:del>
      <w:ins w:id="14" w:author="AHMAD DENDI" w:date="2022-05-18T20:53:00Z">
        <w:r w:rsidR="0089728D">
          <w:rPr>
            <w:sz w:val="24"/>
          </w:rPr>
          <w:t xml:space="preserve"> gambar visual</w:t>
        </w:r>
      </w:ins>
      <w:r>
        <w:rPr>
          <w:sz w:val="24"/>
        </w:rPr>
        <w:t>, mendeteksi</w:t>
      </w:r>
      <w:r>
        <w:rPr>
          <w:sz w:val="24"/>
        </w:rPr>
        <w:tab/>
        <w:t>dan</w:t>
      </w:r>
      <w:r>
        <w:rPr>
          <w:sz w:val="24"/>
        </w:rPr>
        <w:tab/>
        <w:t>mengenali</w:t>
      </w:r>
      <w:r>
        <w:rPr>
          <w:sz w:val="24"/>
        </w:rPr>
        <w:tab/>
      </w:r>
      <w:r>
        <w:rPr>
          <w:sz w:val="24"/>
        </w:rPr>
        <w:tab/>
        <w:t>objeck</w:t>
      </w:r>
      <w:r>
        <w:rPr>
          <w:sz w:val="24"/>
        </w:rPr>
        <w:tab/>
        <w:t xml:space="preserve">pada </w:t>
      </w:r>
      <w:r>
        <w:rPr>
          <w:i/>
          <w:sz w:val="24"/>
        </w:rPr>
        <w:t>image</w:t>
      </w:r>
      <w:r>
        <w:rPr>
          <w:sz w:val="24"/>
        </w:rPr>
        <w:t>, yang merupakan vektor berdimensi tinggi</w:t>
      </w:r>
      <w:r>
        <w:rPr>
          <w:sz w:val="24"/>
        </w:rPr>
        <w:tab/>
        <w:t>yang</w:t>
      </w:r>
      <w:r>
        <w:rPr>
          <w:sz w:val="24"/>
        </w:rPr>
        <w:tab/>
      </w:r>
      <w:r>
        <w:rPr>
          <w:sz w:val="24"/>
        </w:rPr>
        <w:tab/>
        <w:t>akan</w:t>
      </w:r>
      <w:r>
        <w:rPr>
          <w:sz w:val="24"/>
        </w:rPr>
        <w:tab/>
      </w:r>
      <w:r>
        <w:rPr>
          <w:sz w:val="24"/>
        </w:rPr>
        <w:tab/>
        <w:t>melibatkan</w:t>
      </w:r>
      <w:r>
        <w:rPr>
          <w:sz w:val="24"/>
        </w:rPr>
        <w:tab/>
      </w:r>
      <w:r>
        <w:rPr>
          <w:sz w:val="24"/>
        </w:rPr>
        <w:tab/>
      </w:r>
      <w:r>
        <w:rPr>
          <w:spacing w:val="-3"/>
          <w:sz w:val="24"/>
        </w:rPr>
        <w:t xml:space="preserve">banyak </w:t>
      </w:r>
      <w:r>
        <w:rPr>
          <w:sz w:val="24"/>
        </w:rPr>
        <w:t xml:space="preserve">parameter untuk mencirikan jaringan. Secara garis besar, </w:t>
      </w:r>
      <w:r>
        <w:rPr>
          <w:i/>
          <w:sz w:val="24"/>
        </w:rPr>
        <w:t xml:space="preserve">CNN </w:t>
      </w:r>
      <w:r>
        <w:rPr>
          <w:sz w:val="24"/>
        </w:rPr>
        <w:t>tid</w:t>
      </w:r>
      <w:r>
        <w:rPr>
          <w:sz w:val="24"/>
        </w:rPr>
        <w:t xml:space="preserve">ak terlalu jauh berbeda dengan neural network biasanya. </w:t>
      </w:r>
      <w:r>
        <w:rPr>
          <w:i/>
          <w:sz w:val="24"/>
        </w:rPr>
        <w:t xml:space="preserve">CNN </w:t>
      </w:r>
      <w:r>
        <w:rPr>
          <w:sz w:val="24"/>
        </w:rPr>
        <w:t xml:space="preserve">terdiri dari </w:t>
      </w:r>
      <w:r>
        <w:rPr>
          <w:i/>
          <w:sz w:val="24"/>
        </w:rPr>
        <w:t xml:space="preserve">neuron </w:t>
      </w:r>
      <w:r>
        <w:rPr>
          <w:sz w:val="24"/>
        </w:rPr>
        <w:t xml:space="preserve">yang memiliki </w:t>
      </w:r>
      <w:r>
        <w:rPr>
          <w:i/>
          <w:sz w:val="24"/>
        </w:rPr>
        <w:t xml:space="preserve">weight, bias </w:t>
      </w:r>
      <w:r>
        <w:rPr>
          <w:sz w:val="24"/>
        </w:rPr>
        <w:t xml:space="preserve">dan </w:t>
      </w:r>
      <w:r>
        <w:rPr>
          <w:i/>
          <w:sz w:val="24"/>
        </w:rPr>
        <w:t>activation</w:t>
      </w:r>
      <w:r>
        <w:rPr>
          <w:i/>
          <w:spacing w:val="-1"/>
          <w:sz w:val="24"/>
        </w:rPr>
        <w:t xml:space="preserve"> </w:t>
      </w:r>
      <w:r>
        <w:rPr>
          <w:i/>
          <w:sz w:val="24"/>
        </w:rPr>
        <w:t>function.</w:t>
      </w:r>
    </w:p>
    <w:p w:rsidR="00791E89" w:rsidRDefault="00791E89">
      <w:pPr>
        <w:rPr>
          <w:sz w:val="24"/>
        </w:rPr>
        <w:sectPr w:rsidR="00791E89">
          <w:type w:val="continuous"/>
          <w:pgSz w:w="11910" w:h="16840"/>
          <w:pgMar w:top="840" w:right="560" w:bottom="1160" w:left="1120" w:header="720" w:footer="720" w:gutter="0"/>
          <w:cols w:num="2" w:space="720" w:equalWidth="0">
            <w:col w:w="4697" w:space="40"/>
            <w:col w:w="5493"/>
          </w:cols>
        </w:sectPr>
      </w:pPr>
    </w:p>
    <w:p w:rsidR="00791E89" w:rsidRDefault="00791E89">
      <w:pPr>
        <w:pStyle w:val="BodyText"/>
        <w:rPr>
          <w:i/>
          <w:sz w:val="20"/>
        </w:rPr>
      </w:pPr>
    </w:p>
    <w:p w:rsidR="00791E89" w:rsidRDefault="00791E89">
      <w:pPr>
        <w:pStyle w:val="BodyText"/>
        <w:rPr>
          <w:i/>
          <w:sz w:val="20"/>
        </w:rPr>
      </w:pPr>
    </w:p>
    <w:p w:rsidR="00791E89" w:rsidRDefault="00791E89">
      <w:pPr>
        <w:pStyle w:val="BodyText"/>
        <w:spacing w:before="2"/>
        <w:rPr>
          <w:i/>
          <w:sz w:val="18"/>
        </w:rPr>
      </w:pPr>
    </w:p>
    <w:p w:rsidR="00791E89" w:rsidRDefault="009F2A68">
      <w:pPr>
        <w:pStyle w:val="BodyText"/>
        <w:ind w:left="320"/>
        <w:rPr>
          <w:sz w:val="20"/>
        </w:rPr>
      </w:pPr>
      <w:r>
        <w:rPr>
          <w:noProof/>
          <w:sz w:val="20"/>
          <w:lang w:val="en-US"/>
        </w:rPr>
        <w:drawing>
          <wp:inline distT="0" distB="0" distL="0" distR="0">
            <wp:extent cx="2767654" cy="528637"/>
            <wp:effectExtent l="0" t="0" r="0" b="0"/>
            <wp:docPr id="5" name="image3.jpeg"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2767654" cy="528637"/>
                    </a:xfrm>
                    <a:prstGeom prst="rect">
                      <a:avLst/>
                    </a:prstGeom>
                  </pic:spPr>
                </pic:pic>
              </a:graphicData>
            </a:graphic>
          </wp:inline>
        </w:drawing>
      </w:r>
    </w:p>
    <w:p w:rsidR="00791E89" w:rsidRDefault="009F2A68">
      <w:pPr>
        <w:spacing w:before="5"/>
        <w:ind w:left="1861" w:right="5515" w:hanging="400"/>
        <w:rPr>
          <w:b/>
          <w:i/>
          <w:sz w:val="20"/>
        </w:rPr>
      </w:pPr>
      <w:r>
        <w:rPr>
          <w:b/>
          <w:sz w:val="20"/>
        </w:rPr>
        <w:t xml:space="preserve">Sumber: (Santoso and Ariyanto 2018) Gambar 1 </w:t>
      </w:r>
      <w:r>
        <w:rPr>
          <w:b/>
          <w:i/>
          <w:sz w:val="20"/>
        </w:rPr>
        <w:t>CNN</w:t>
      </w:r>
    </w:p>
    <w:p w:rsidR="00791E89" w:rsidRDefault="00791E89">
      <w:pPr>
        <w:rPr>
          <w:sz w:val="20"/>
        </w:rPr>
        <w:sectPr w:rsidR="00791E89">
          <w:pgSz w:w="11910" w:h="16840"/>
          <w:pgMar w:top="880" w:right="560" w:bottom="1160" w:left="1120" w:header="691" w:footer="973" w:gutter="0"/>
          <w:cols w:space="720"/>
        </w:sectPr>
      </w:pPr>
    </w:p>
    <w:p w:rsidR="00791E89" w:rsidRDefault="00791E89">
      <w:pPr>
        <w:pStyle w:val="BodyText"/>
        <w:rPr>
          <w:b/>
          <w:i/>
          <w:sz w:val="20"/>
        </w:rPr>
      </w:pPr>
    </w:p>
    <w:p w:rsidR="00791E89" w:rsidRDefault="00791E89">
      <w:pPr>
        <w:pStyle w:val="BodyText"/>
        <w:rPr>
          <w:b/>
          <w:i/>
          <w:sz w:val="20"/>
        </w:rPr>
      </w:pPr>
    </w:p>
    <w:p w:rsidR="00791E89" w:rsidRDefault="00791E89">
      <w:pPr>
        <w:rPr>
          <w:sz w:val="20"/>
        </w:rPr>
        <w:sectPr w:rsidR="00791E89">
          <w:pgSz w:w="11910" w:h="16840"/>
          <w:pgMar w:top="880" w:right="560" w:bottom="1160" w:left="1120" w:header="691" w:footer="973" w:gutter="0"/>
          <w:cols w:space="720"/>
        </w:sectPr>
      </w:pPr>
    </w:p>
    <w:p w:rsidR="00791E89" w:rsidRDefault="009F2A68">
      <w:pPr>
        <w:pStyle w:val="Heading1"/>
        <w:spacing w:before="209"/>
        <w:jc w:val="both"/>
      </w:pPr>
      <w:r>
        <w:lastRenderedPageBreak/>
        <w:t>Convolutional Layer</w:t>
      </w:r>
    </w:p>
    <w:p w:rsidR="00791E89" w:rsidRDefault="009F2A68">
      <w:pPr>
        <w:pStyle w:val="BodyText"/>
        <w:ind w:left="320" w:right="65"/>
        <w:jc w:val="both"/>
        <w:rPr>
          <w:i/>
          <w:sz w:val="18"/>
        </w:rPr>
      </w:pPr>
      <w:r>
        <w:rPr>
          <w:i/>
        </w:rPr>
        <w:t xml:space="preserve">Convolutional Layer </w:t>
      </w:r>
      <w:r>
        <w:t xml:space="preserve">Seluruh data yang menyentuh lapisan </w:t>
      </w:r>
      <w:r>
        <w:rPr>
          <w:i/>
        </w:rPr>
        <w:t xml:space="preserve">konvolusional </w:t>
      </w:r>
      <w:r>
        <w:t xml:space="preserve">akan mengalami proses </w:t>
      </w:r>
      <w:r>
        <w:rPr>
          <w:i/>
        </w:rPr>
        <w:t>konvolusi</w:t>
      </w:r>
      <w:r>
        <w:t xml:space="preserve">. lapisan akan mengkonversi setiap filter ke seluruh bagian data masukan dan menghasikan sebuah activation map atau </w:t>
      </w:r>
      <w:r>
        <w:rPr>
          <w:i/>
        </w:rPr>
        <w:t>feature map 2D</w:t>
      </w:r>
      <w:r>
        <w:t>. Fil</w:t>
      </w:r>
      <w:r>
        <w:t xml:space="preserve">ter yang terdapat pada </w:t>
      </w:r>
      <w:r>
        <w:rPr>
          <w:i/>
        </w:rPr>
        <w:t xml:space="preserve">Convolutional Layer </w:t>
      </w:r>
      <w:r>
        <w:t>memiliki panjang, tinggi dan tebal sesuai dengan channel data masukan. Setiap filter akan</w:t>
      </w:r>
      <w:r>
        <w:rPr>
          <w:spacing w:val="-10"/>
        </w:rPr>
        <w:t xml:space="preserve"> </w:t>
      </w:r>
      <w:r>
        <w:t>mengalami</w:t>
      </w:r>
      <w:r>
        <w:rPr>
          <w:spacing w:val="-12"/>
        </w:rPr>
        <w:t xml:space="preserve"> </w:t>
      </w:r>
      <w:r>
        <w:t>pergeseran</w:t>
      </w:r>
      <w:r>
        <w:rPr>
          <w:spacing w:val="-10"/>
        </w:rPr>
        <w:t xml:space="preserve"> </w:t>
      </w:r>
      <w:r>
        <w:t>dan</w:t>
      </w:r>
      <w:r>
        <w:rPr>
          <w:spacing w:val="-10"/>
        </w:rPr>
        <w:t xml:space="preserve"> </w:t>
      </w:r>
      <w:r>
        <w:t>operasi</w:t>
      </w:r>
      <w:r>
        <w:rPr>
          <w:spacing w:val="-8"/>
        </w:rPr>
        <w:t xml:space="preserve"> </w:t>
      </w:r>
      <w:r>
        <w:t>“</w:t>
      </w:r>
      <w:r>
        <w:rPr>
          <w:i/>
        </w:rPr>
        <w:t>dot</w:t>
      </w:r>
      <w:r>
        <w:t xml:space="preserve">” antara data masukan dan nilai dari filter. Lapisan </w:t>
      </w:r>
      <w:del w:id="15" w:author="AHMAD DENDI" w:date="2022-05-18T20:54:00Z">
        <w:r w:rsidDel="0089728D">
          <w:delText xml:space="preserve">konvolutional </w:delText>
        </w:r>
      </w:del>
      <w:r>
        <w:t>secara signifikan m</w:t>
      </w:r>
      <w:r>
        <w:t xml:space="preserve">engalami kompleksitas model melalui optimalisasi outputnya. Hal ini dioptimalkan melalui tiga parameter, depth, </w:t>
      </w:r>
      <w:r>
        <w:rPr>
          <w:i/>
        </w:rPr>
        <w:t xml:space="preserve">stride </w:t>
      </w:r>
      <w:r>
        <w:t>dan pengaturan zero</w:t>
      </w:r>
      <w:r>
        <w:rPr>
          <w:spacing w:val="1"/>
        </w:rPr>
        <w:t xml:space="preserve"> </w:t>
      </w:r>
      <w:r>
        <w:rPr>
          <w:i/>
        </w:rPr>
        <w:t>padding</w:t>
      </w:r>
      <w:r>
        <w:rPr>
          <w:i/>
          <w:sz w:val="18"/>
        </w:rPr>
        <w:t>.</w:t>
      </w:r>
    </w:p>
    <w:p w:rsidR="00791E89" w:rsidRDefault="009F2A68">
      <w:pPr>
        <w:pStyle w:val="BodyText"/>
        <w:ind w:left="392" w:right="-44"/>
        <w:rPr>
          <w:sz w:val="20"/>
        </w:rPr>
      </w:pPr>
      <w:r>
        <w:rPr>
          <w:noProof/>
          <w:sz w:val="20"/>
          <w:lang w:val="en-US"/>
        </w:rPr>
        <w:drawing>
          <wp:inline distT="0" distB="0" distL="0" distR="0">
            <wp:extent cx="2773052" cy="181203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0" cstate="print"/>
                    <a:stretch>
                      <a:fillRect/>
                    </a:stretch>
                  </pic:blipFill>
                  <pic:spPr>
                    <a:xfrm>
                      <a:off x="0" y="0"/>
                      <a:ext cx="2773052" cy="1812036"/>
                    </a:xfrm>
                    <a:prstGeom prst="rect">
                      <a:avLst/>
                    </a:prstGeom>
                  </pic:spPr>
                </pic:pic>
              </a:graphicData>
            </a:graphic>
          </wp:inline>
        </w:drawing>
      </w:r>
    </w:p>
    <w:p w:rsidR="00791E89" w:rsidRDefault="009F2A68">
      <w:pPr>
        <w:spacing w:before="137" w:line="252" w:lineRule="auto"/>
        <w:ind w:left="320" w:right="52" w:firstLine="2160"/>
        <w:rPr>
          <w:b/>
          <w:i/>
          <w:sz w:val="24"/>
        </w:rPr>
      </w:pPr>
      <w:r>
        <w:rPr>
          <w:b/>
          <w:sz w:val="20"/>
        </w:rPr>
        <w:t>Sumber: (Karpathy 2018) Gambar I Proses Konvolusi dengan 2 filter untuk menghasilkan Feature Map/Activatio</w:t>
      </w:r>
      <w:r>
        <w:rPr>
          <w:b/>
          <w:sz w:val="20"/>
        </w:rPr>
        <w:t xml:space="preserve">n map </w:t>
      </w:r>
      <w:r>
        <w:rPr>
          <w:b/>
          <w:i/>
          <w:sz w:val="24"/>
        </w:rPr>
        <w:t>Pooling Layer</w:t>
      </w:r>
    </w:p>
    <w:p w:rsidR="00791E89" w:rsidRDefault="009F2A68">
      <w:pPr>
        <w:spacing w:before="29" w:line="276" w:lineRule="auto"/>
        <w:ind w:left="320" w:right="66"/>
        <w:jc w:val="both"/>
        <w:rPr>
          <w:sz w:val="24"/>
        </w:rPr>
      </w:pPr>
      <w:r>
        <w:rPr>
          <w:i/>
          <w:sz w:val="24"/>
        </w:rPr>
        <w:t xml:space="preserve">Pooling Layer </w:t>
      </w:r>
      <w:r>
        <w:rPr>
          <w:sz w:val="24"/>
        </w:rPr>
        <w:t xml:space="preserve">merupakan tahap setelah </w:t>
      </w:r>
      <w:r>
        <w:rPr>
          <w:i/>
          <w:sz w:val="24"/>
        </w:rPr>
        <w:t>Convolutional Layer</w:t>
      </w:r>
      <w:r>
        <w:rPr>
          <w:sz w:val="24"/>
        </w:rPr>
        <w:t xml:space="preserve">. </w:t>
      </w:r>
      <w:r>
        <w:rPr>
          <w:i/>
          <w:sz w:val="24"/>
        </w:rPr>
        <w:t xml:space="preserve">Pooling Layer </w:t>
      </w:r>
      <w:r>
        <w:rPr>
          <w:sz w:val="24"/>
        </w:rPr>
        <w:t xml:space="preserve">terdiri dari sebuah filter dengan ukuran dan </w:t>
      </w:r>
      <w:r>
        <w:rPr>
          <w:i/>
          <w:sz w:val="24"/>
        </w:rPr>
        <w:t xml:space="preserve">stride </w:t>
      </w:r>
      <w:r>
        <w:rPr>
          <w:sz w:val="24"/>
        </w:rPr>
        <w:t xml:space="preserve">tertentu. Setiap pergeseran akan ditentukan oleh jumlah </w:t>
      </w:r>
      <w:r>
        <w:rPr>
          <w:i/>
          <w:sz w:val="24"/>
        </w:rPr>
        <w:t xml:space="preserve">stride </w:t>
      </w:r>
      <w:r>
        <w:rPr>
          <w:sz w:val="24"/>
        </w:rPr>
        <w:t xml:space="preserve">yang akan digeser pada seluruh area </w:t>
      </w:r>
      <w:r>
        <w:rPr>
          <w:i/>
          <w:sz w:val="24"/>
        </w:rPr>
        <w:t xml:space="preserve">feature map </w:t>
      </w:r>
      <w:r>
        <w:rPr>
          <w:sz w:val="24"/>
        </w:rPr>
        <w:t xml:space="preserve">atau </w:t>
      </w:r>
      <w:r>
        <w:rPr>
          <w:i/>
          <w:sz w:val="24"/>
        </w:rPr>
        <w:t>activation</w:t>
      </w:r>
      <w:r>
        <w:rPr>
          <w:i/>
          <w:spacing w:val="-32"/>
          <w:sz w:val="24"/>
        </w:rPr>
        <w:t xml:space="preserve"> </w:t>
      </w:r>
      <w:r>
        <w:rPr>
          <w:i/>
          <w:sz w:val="24"/>
        </w:rPr>
        <w:t>map</w:t>
      </w:r>
      <w:r>
        <w:rPr>
          <w:sz w:val="24"/>
        </w:rPr>
        <w:t xml:space="preserve">. Dalam penerapannya, pooling Layer yang biasa digunakan adalah </w:t>
      </w:r>
      <w:r>
        <w:rPr>
          <w:i/>
          <w:sz w:val="24"/>
        </w:rPr>
        <w:t xml:space="preserve">Max Pooling </w:t>
      </w:r>
      <w:r>
        <w:rPr>
          <w:sz w:val="24"/>
        </w:rPr>
        <w:t xml:space="preserve">dan </w:t>
      </w:r>
      <w:r>
        <w:rPr>
          <w:i/>
          <w:sz w:val="24"/>
        </w:rPr>
        <w:t>Average</w:t>
      </w:r>
      <w:r>
        <w:rPr>
          <w:i/>
          <w:spacing w:val="-16"/>
          <w:sz w:val="24"/>
        </w:rPr>
        <w:t xml:space="preserve"> </w:t>
      </w:r>
      <w:r>
        <w:rPr>
          <w:i/>
          <w:sz w:val="24"/>
        </w:rPr>
        <w:t>Pooling</w:t>
      </w:r>
      <w:r>
        <w:rPr>
          <w:sz w:val="24"/>
        </w:rPr>
        <w:t>.</w:t>
      </w:r>
      <w:r>
        <w:rPr>
          <w:spacing w:val="-18"/>
          <w:sz w:val="24"/>
        </w:rPr>
        <w:t xml:space="preserve"> </w:t>
      </w:r>
      <w:r>
        <w:rPr>
          <w:sz w:val="24"/>
        </w:rPr>
        <w:t>Sebagai</w:t>
      </w:r>
      <w:r>
        <w:rPr>
          <w:spacing w:val="-17"/>
          <w:sz w:val="24"/>
        </w:rPr>
        <w:t xml:space="preserve"> </w:t>
      </w:r>
      <w:r>
        <w:rPr>
          <w:sz w:val="24"/>
        </w:rPr>
        <w:t>contoh,</w:t>
      </w:r>
      <w:r>
        <w:rPr>
          <w:spacing w:val="-18"/>
          <w:sz w:val="24"/>
        </w:rPr>
        <w:t xml:space="preserve"> </w:t>
      </w:r>
      <w:r>
        <w:rPr>
          <w:sz w:val="24"/>
        </w:rPr>
        <w:t>apabila</w:t>
      </w:r>
      <w:r>
        <w:rPr>
          <w:spacing w:val="-20"/>
          <w:sz w:val="24"/>
        </w:rPr>
        <w:t xml:space="preserve"> </w:t>
      </w:r>
      <w:r>
        <w:rPr>
          <w:sz w:val="24"/>
        </w:rPr>
        <w:t xml:space="preserve">kita menggunakan </w:t>
      </w:r>
      <w:r>
        <w:rPr>
          <w:i/>
          <w:sz w:val="24"/>
        </w:rPr>
        <w:t xml:space="preserve">Max Pooling </w:t>
      </w:r>
      <w:r>
        <w:rPr>
          <w:sz w:val="24"/>
        </w:rPr>
        <w:t xml:space="preserve">2x2 dengan </w:t>
      </w:r>
      <w:r>
        <w:rPr>
          <w:i/>
          <w:sz w:val="24"/>
        </w:rPr>
        <w:t xml:space="preserve">Stride </w:t>
      </w:r>
      <w:r>
        <w:rPr>
          <w:sz w:val="24"/>
        </w:rPr>
        <w:t xml:space="preserve">2, maka pada setiap pergeseran filter, nilai yang diambil adalah nilai yang terbesar pada area 2x2 tersebut, Sedangkan </w:t>
      </w:r>
      <w:r>
        <w:rPr>
          <w:i/>
          <w:sz w:val="24"/>
        </w:rPr>
        <w:t xml:space="preserve">Average Pooling </w:t>
      </w:r>
      <w:r>
        <w:rPr>
          <w:sz w:val="24"/>
        </w:rPr>
        <w:t>akan mengambil nilai</w:t>
      </w:r>
      <w:r>
        <w:rPr>
          <w:spacing w:val="-3"/>
          <w:sz w:val="24"/>
        </w:rPr>
        <w:t xml:space="preserve"> </w:t>
      </w:r>
      <w:r>
        <w:rPr>
          <w:sz w:val="24"/>
        </w:rPr>
        <w:t>rata-rata.</w:t>
      </w:r>
    </w:p>
    <w:p w:rsidR="00791E89" w:rsidRDefault="009F2A68">
      <w:pPr>
        <w:pStyle w:val="BodyText"/>
        <w:spacing w:before="9" w:after="39"/>
        <w:rPr>
          <w:sz w:val="14"/>
        </w:rPr>
      </w:pPr>
      <w:r>
        <w:br w:type="column"/>
      </w:r>
    </w:p>
    <w:p w:rsidR="00791E89" w:rsidRDefault="009F2A68">
      <w:pPr>
        <w:pStyle w:val="BodyText"/>
        <w:ind w:left="170"/>
        <w:rPr>
          <w:sz w:val="20"/>
        </w:rPr>
      </w:pPr>
      <w:r>
        <w:rPr>
          <w:noProof/>
          <w:sz w:val="20"/>
          <w:lang w:val="en-US"/>
        </w:rPr>
        <w:drawing>
          <wp:inline distT="0" distB="0" distL="0" distR="0">
            <wp:extent cx="2493177" cy="1264443"/>
            <wp:effectExtent l="0" t="0" r="0" b="0"/>
            <wp:docPr id="9" name="image5.jpeg" descr="D:\Adi\Documents\KP fix\poo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1" cstate="print"/>
                    <a:stretch>
                      <a:fillRect/>
                    </a:stretch>
                  </pic:blipFill>
                  <pic:spPr>
                    <a:xfrm>
                      <a:off x="0" y="0"/>
                      <a:ext cx="2493177" cy="1264443"/>
                    </a:xfrm>
                    <a:prstGeom prst="rect">
                      <a:avLst/>
                    </a:prstGeom>
                  </pic:spPr>
                </pic:pic>
              </a:graphicData>
            </a:graphic>
          </wp:inline>
        </w:drawing>
      </w:r>
    </w:p>
    <w:p w:rsidR="00791E89" w:rsidRDefault="009F2A68">
      <w:pPr>
        <w:spacing w:before="62" w:line="355" w:lineRule="auto"/>
        <w:ind w:left="286" w:right="879" w:firstLine="1396"/>
        <w:jc w:val="both"/>
        <w:rPr>
          <w:b/>
          <w:sz w:val="20"/>
        </w:rPr>
      </w:pPr>
      <w:r>
        <w:rPr>
          <w:b/>
          <w:sz w:val="20"/>
        </w:rPr>
        <w:t>Sumber: (Santos, L. A. dos. 2018) Gambar 2 Contoh Diagram MAX Pooling Layer</w:t>
      </w:r>
    </w:p>
    <w:p w:rsidR="00791E89" w:rsidRDefault="009F2A68">
      <w:pPr>
        <w:spacing w:before="14"/>
        <w:ind w:left="170"/>
        <w:jc w:val="both"/>
        <w:rPr>
          <w:b/>
          <w:i/>
          <w:sz w:val="24"/>
        </w:rPr>
      </w:pPr>
      <w:bookmarkStart w:id="16" w:name="Fully_Connected_Layer"/>
      <w:bookmarkEnd w:id="16"/>
      <w:r>
        <w:rPr>
          <w:b/>
          <w:i/>
          <w:sz w:val="24"/>
        </w:rPr>
        <w:t>Fully Con</w:t>
      </w:r>
      <w:r>
        <w:rPr>
          <w:b/>
          <w:i/>
          <w:sz w:val="24"/>
        </w:rPr>
        <w:t>nected Layer</w:t>
      </w:r>
    </w:p>
    <w:p w:rsidR="00791E89" w:rsidRDefault="009F2A68">
      <w:pPr>
        <w:ind w:left="170" w:right="877"/>
        <w:jc w:val="both"/>
        <w:rPr>
          <w:sz w:val="18"/>
        </w:rPr>
      </w:pPr>
      <w:r>
        <w:rPr>
          <w:i/>
          <w:sz w:val="24"/>
        </w:rPr>
        <w:t xml:space="preserve">Feature map </w:t>
      </w:r>
      <w:r>
        <w:rPr>
          <w:sz w:val="24"/>
        </w:rPr>
        <w:t xml:space="preserve">yang dihasilkan oleh tahap sebelumnya berbentuk multidimensional array. Sehingga, Sebelum masuk pada tahap </w:t>
      </w:r>
      <w:r>
        <w:rPr>
          <w:i/>
          <w:sz w:val="24"/>
        </w:rPr>
        <w:t>Fully</w:t>
      </w:r>
      <w:r>
        <w:rPr>
          <w:i/>
          <w:spacing w:val="-11"/>
          <w:sz w:val="24"/>
        </w:rPr>
        <w:t xml:space="preserve"> </w:t>
      </w:r>
      <w:r>
        <w:rPr>
          <w:i/>
          <w:sz w:val="24"/>
        </w:rPr>
        <w:t>Connected</w:t>
      </w:r>
      <w:r>
        <w:rPr>
          <w:i/>
          <w:spacing w:val="-11"/>
          <w:sz w:val="24"/>
        </w:rPr>
        <w:t xml:space="preserve"> </w:t>
      </w:r>
      <w:r>
        <w:rPr>
          <w:i/>
          <w:sz w:val="24"/>
        </w:rPr>
        <w:t>Layer,</w:t>
      </w:r>
      <w:r>
        <w:rPr>
          <w:i/>
          <w:spacing w:val="-11"/>
          <w:sz w:val="24"/>
        </w:rPr>
        <w:t xml:space="preserve"> </w:t>
      </w:r>
      <w:r>
        <w:rPr>
          <w:i/>
          <w:sz w:val="24"/>
        </w:rPr>
        <w:t>Feature</w:t>
      </w:r>
      <w:r>
        <w:rPr>
          <w:i/>
          <w:spacing w:val="-10"/>
          <w:sz w:val="24"/>
        </w:rPr>
        <w:t xml:space="preserve"> </w:t>
      </w:r>
      <w:r>
        <w:rPr>
          <w:i/>
          <w:sz w:val="24"/>
        </w:rPr>
        <w:t>Map</w:t>
      </w:r>
      <w:r>
        <w:rPr>
          <w:i/>
          <w:spacing w:val="-8"/>
          <w:sz w:val="24"/>
        </w:rPr>
        <w:t xml:space="preserve"> </w:t>
      </w:r>
      <w:r>
        <w:rPr>
          <w:sz w:val="24"/>
        </w:rPr>
        <w:t>tersebut akan melalui proses “</w:t>
      </w:r>
      <w:r>
        <w:rPr>
          <w:i/>
          <w:sz w:val="24"/>
        </w:rPr>
        <w:t>flatten</w:t>
      </w:r>
      <w:r>
        <w:rPr>
          <w:sz w:val="24"/>
        </w:rPr>
        <w:t xml:space="preserve">” atau </w:t>
      </w:r>
      <w:r>
        <w:rPr>
          <w:i/>
          <w:sz w:val="24"/>
        </w:rPr>
        <w:t>reshape</w:t>
      </w:r>
      <w:r>
        <w:rPr>
          <w:sz w:val="24"/>
        </w:rPr>
        <w:t xml:space="preserve">. Proses </w:t>
      </w:r>
      <w:r>
        <w:rPr>
          <w:i/>
          <w:sz w:val="24"/>
        </w:rPr>
        <w:t xml:space="preserve">flatten </w:t>
      </w:r>
      <w:r>
        <w:rPr>
          <w:sz w:val="24"/>
        </w:rPr>
        <w:t xml:space="preserve">menghasilkan sebuah vektor yang akan digunakan sebagai input dari </w:t>
      </w:r>
      <w:r>
        <w:rPr>
          <w:i/>
          <w:sz w:val="24"/>
        </w:rPr>
        <w:t>Fully Connected Layer</w:t>
      </w:r>
      <w:r>
        <w:rPr>
          <w:sz w:val="24"/>
        </w:rPr>
        <w:t xml:space="preserve">. </w:t>
      </w:r>
      <w:r>
        <w:rPr>
          <w:i/>
          <w:sz w:val="24"/>
        </w:rPr>
        <w:t xml:space="preserve">Fully Connected Layer </w:t>
      </w:r>
      <w:r>
        <w:rPr>
          <w:sz w:val="24"/>
        </w:rPr>
        <w:t xml:space="preserve">memiliki beberapa </w:t>
      </w:r>
      <w:r>
        <w:rPr>
          <w:i/>
          <w:sz w:val="24"/>
        </w:rPr>
        <w:t xml:space="preserve">Hidden Layer, Action Function, Output Layer </w:t>
      </w:r>
      <w:r>
        <w:rPr>
          <w:sz w:val="24"/>
        </w:rPr>
        <w:t xml:space="preserve">dan </w:t>
      </w:r>
      <w:r>
        <w:rPr>
          <w:i/>
          <w:sz w:val="24"/>
        </w:rPr>
        <w:t xml:space="preserve">Loss Function </w:t>
      </w:r>
      <w:r>
        <w:rPr>
          <w:sz w:val="24"/>
        </w:rPr>
        <w:t>[10]</w:t>
      </w:r>
      <w:r>
        <w:rPr>
          <w:sz w:val="18"/>
        </w:rPr>
        <w:t>.</w:t>
      </w:r>
    </w:p>
    <w:p w:rsidR="00791E89" w:rsidRDefault="00791E89">
      <w:pPr>
        <w:pStyle w:val="BodyText"/>
        <w:spacing w:before="3"/>
        <w:rPr>
          <w:sz w:val="4"/>
        </w:rPr>
      </w:pPr>
    </w:p>
    <w:p w:rsidR="00791E89" w:rsidRDefault="009F2A68">
      <w:pPr>
        <w:pStyle w:val="BodyText"/>
        <w:ind w:left="250"/>
        <w:rPr>
          <w:sz w:val="20"/>
        </w:rPr>
      </w:pPr>
      <w:r>
        <w:rPr>
          <w:noProof/>
          <w:sz w:val="20"/>
          <w:lang w:val="en-US"/>
        </w:rPr>
        <w:drawing>
          <wp:inline distT="0" distB="0" distL="0" distR="0">
            <wp:extent cx="3205019" cy="1691068"/>
            <wp:effectExtent l="0" t="0" r="0" b="0"/>
            <wp:docPr id="11" name="image6.png" descr="D:\Adi\Documents\KP fix\1_Kdnux0Kw1yQ4D8dq__mY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3205019" cy="1691068"/>
                    </a:xfrm>
                    <a:prstGeom prst="rect">
                      <a:avLst/>
                    </a:prstGeom>
                  </pic:spPr>
                </pic:pic>
              </a:graphicData>
            </a:graphic>
          </wp:inline>
        </w:drawing>
      </w:r>
    </w:p>
    <w:p w:rsidR="00791E89" w:rsidRDefault="009F2A68">
      <w:pPr>
        <w:spacing w:before="48" w:line="237" w:lineRule="auto"/>
        <w:ind w:left="570" w:right="864" w:firstLine="1916"/>
        <w:rPr>
          <w:b/>
          <w:sz w:val="20"/>
        </w:rPr>
      </w:pPr>
      <w:r>
        <w:rPr>
          <w:b/>
          <w:sz w:val="20"/>
        </w:rPr>
        <w:t>Sumber: (Murray 2015) Gambar 3 Contoh Fully Connected Layer</w:t>
      </w:r>
    </w:p>
    <w:p w:rsidR="00791E89" w:rsidRDefault="009F2A68">
      <w:pPr>
        <w:pStyle w:val="Heading1"/>
        <w:spacing w:before="125"/>
        <w:ind w:left="170"/>
      </w:pPr>
      <w:bookmarkStart w:id="17" w:name="Dropout"/>
      <w:bookmarkEnd w:id="17"/>
      <w:r>
        <w:t>Dropout</w:t>
      </w:r>
    </w:p>
    <w:p w:rsidR="00791E89" w:rsidRDefault="009F2A68">
      <w:pPr>
        <w:pStyle w:val="BodyText"/>
        <w:spacing w:line="276" w:lineRule="auto"/>
        <w:ind w:left="170" w:right="877"/>
        <w:jc w:val="both"/>
      </w:pPr>
      <w:r>
        <w:rPr>
          <w:i/>
        </w:rPr>
        <w:t xml:space="preserve">Dropout </w:t>
      </w:r>
      <w:r>
        <w:t xml:space="preserve">merupakan salah satu usaha untuk mencegah terjadinya </w:t>
      </w:r>
      <w:r>
        <w:rPr>
          <w:i/>
        </w:rPr>
        <w:t xml:space="preserve">overfitting </w:t>
      </w:r>
      <w:r>
        <w:t xml:space="preserve">dan juga mempercepat proses learning. </w:t>
      </w:r>
      <w:r>
        <w:rPr>
          <w:i/>
        </w:rPr>
        <w:t xml:space="preserve">Overfitting </w:t>
      </w:r>
      <w:r>
        <w:t>adalah kondisi dimana hampir semua data yang telah melalui proses</w:t>
      </w:r>
      <w:r>
        <w:t xml:space="preserve"> </w:t>
      </w:r>
      <w:r>
        <w:rPr>
          <w:i/>
        </w:rPr>
        <w:t xml:space="preserve">training </w:t>
      </w:r>
      <w:r>
        <w:t xml:space="preserve">mencapai persentase yang baik, tetapi terjadi ketidaksesuaian pada proses prediksi. Dalam sistem kerjanya, </w:t>
      </w:r>
      <w:r>
        <w:rPr>
          <w:i/>
        </w:rPr>
        <w:t xml:space="preserve">Dropout </w:t>
      </w:r>
      <w:r>
        <w:t xml:space="preserve">menghilangkan sementara suatu </w:t>
      </w:r>
      <w:r>
        <w:rPr>
          <w:i/>
        </w:rPr>
        <w:t xml:space="preserve">neuron </w:t>
      </w:r>
      <w:r>
        <w:t xml:space="preserve">yang berupa </w:t>
      </w:r>
      <w:r>
        <w:rPr>
          <w:i/>
        </w:rPr>
        <w:t xml:space="preserve">Hidden Layer </w:t>
      </w:r>
      <w:r>
        <w:t xml:space="preserve">maupun </w:t>
      </w:r>
      <w:r>
        <w:rPr>
          <w:i/>
        </w:rPr>
        <w:t xml:space="preserve">Visible Layer </w:t>
      </w:r>
      <w:r>
        <w:t>yang berada didalam jaringan [8].</w:t>
      </w:r>
    </w:p>
    <w:p w:rsidR="00791E89" w:rsidRDefault="00791E89">
      <w:pPr>
        <w:spacing w:line="276" w:lineRule="auto"/>
        <w:jc w:val="both"/>
        <w:sectPr w:rsidR="00791E89">
          <w:type w:val="continuous"/>
          <w:pgSz w:w="11910" w:h="16840"/>
          <w:pgMar w:top="840" w:right="560" w:bottom="1160" w:left="1120" w:header="720" w:footer="720" w:gutter="0"/>
          <w:cols w:num="2" w:space="720" w:equalWidth="0">
            <w:col w:w="4764" w:space="40"/>
            <w:col w:w="5426"/>
          </w:cols>
        </w:sectPr>
      </w:pPr>
    </w:p>
    <w:p w:rsidR="00791E89" w:rsidRDefault="00791E89">
      <w:pPr>
        <w:pStyle w:val="BodyText"/>
        <w:rPr>
          <w:sz w:val="20"/>
        </w:rPr>
      </w:pPr>
    </w:p>
    <w:p w:rsidR="00791E89" w:rsidRDefault="00791E89">
      <w:pPr>
        <w:pStyle w:val="BodyText"/>
        <w:rPr>
          <w:sz w:val="20"/>
        </w:rPr>
      </w:pPr>
    </w:p>
    <w:p w:rsidR="00791E89" w:rsidRDefault="00791E89">
      <w:pPr>
        <w:rPr>
          <w:sz w:val="20"/>
        </w:rPr>
        <w:sectPr w:rsidR="00791E89">
          <w:pgSz w:w="11910" w:h="16840"/>
          <w:pgMar w:top="880" w:right="560" w:bottom="1160" w:left="1120" w:header="691" w:footer="973" w:gutter="0"/>
          <w:cols w:space="720"/>
        </w:sectPr>
      </w:pPr>
    </w:p>
    <w:p w:rsidR="00791E89" w:rsidRDefault="00791E89">
      <w:pPr>
        <w:pStyle w:val="BodyText"/>
        <w:rPr>
          <w:sz w:val="26"/>
        </w:rPr>
      </w:pPr>
    </w:p>
    <w:p w:rsidR="00791E89" w:rsidRDefault="00791E89">
      <w:pPr>
        <w:pStyle w:val="BodyText"/>
        <w:rPr>
          <w:sz w:val="26"/>
        </w:rPr>
      </w:pPr>
    </w:p>
    <w:p w:rsidR="00791E89" w:rsidRDefault="00791E89">
      <w:pPr>
        <w:pStyle w:val="BodyText"/>
        <w:rPr>
          <w:sz w:val="26"/>
        </w:rPr>
      </w:pPr>
    </w:p>
    <w:p w:rsidR="00791E89" w:rsidRDefault="00791E89">
      <w:pPr>
        <w:pStyle w:val="BodyText"/>
        <w:rPr>
          <w:sz w:val="26"/>
        </w:rPr>
      </w:pPr>
    </w:p>
    <w:p w:rsidR="00791E89" w:rsidRDefault="00791E89">
      <w:pPr>
        <w:pStyle w:val="BodyText"/>
        <w:rPr>
          <w:sz w:val="26"/>
        </w:rPr>
      </w:pPr>
    </w:p>
    <w:p w:rsidR="00791E89" w:rsidRDefault="00791E89">
      <w:pPr>
        <w:pStyle w:val="BodyText"/>
        <w:rPr>
          <w:sz w:val="26"/>
        </w:rPr>
      </w:pPr>
    </w:p>
    <w:p w:rsidR="00791E89" w:rsidRDefault="00791E89">
      <w:pPr>
        <w:pStyle w:val="BodyText"/>
        <w:rPr>
          <w:sz w:val="26"/>
        </w:rPr>
      </w:pPr>
    </w:p>
    <w:p w:rsidR="00791E89" w:rsidRDefault="00791E89">
      <w:pPr>
        <w:pStyle w:val="BodyText"/>
        <w:rPr>
          <w:sz w:val="26"/>
        </w:rPr>
      </w:pPr>
    </w:p>
    <w:p w:rsidR="00791E89" w:rsidRDefault="00791E89">
      <w:pPr>
        <w:pStyle w:val="BodyText"/>
        <w:rPr>
          <w:sz w:val="26"/>
        </w:rPr>
      </w:pPr>
    </w:p>
    <w:p w:rsidR="00791E89" w:rsidRDefault="00791E89">
      <w:pPr>
        <w:pStyle w:val="BodyText"/>
        <w:rPr>
          <w:sz w:val="33"/>
        </w:rPr>
      </w:pPr>
    </w:p>
    <w:p w:rsidR="00791E89" w:rsidRDefault="009F2A68">
      <w:pPr>
        <w:pStyle w:val="Heading1"/>
      </w:pPr>
      <w:bookmarkStart w:id="18" w:name="Flask"/>
      <w:bookmarkEnd w:id="18"/>
      <w:r>
        <w:t>Flask</w:t>
      </w:r>
    </w:p>
    <w:p w:rsidR="00791E89" w:rsidRDefault="009F2A68">
      <w:pPr>
        <w:pStyle w:val="BodyText"/>
        <w:rPr>
          <w:b/>
          <w:sz w:val="22"/>
        </w:rPr>
      </w:pPr>
      <w:r>
        <w:br w:type="column"/>
      </w:r>
    </w:p>
    <w:p w:rsidR="00791E89" w:rsidRDefault="00791E89">
      <w:pPr>
        <w:pStyle w:val="BodyText"/>
        <w:rPr>
          <w:b/>
          <w:sz w:val="22"/>
        </w:rPr>
      </w:pPr>
    </w:p>
    <w:p w:rsidR="00791E89" w:rsidRDefault="00791E89">
      <w:pPr>
        <w:pStyle w:val="BodyText"/>
        <w:rPr>
          <w:b/>
          <w:sz w:val="22"/>
        </w:rPr>
      </w:pPr>
    </w:p>
    <w:p w:rsidR="00791E89" w:rsidRDefault="00791E89">
      <w:pPr>
        <w:pStyle w:val="BodyText"/>
        <w:rPr>
          <w:b/>
          <w:sz w:val="22"/>
        </w:rPr>
      </w:pPr>
    </w:p>
    <w:p w:rsidR="00791E89" w:rsidRDefault="00791E89">
      <w:pPr>
        <w:pStyle w:val="BodyText"/>
        <w:rPr>
          <w:b/>
          <w:sz w:val="22"/>
        </w:rPr>
      </w:pPr>
    </w:p>
    <w:p w:rsidR="00791E89" w:rsidRDefault="00791E89">
      <w:pPr>
        <w:pStyle w:val="BodyText"/>
        <w:rPr>
          <w:b/>
          <w:sz w:val="22"/>
        </w:rPr>
      </w:pPr>
    </w:p>
    <w:p w:rsidR="00791E89" w:rsidRDefault="00791E89">
      <w:pPr>
        <w:pStyle w:val="BodyText"/>
        <w:rPr>
          <w:b/>
          <w:sz w:val="22"/>
        </w:rPr>
      </w:pPr>
    </w:p>
    <w:p w:rsidR="00791E89" w:rsidRDefault="00791E89">
      <w:pPr>
        <w:pStyle w:val="BodyText"/>
        <w:rPr>
          <w:b/>
          <w:sz w:val="22"/>
        </w:rPr>
      </w:pPr>
    </w:p>
    <w:p w:rsidR="00791E89" w:rsidRDefault="00791E89">
      <w:pPr>
        <w:pStyle w:val="BodyText"/>
        <w:rPr>
          <w:b/>
          <w:sz w:val="22"/>
        </w:rPr>
      </w:pPr>
    </w:p>
    <w:p w:rsidR="00791E89" w:rsidRDefault="00791E89">
      <w:pPr>
        <w:pStyle w:val="BodyText"/>
        <w:spacing w:before="3"/>
        <w:rPr>
          <w:b/>
          <w:sz w:val="18"/>
        </w:rPr>
      </w:pPr>
    </w:p>
    <w:p w:rsidR="00791E89" w:rsidRDefault="009F2A68">
      <w:pPr>
        <w:spacing w:before="1"/>
        <w:ind w:left="588" w:right="-1" w:hanging="268"/>
        <w:rPr>
          <w:b/>
          <w:sz w:val="20"/>
        </w:rPr>
      </w:pPr>
      <w:r>
        <w:rPr>
          <w:noProof/>
          <w:lang w:val="en-US"/>
        </w:rPr>
        <w:drawing>
          <wp:anchor distT="0" distB="0" distL="0" distR="0" simplePos="0" relativeHeight="15731200" behindDoc="0" locked="0" layoutInCell="1" allowOverlap="1">
            <wp:simplePos x="0" y="0"/>
            <wp:positionH relativeFrom="page">
              <wp:posOffset>921385</wp:posOffset>
            </wp:positionH>
            <wp:positionV relativeFrom="paragraph">
              <wp:posOffset>-1395824</wp:posOffset>
            </wp:positionV>
            <wp:extent cx="2759582" cy="1396916"/>
            <wp:effectExtent l="0" t="0" r="0" b="0"/>
            <wp:wrapNone/>
            <wp:docPr id="13" name="image7.png" descr="D:\Adi\Documents\KP fix\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3" cstate="print"/>
                    <a:stretch>
                      <a:fillRect/>
                    </a:stretch>
                  </pic:blipFill>
                  <pic:spPr>
                    <a:xfrm>
                      <a:off x="0" y="0"/>
                      <a:ext cx="2759582" cy="1396916"/>
                    </a:xfrm>
                    <a:prstGeom prst="rect">
                      <a:avLst/>
                    </a:prstGeom>
                  </pic:spPr>
                </pic:pic>
              </a:graphicData>
            </a:graphic>
          </wp:anchor>
        </w:drawing>
      </w:r>
      <w:r>
        <w:rPr>
          <w:b/>
          <w:sz w:val="20"/>
        </w:rPr>
        <w:t xml:space="preserve">Sumber: (Santoso and Ariyanto </w:t>
      </w:r>
      <w:r>
        <w:rPr>
          <w:b/>
          <w:spacing w:val="-4"/>
          <w:sz w:val="20"/>
        </w:rPr>
        <w:t xml:space="preserve">2018) </w:t>
      </w:r>
      <w:r>
        <w:rPr>
          <w:b/>
          <w:sz w:val="20"/>
        </w:rPr>
        <w:t>Gambar 4 dropout</w:t>
      </w:r>
    </w:p>
    <w:p w:rsidR="00791E89" w:rsidRDefault="009F2A68">
      <w:pPr>
        <w:pStyle w:val="BodyText"/>
        <w:spacing w:before="209" w:line="276" w:lineRule="auto"/>
        <w:ind w:left="240" w:right="875"/>
        <w:jc w:val="both"/>
      </w:pPr>
      <w:r>
        <w:br w:type="column"/>
      </w:r>
      <w:r>
        <w:lastRenderedPageBreak/>
        <w:t xml:space="preserve">menyediakan dukungan yang kuat untuk integrasi dengan bahasa pemrograman lain dan alat-alat bantu lainnya. </w:t>
      </w:r>
      <w:r>
        <w:rPr>
          <w:i/>
        </w:rPr>
        <w:t xml:space="preserve">Python </w:t>
      </w:r>
      <w:r>
        <w:t xml:space="preserve">hadir dengan pustaka-pustaka standar yang dapat diperluas serta dapat dipelajari hanya dalam beberapa hari. Bahasa pemrograman yang interpretatif multiguna dengan filosofi perancangan yang berfokus pada tingkat keterbacaan kode. </w:t>
      </w:r>
      <w:r>
        <w:rPr>
          <w:i/>
        </w:rPr>
        <w:t xml:space="preserve">Python </w:t>
      </w:r>
      <w:r>
        <w:t>diklaim sebagai baha</w:t>
      </w:r>
      <w:r>
        <w:t>sa yang menggabungkan kapabilitas,</w:t>
      </w:r>
    </w:p>
    <w:p w:rsidR="00791E89" w:rsidRDefault="00791E89">
      <w:pPr>
        <w:spacing w:line="276" w:lineRule="auto"/>
        <w:jc w:val="both"/>
        <w:sectPr w:rsidR="00791E89">
          <w:type w:val="continuous"/>
          <w:pgSz w:w="11910" w:h="16840"/>
          <w:pgMar w:top="840" w:right="560" w:bottom="1160" w:left="1120" w:header="720" w:footer="720" w:gutter="0"/>
          <w:cols w:num="3" w:space="720" w:equalWidth="0">
            <w:col w:w="926" w:space="215"/>
            <w:col w:w="3553" w:space="39"/>
            <w:col w:w="5497"/>
          </w:cols>
        </w:sectPr>
      </w:pPr>
    </w:p>
    <w:p w:rsidR="00791E89" w:rsidRDefault="009F2A68">
      <w:pPr>
        <w:pStyle w:val="BodyText"/>
        <w:spacing w:line="240" w:lineRule="exact"/>
        <w:ind w:left="320"/>
        <w:jc w:val="both"/>
      </w:pPr>
      <w:r>
        <w:rPr>
          <w:i/>
        </w:rPr>
        <w:lastRenderedPageBreak/>
        <w:t xml:space="preserve">Flask </w:t>
      </w:r>
      <w:r>
        <w:t>adalah sebuah web framework yang</w:t>
      </w:r>
    </w:p>
    <w:p w:rsidR="00791E89" w:rsidRDefault="009F2A68">
      <w:pPr>
        <w:pStyle w:val="BodyText"/>
        <w:ind w:left="320"/>
        <w:jc w:val="both"/>
      </w:pPr>
      <w:r>
        <w:t xml:space="preserve">ditulis dengan bahasa </w:t>
      </w:r>
      <w:r>
        <w:rPr>
          <w:i/>
        </w:rPr>
        <w:t xml:space="preserve">Python </w:t>
      </w:r>
      <w:r>
        <w:t xml:space="preserve">dan tergolong sebagai jenis </w:t>
      </w:r>
      <w:r>
        <w:rPr>
          <w:i/>
        </w:rPr>
        <w:t xml:space="preserve">microframework Flask </w:t>
      </w:r>
      <w:r>
        <w:t>berfungsi sebagai kerangka kerja aplikasi dan tampilan dari suatu web. D</w:t>
      </w:r>
      <w:r>
        <w:t xml:space="preserve">engan menggunakan </w:t>
      </w:r>
      <w:r>
        <w:rPr>
          <w:i/>
        </w:rPr>
        <w:t xml:space="preserve">Flask </w:t>
      </w:r>
      <w:r>
        <w:t xml:space="preserve">dan bahasa </w:t>
      </w:r>
      <w:r>
        <w:rPr>
          <w:i/>
        </w:rPr>
        <w:t>Python</w:t>
      </w:r>
      <w:r>
        <w:t xml:space="preserve">, pengembang dapat membuat sebuah web yang terstruktur dan dapat mengatur </w:t>
      </w:r>
      <w:r>
        <w:rPr>
          <w:i/>
        </w:rPr>
        <w:t xml:space="preserve">behaviour </w:t>
      </w:r>
      <w:r>
        <w:t xml:space="preserve">suatu </w:t>
      </w:r>
      <w:r>
        <w:rPr>
          <w:i/>
        </w:rPr>
        <w:t xml:space="preserve">web </w:t>
      </w:r>
      <w:r>
        <w:t xml:space="preserve">dengan lebih mudah. </w:t>
      </w:r>
      <w:r>
        <w:rPr>
          <w:i/>
        </w:rPr>
        <w:t xml:space="preserve">Flask </w:t>
      </w:r>
      <w:r>
        <w:t xml:space="preserve">termasuk pada jenis </w:t>
      </w:r>
      <w:r>
        <w:rPr>
          <w:i/>
        </w:rPr>
        <w:t xml:space="preserve">microframework </w:t>
      </w:r>
      <w:r>
        <w:t>karena tidak memerlukan suatu alat atau pustaka tertentudala</w:t>
      </w:r>
      <w:r>
        <w:t xml:space="preserve">m penggunaannya. Sebagian besar fungsi dan komponenumum seperti validasi form, </w:t>
      </w:r>
      <w:r>
        <w:rPr>
          <w:i/>
        </w:rPr>
        <w:t>database</w:t>
      </w:r>
      <w:r>
        <w:t xml:space="preserve">, dan sebagainya tidak terpasang secara </w:t>
      </w:r>
      <w:r>
        <w:rPr>
          <w:i/>
        </w:rPr>
        <w:t xml:space="preserve">default </w:t>
      </w:r>
      <w:r>
        <w:t xml:space="preserve">di </w:t>
      </w:r>
      <w:r>
        <w:rPr>
          <w:i/>
        </w:rPr>
        <w:t>Flask</w:t>
      </w:r>
      <w:r>
        <w:t xml:space="preserve">. Hal ini dikarenakan fungsi dan komponen-komponen tersebutsu dah disediakan oleh pihak ketigadan Flaskdapat menggunakan ekstensi yang membuat fitur dan komponen-komponen tersebut seakan diimplementasikan oleh </w:t>
      </w:r>
      <w:r>
        <w:rPr>
          <w:i/>
        </w:rPr>
        <w:t xml:space="preserve">Flask </w:t>
      </w:r>
      <w:r>
        <w:t xml:space="preserve">sendiri. Selain itu, meskipun </w:t>
      </w:r>
      <w:r>
        <w:rPr>
          <w:i/>
        </w:rPr>
        <w:t xml:space="preserve">Flask </w:t>
      </w:r>
      <w:r>
        <w:t>dise</w:t>
      </w:r>
      <w:r>
        <w:t xml:space="preserve">but sebagai </w:t>
      </w:r>
      <w:r>
        <w:rPr>
          <w:i/>
        </w:rPr>
        <w:t xml:space="preserve">microframework </w:t>
      </w:r>
      <w:r>
        <w:t xml:space="preserve">bukan berarti </w:t>
      </w:r>
      <w:r>
        <w:rPr>
          <w:i/>
        </w:rPr>
        <w:t xml:space="preserve">Flask </w:t>
      </w:r>
      <w:r>
        <w:t xml:space="preserve">mempunyai kekurangan dalam hal fungsionalitas. </w:t>
      </w:r>
      <w:r>
        <w:rPr>
          <w:i/>
        </w:rPr>
        <w:t xml:space="preserve">Microframework </w:t>
      </w:r>
      <w:r>
        <w:t xml:space="preserve">disini  berarti bahwa </w:t>
      </w:r>
      <w:r>
        <w:rPr>
          <w:i/>
        </w:rPr>
        <w:t xml:space="preserve">Flask </w:t>
      </w:r>
      <w:r>
        <w:t>bermaksud untuk membuat coredari aplikasi ini sesederhana mungkin tapitetapdapat dengan mudah ditambahkan. Dengan begit</w:t>
      </w:r>
      <w:r>
        <w:t xml:space="preserve">u, fleksibilitas serta skalabilitas dari </w:t>
      </w:r>
      <w:r>
        <w:rPr>
          <w:i/>
        </w:rPr>
        <w:t xml:space="preserve">Flask </w:t>
      </w:r>
      <w:r>
        <w:t xml:space="preserve">dapat dikatakan cukup </w:t>
      </w:r>
      <w:r>
        <w:rPr>
          <w:spacing w:val="-3"/>
        </w:rPr>
        <w:t xml:space="preserve">tinggi </w:t>
      </w:r>
      <w:r>
        <w:t xml:space="preserve">dibandingkan dengan </w:t>
      </w:r>
      <w:r>
        <w:rPr>
          <w:i/>
        </w:rPr>
        <w:t>framework</w:t>
      </w:r>
      <w:r>
        <w:rPr>
          <w:i/>
          <w:spacing w:val="1"/>
        </w:rPr>
        <w:t xml:space="preserve"> </w:t>
      </w:r>
      <w:r>
        <w:t>lainnya.</w:t>
      </w:r>
    </w:p>
    <w:p w:rsidR="00791E89" w:rsidRDefault="009F2A68">
      <w:pPr>
        <w:pStyle w:val="Heading1"/>
        <w:spacing w:before="122"/>
      </w:pPr>
      <w:bookmarkStart w:id="19" w:name="Python"/>
      <w:bookmarkEnd w:id="19"/>
      <w:r>
        <w:t>Python</w:t>
      </w:r>
    </w:p>
    <w:p w:rsidR="00791E89" w:rsidRDefault="009F2A68">
      <w:pPr>
        <w:pStyle w:val="BodyText"/>
        <w:spacing w:line="276" w:lineRule="auto"/>
        <w:ind w:left="320" w:right="1"/>
        <w:jc w:val="both"/>
        <w:rPr>
          <w:i/>
        </w:rPr>
      </w:pPr>
      <w:r>
        <w:rPr>
          <w:i/>
        </w:rPr>
        <w:t xml:space="preserve">Python </w:t>
      </w:r>
      <w:r>
        <w:t>merupakan bahasa pemrograman yang berorientasi obyek dinamis, dapat digunakan untuk bermacam macam pengembangan perangkat lunak</w:t>
      </w:r>
      <w:r>
        <w:t xml:space="preserve">. </w:t>
      </w:r>
      <w:r>
        <w:rPr>
          <w:i/>
        </w:rPr>
        <w:t>Python</w:t>
      </w:r>
    </w:p>
    <w:p w:rsidR="00791E89" w:rsidRDefault="009F2A68">
      <w:pPr>
        <w:pStyle w:val="BodyText"/>
        <w:spacing w:line="276" w:lineRule="auto"/>
        <w:ind w:left="237" w:right="885"/>
        <w:jc w:val="both"/>
      </w:pPr>
      <w:r>
        <w:br w:type="column"/>
      </w:r>
      <w:r>
        <w:lastRenderedPageBreak/>
        <w:t>kemampuan, dengan sintaksis kode yang sangat jelas, dan dilengkapi dengan fungsionalitas pustaka standar yang besar serta komprehensif.</w:t>
      </w:r>
    </w:p>
    <w:p w:rsidR="00791E89" w:rsidRDefault="009F2A68">
      <w:pPr>
        <w:pStyle w:val="BodyText"/>
        <w:spacing w:before="2" w:line="273" w:lineRule="auto"/>
        <w:ind w:left="237" w:right="878"/>
        <w:jc w:val="both"/>
      </w:pPr>
      <w:r>
        <w:t xml:space="preserve">Contoh kode program </w:t>
      </w:r>
      <w:r>
        <w:rPr>
          <w:i/>
        </w:rPr>
        <w:t xml:space="preserve">python </w:t>
      </w:r>
      <w:r>
        <w:t>dapat dilihat pada gambar dibawah ini:</w:t>
      </w:r>
    </w:p>
    <w:p w:rsidR="00791E89" w:rsidRDefault="00791E89">
      <w:pPr>
        <w:pStyle w:val="BodyText"/>
        <w:spacing w:before="3"/>
        <w:rPr>
          <w:sz w:val="9"/>
        </w:rPr>
      </w:pPr>
    </w:p>
    <w:p w:rsidR="00791E89" w:rsidRDefault="009F2A68">
      <w:pPr>
        <w:pStyle w:val="BodyText"/>
        <w:ind w:left="134"/>
        <w:rPr>
          <w:sz w:val="20"/>
        </w:rPr>
      </w:pPr>
      <w:r>
        <w:rPr>
          <w:noProof/>
          <w:sz w:val="20"/>
          <w:lang w:val="en-US"/>
        </w:rPr>
        <w:drawing>
          <wp:inline distT="0" distB="0" distL="0" distR="0">
            <wp:extent cx="3310890" cy="1926336"/>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4" cstate="print"/>
                    <a:stretch>
                      <a:fillRect/>
                    </a:stretch>
                  </pic:blipFill>
                  <pic:spPr>
                    <a:xfrm>
                      <a:off x="0" y="0"/>
                      <a:ext cx="3310890" cy="1926336"/>
                    </a:xfrm>
                    <a:prstGeom prst="rect">
                      <a:avLst/>
                    </a:prstGeom>
                  </pic:spPr>
                </pic:pic>
              </a:graphicData>
            </a:graphic>
          </wp:inline>
        </w:drawing>
      </w:r>
    </w:p>
    <w:p w:rsidR="00791E89" w:rsidRDefault="009F2A68">
      <w:pPr>
        <w:spacing w:before="148"/>
        <w:ind w:left="1317"/>
        <w:rPr>
          <w:b/>
          <w:sz w:val="20"/>
        </w:rPr>
      </w:pPr>
      <w:r>
        <w:rPr>
          <w:b/>
          <w:sz w:val="20"/>
        </w:rPr>
        <w:t>Sumber: (Fitri, &amp; dkk, 2017, p.23-24).</w:t>
      </w:r>
    </w:p>
    <w:p w:rsidR="00791E89" w:rsidRDefault="009F2A68">
      <w:pPr>
        <w:spacing w:before="3"/>
        <w:ind w:left="1601"/>
        <w:rPr>
          <w:b/>
          <w:sz w:val="20"/>
        </w:rPr>
      </w:pPr>
      <w:r>
        <w:rPr>
          <w:b/>
          <w:sz w:val="20"/>
        </w:rPr>
        <w:t>Gambar 6 kode Python</w:t>
      </w:r>
    </w:p>
    <w:p w:rsidR="00791E89" w:rsidRDefault="00791E89">
      <w:pPr>
        <w:pStyle w:val="BodyText"/>
        <w:spacing w:before="4"/>
        <w:rPr>
          <w:b/>
          <w:sz w:val="31"/>
        </w:rPr>
      </w:pPr>
    </w:p>
    <w:p w:rsidR="00791E89" w:rsidRDefault="009F2A68">
      <w:pPr>
        <w:pStyle w:val="Heading1"/>
        <w:ind w:left="237"/>
        <w:jc w:val="both"/>
      </w:pPr>
      <w:bookmarkStart w:id="20" w:name="Open_CV"/>
      <w:bookmarkEnd w:id="20"/>
      <w:r>
        <w:t>Open CV</w:t>
      </w:r>
    </w:p>
    <w:p w:rsidR="00791E89" w:rsidRDefault="009F2A68">
      <w:pPr>
        <w:ind w:left="237" w:right="876"/>
        <w:jc w:val="both"/>
        <w:rPr>
          <w:sz w:val="24"/>
        </w:rPr>
      </w:pPr>
      <w:r>
        <w:rPr>
          <w:i/>
          <w:sz w:val="24"/>
        </w:rPr>
        <w:t xml:space="preserve">OpenCV (Open Source Computer Vision) </w:t>
      </w:r>
      <w:r>
        <w:rPr>
          <w:sz w:val="24"/>
        </w:rPr>
        <w:t>adalah</w:t>
      </w:r>
      <w:r>
        <w:rPr>
          <w:spacing w:val="-14"/>
          <w:sz w:val="24"/>
        </w:rPr>
        <w:t xml:space="preserve"> </w:t>
      </w:r>
      <w:r>
        <w:rPr>
          <w:sz w:val="24"/>
        </w:rPr>
        <w:t>library</w:t>
      </w:r>
      <w:r>
        <w:rPr>
          <w:spacing w:val="-18"/>
          <w:sz w:val="24"/>
        </w:rPr>
        <w:t xml:space="preserve"> </w:t>
      </w:r>
      <w:r>
        <w:rPr>
          <w:sz w:val="24"/>
        </w:rPr>
        <w:t>dari</w:t>
      </w:r>
      <w:r>
        <w:rPr>
          <w:spacing w:val="-9"/>
          <w:sz w:val="24"/>
        </w:rPr>
        <w:t xml:space="preserve"> </w:t>
      </w:r>
      <w:r>
        <w:rPr>
          <w:sz w:val="24"/>
        </w:rPr>
        <w:t>fungsi</w:t>
      </w:r>
      <w:r>
        <w:rPr>
          <w:spacing w:val="-10"/>
          <w:sz w:val="24"/>
        </w:rPr>
        <w:t xml:space="preserve"> </w:t>
      </w:r>
      <w:r>
        <w:rPr>
          <w:sz w:val="24"/>
        </w:rPr>
        <w:t>pemrograman</w:t>
      </w:r>
      <w:r>
        <w:rPr>
          <w:spacing w:val="-10"/>
          <w:sz w:val="24"/>
        </w:rPr>
        <w:t xml:space="preserve"> </w:t>
      </w:r>
      <w:r>
        <w:rPr>
          <w:sz w:val="24"/>
        </w:rPr>
        <w:t xml:space="preserve">untuk realtime visi komputer . </w:t>
      </w:r>
      <w:r>
        <w:rPr>
          <w:i/>
          <w:sz w:val="24"/>
        </w:rPr>
        <w:t xml:space="preserve">OpenCV </w:t>
      </w:r>
      <w:r>
        <w:rPr>
          <w:sz w:val="24"/>
        </w:rPr>
        <w:t xml:space="preserve">menggunakan lisensi </w:t>
      </w:r>
      <w:r>
        <w:rPr>
          <w:spacing w:val="-3"/>
          <w:sz w:val="24"/>
        </w:rPr>
        <w:t xml:space="preserve">BSD </w:t>
      </w:r>
      <w:r>
        <w:rPr>
          <w:sz w:val="24"/>
        </w:rPr>
        <w:t xml:space="preserve">dan bersifat gratis baik untuk penggunaan akademis maupun komersial. </w:t>
      </w:r>
      <w:r>
        <w:rPr>
          <w:i/>
          <w:sz w:val="24"/>
        </w:rPr>
        <w:t xml:space="preserve">OpenCV </w:t>
      </w:r>
      <w:r>
        <w:rPr>
          <w:sz w:val="24"/>
        </w:rPr>
        <w:t xml:space="preserve">dapat digunakan dalam bahasa </w:t>
      </w:r>
      <w:r>
        <w:rPr>
          <w:i/>
          <w:sz w:val="24"/>
        </w:rPr>
        <w:t xml:space="preserve">pemrograman C, C++, Python, Java, </w:t>
      </w:r>
      <w:r>
        <w:rPr>
          <w:sz w:val="24"/>
        </w:rPr>
        <w:t xml:space="preserve">dan sebagainya. </w:t>
      </w:r>
      <w:r>
        <w:rPr>
          <w:i/>
          <w:sz w:val="24"/>
        </w:rPr>
        <w:t xml:space="preserve">OpenCV </w:t>
      </w:r>
      <w:r>
        <w:rPr>
          <w:sz w:val="24"/>
        </w:rPr>
        <w:t xml:space="preserve">dapat digunakan pada sistem operasi </w:t>
      </w:r>
      <w:r>
        <w:rPr>
          <w:i/>
          <w:sz w:val="24"/>
        </w:rPr>
        <w:t>Windows, Linux, Android, iOS dan Mac OS. OpenCV</w:t>
      </w:r>
      <w:r>
        <w:rPr>
          <w:i/>
          <w:spacing w:val="-40"/>
          <w:sz w:val="24"/>
        </w:rPr>
        <w:t xml:space="preserve"> </w:t>
      </w:r>
      <w:r>
        <w:rPr>
          <w:sz w:val="24"/>
        </w:rPr>
        <w:t xml:space="preserve">memiliki lebih dari 2500 </w:t>
      </w:r>
      <w:r>
        <w:rPr>
          <w:i/>
          <w:sz w:val="24"/>
        </w:rPr>
        <w:t xml:space="preserve">algoritma </w:t>
      </w:r>
      <w:r>
        <w:rPr>
          <w:sz w:val="24"/>
        </w:rPr>
        <w:t>yang telah dioptimalkan</w:t>
      </w:r>
      <w:r>
        <w:rPr>
          <w:spacing w:val="1"/>
          <w:sz w:val="24"/>
        </w:rPr>
        <w:t xml:space="preserve"> </w:t>
      </w:r>
      <w:r>
        <w:rPr>
          <w:sz w:val="24"/>
        </w:rPr>
        <w:t>[4].</w:t>
      </w:r>
    </w:p>
    <w:p w:rsidR="00791E89" w:rsidRDefault="009F2A68">
      <w:pPr>
        <w:pStyle w:val="BodyText"/>
        <w:spacing w:before="1"/>
        <w:ind w:left="237"/>
      </w:pPr>
      <w:r>
        <w:t>.</w:t>
      </w:r>
    </w:p>
    <w:p w:rsidR="00791E89" w:rsidRDefault="00791E89">
      <w:pPr>
        <w:sectPr w:rsidR="00791E89">
          <w:type w:val="continuous"/>
          <w:pgSz w:w="11910" w:h="16840"/>
          <w:pgMar w:top="840" w:right="560" w:bottom="1160" w:left="1120" w:header="720" w:footer="720" w:gutter="0"/>
          <w:cols w:num="2" w:space="720" w:equalWidth="0">
            <w:col w:w="4697" w:space="40"/>
            <w:col w:w="5493"/>
          </w:cols>
        </w:sectPr>
      </w:pPr>
    </w:p>
    <w:p w:rsidR="00791E89" w:rsidRDefault="00791E89">
      <w:pPr>
        <w:pStyle w:val="BodyText"/>
        <w:rPr>
          <w:sz w:val="20"/>
        </w:rPr>
      </w:pPr>
    </w:p>
    <w:p w:rsidR="00791E89" w:rsidRDefault="00791E89">
      <w:pPr>
        <w:pStyle w:val="BodyText"/>
        <w:rPr>
          <w:sz w:val="20"/>
        </w:rPr>
      </w:pPr>
    </w:p>
    <w:p w:rsidR="00791E89" w:rsidRDefault="00791E89">
      <w:pPr>
        <w:rPr>
          <w:sz w:val="20"/>
        </w:rPr>
        <w:sectPr w:rsidR="00791E89">
          <w:pgSz w:w="11910" w:h="16840"/>
          <w:pgMar w:top="880" w:right="560" w:bottom="1160" w:left="1120" w:header="691" w:footer="973" w:gutter="0"/>
          <w:cols w:space="720"/>
        </w:sectPr>
      </w:pPr>
    </w:p>
    <w:p w:rsidR="00791E89" w:rsidRDefault="009F2A68">
      <w:pPr>
        <w:pStyle w:val="Heading1"/>
        <w:spacing w:before="209"/>
      </w:pPr>
      <w:bookmarkStart w:id="21" w:name="TensorFlow"/>
      <w:bookmarkEnd w:id="21"/>
      <w:r>
        <w:lastRenderedPageBreak/>
        <w:t>TensorFlow</w:t>
      </w:r>
    </w:p>
    <w:p w:rsidR="00791E89" w:rsidRDefault="009F2A68">
      <w:pPr>
        <w:pStyle w:val="BodyText"/>
        <w:ind w:left="320"/>
        <w:jc w:val="both"/>
      </w:pPr>
      <w:r>
        <w:rPr>
          <w:i/>
        </w:rPr>
        <w:t xml:space="preserve">TensorFlow </w:t>
      </w:r>
      <w:r>
        <w:t xml:space="preserve">adalah open source library untuk </w:t>
      </w:r>
      <w:r>
        <w:rPr>
          <w:i/>
        </w:rPr>
        <w:t>machine</w:t>
      </w:r>
      <w:r>
        <w:rPr>
          <w:i/>
          <w:spacing w:val="-10"/>
        </w:rPr>
        <w:t xml:space="preserve"> </w:t>
      </w:r>
      <w:r>
        <w:rPr>
          <w:i/>
        </w:rPr>
        <w:t>learning</w:t>
      </w:r>
      <w:r>
        <w:rPr>
          <w:i/>
          <w:spacing w:val="-9"/>
        </w:rPr>
        <w:t xml:space="preserve"> </w:t>
      </w:r>
      <w:r>
        <w:t>yang</w:t>
      </w:r>
      <w:r>
        <w:rPr>
          <w:spacing w:val="-15"/>
        </w:rPr>
        <w:t xml:space="preserve"> </w:t>
      </w:r>
      <w:r>
        <w:t>di</w:t>
      </w:r>
      <w:r>
        <w:rPr>
          <w:spacing w:val="-9"/>
        </w:rPr>
        <w:t xml:space="preserve"> </w:t>
      </w:r>
      <w:r>
        <w:t>release</w:t>
      </w:r>
      <w:r>
        <w:rPr>
          <w:spacing w:val="-12"/>
        </w:rPr>
        <w:t xml:space="preserve"> </w:t>
      </w:r>
      <w:r>
        <w:t>oleh</w:t>
      </w:r>
      <w:r>
        <w:rPr>
          <w:spacing w:val="-14"/>
        </w:rPr>
        <w:t xml:space="preserve"> </w:t>
      </w:r>
      <w:r>
        <w:t xml:space="preserve">Google yang mendukung beberapa bahasa pemrograman [1]. Dalam proses Transfer Learning, </w:t>
      </w:r>
      <w:r>
        <w:rPr>
          <w:i/>
        </w:rPr>
        <w:t xml:space="preserve">Tensorflow </w:t>
      </w:r>
      <w:r>
        <w:t>berperan untuk me</w:t>
      </w:r>
      <w:r>
        <w:t xml:space="preserve">mproses </w:t>
      </w:r>
      <w:r>
        <w:rPr>
          <w:i/>
        </w:rPr>
        <w:t xml:space="preserve">Inception-v3 </w:t>
      </w:r>
      <w:r>
        <w:t>Model untuk di training ulang menggunakan data yang baru dan</w:t>
      </w:r>
      <w:r>
        <w:rPr>
          <w:spacing w:val="-13"/>
        </w:rPr>
        <w:t xml:space="preserve"> </w:t>
      </w:r>
      <w:r>
        <w:t>kemudian</w:t>
      </w:r>
      <w:r>
        <w:rPr>
          <w:spacing w:val="-18"/>
        </w:rPr>
        <w:t xml:space="preserve"> </w:t>
      </w:r>
      <w:r>
        <w:t>menghasilkan</w:t>
      </w:r>
      <w:r>
        <w:rPr>
          <w:spacing w:val="-18"/>
        </w:rPr>
        <w:t xml:space="preserve"> </w:t>
      </w:r>
      <w:r>
        <w:t>classifier</w:t>
      </w:r>
      <w:r>
        <w:rPr>
          <w:spacing w:val="-13"/>
        </w:rPr>
        <w:t xml:space="preserve"> </w:t>
      </w:r>
      <w:r>
        <w:rPr>
          <w:spacing w:val="-3"/>
        </w:rPr>
        <w:t xml:space="preserve">dengan </w:t>
      </w:r>
      <w:r>
        <w:t xml:space="preserve">komputasi yang cepat dan akurasi yang baik. </w:t>
      </w:r>
      <w:r>
        <w:rPr>
          <w:i/>
        </w:rPr>
        <w:t xml:space="preserve">Tensorflow </w:t>
      </w:r>
      <w:r>
        <w:t>dapat digunakan pada semua sistem operasi.</w:t>
      </w:r>
    </w:p>
    <w:p w:rsidR="00791E89" w:rsidRDefault="00791E89">
      <w:pPr>
        <w:pStyle w:val="BodyText"/>
        <w:rPr>
          <w:sz w:val="26"/>
        </w:rPr>
      </w:pPr>
    </w:p>
    <w:p w:rsidR="00791E89" w:rsidRDefault="00791E89">
      <w:pPr>
        <w:pStyle w:val="BodyText"/>
        <w:spacing w:before="6"/>
        <w:rPr>
          <w:sz w:val="22"/>
        </w:rPr>
      </w:pPr>
    </w:p>
    <w:p w:rsidR="00791E89" w:rsidRDefault="009F2A68">
      <w:pPr>
        <w:pStyle w:val="Heading1"/>
        <w:numPr>
          <w:ilvl w:val="0"/>
          <w:numId w:val="3"/>
        </w:numPr>
        <w:tabs>
          <w:tab w:val="left" w:pos="749"/>
        </w:tabs>
        <w:ind w:left="748" w:hanging="429"/>
        <w:jc w:val="both"/>
      </w:pPr>
      <w:bookmarkStart w:id="22" w:name="II._HASIL"/>
      <w:bookmarkEnd w:id="22"/>
      <w:r>
        <w:t>HASIL</w:t>
      </w:r>
    </w:p>
    <w:p w:rsidR="00791E89" w:rsidRDefault="009F2A68">
      <w:pPr>
        <w:pStyle w:val="BodyText"/>
        <w:spacing w:before="80"/>
        <w:ind w:left="320" w:right="1"/>
        <w:jc w:val="both"/>
      </w:pPr>
      <w:r>
        <w:t xml:space="preserve">Pada proses ini dilakukan pengujian terhadap data. Menggunakan data </w:t>
      </w:r>
      <w:r>
        <w:rPr>
          <w:i/>
        </w:rPr>
        <w:t xml:space="preserve">training </w:t>
      </w:r>
      <w:r>
        <w:t xml:space="preserve">pada 3993 </w:t>
      </w:r>
      <w:r>
        <w:rPr>
          <w:i/>
        </w:rPr>
        <w:t xml:space="preserve">citra </w:t>
      </w:r>
      <w:r>
        <w:t xml:space="preserve">ekspresi marah, 7164 </w:t>
      </w:r>
      <w:r>
        <w:rPr>
          <w:i/>
        </w:rPr>
        <w:t xml:space="preserve">citra </w:t>
      </w:r>
      <w:r>
        <w:t xml:space="preserve">ekspresi senang, 4938 </w:t>
      </w:r>
      <w:r>
        <w:rPr>
          <w:i/>
        </w:rPr>
        <w:t xml:space="preserve">citra </w:t>
      </w:r>
      <w:r>
        <w:t xml:space="preserve">ekspresi sedih, dan 3205 </w:t>
      </w:r>
      <w:r>
        <w:rPr>
          <w:i/>
        </w:rPr>
        <w:t xml:space="preserve">citra </w:t>
      </w:r>
      <w:r>
        <w:t xml:space="preserve">ekspresi kaget, 4982 </w:t>
      </w:r>
      <w:r>
        <w:rPr>
          <w:i/>
        </w:rPr>
        <w:t xml:space="preserve">citra </w:t>
      </w:r>
      <w:r>
        <w:t xml:space="preserve">ekspresi netral, 436 ekspresi </w:t>
      </w:r>
      <w:r>
        <w:rPr>
          <w:i/>
        </w:rPr>
        <w:t xml:space="preserve">citra </w:t>
      </w:r>
      <w:r>
        <w:t>jijik , dan 41</w:t>
      </w:r>
      <w:r>
        <w:t xml:space="preserve">03 ekspresi </w:t>
      </w:r>
      <w:r>
        <w:rPr>
          <w:i/>
        </w:rPr>
        <w:t xml:space="preserve">citra </w:t>
      </w:r>
      <w:r>
        <w:t>takut dengan menggunakan data</w:t>
      </w:r>
      <w:r>
        <w:rPr>
          <w:spacing w:val="-13"/>
        </w:rPr>
        <w:t xml:space="preserve"> </w:t>
      </w:r>
      <w:r>
        <w:t>latih</w:t>
      </w:r>
      <w:r>
        <w:rPr>
          <w:spacing w:val="-9"/>
        </w:rPr>
        <w:t xml:space="preserve"> </w:t>
      </w:r>
      <w:r>
        <w:t>960</w:t>
      </w:r>
      <w:r>
        <w:rPr>
          <w:spacing w:val="-14"/>
        </w:rPr>
        <w:t xml:space="preserve"> </w:t>
      </w:r>
      <w:r>
        <w:rPr>
          <w:i/>
        </w:rPr>
        <w:t>citra</w:t>
      </w:r>
      <w:r>
        <w:rPr>
          <w:i/>
          <w:spacing w:val="-10"/>
        </w:rPr>
        <w:t xml:space="preserve"> </w:t>
      </w:r>
      <w:r>
        <w:t>ekspresi</w:t>
      </w:r>
      <w:r>
        <w:rPr>
          <w:spacing w:val="-13"/>
        </w:rPr>
        <w:t xml:space="preserve"> </w:t>
      </w:r>
      <w:r>
        <w:t>marah,</w:t>
      </w:r>
      <w:r>
        <w:rPr>
          <w:spacing w:val="-8"/>
        </w:rPr>
        <w:t xml:space="preserve"> </w:t>
      </w:r>
      <w:r>
        <w:t>1825</w:t>
      </w:r>
      <w:r>
        <w:rPr>
          <w:spacing w:val="-14"/>
        </w:rPr>
        <w:t xml:space="preserve"> </w:t>
      </w:r>
      <w:r>
        <w:rPr>
          <w:i/>
        </w:rPr>
        <w:t xml:space="preserve">citra </w:t>
      </w:r>
      <w:r>
        <w:t xml:space="preserve">ekspresi senang, 1139 </w:t>
      </w:r>
      <w:r>
        <w:rPr>
          <w:i/>
        </w:rPr>
        <w:t xml:space="preserve">citra </w:t>
      </w:r>
      <w:r>
        <w:t xml:space="preserve">ekspresi sedih, 797 </w:t>
      </w:r>
      <w:r>
        <w:rPr>
          <w:i/>
        </w:rPr>
        <w:t xml:space="preserve">citra </w:t>
      </w:r>
      <w:r>
        <w:t xml:space="preserve">ekspresi kaget, 1216 ekspresi </w:t>
      </w:r>
      <w:r>
        <w:rPr>
          <w:i/>
        </w:rPr>
        <w:t xml:space="preserve">citra </w:t>
      </w:r>
      <w:r>
        <w:t xml:space="preserve">netral, 111 ekspresi </w:t>
      </w:r>
      <w:r>
        <w:rPr>
          <w:i/>
        </w:rPr>
        <w:t xml:space="preserve">citra </w:t>
      </w:r>
      <w:r>
        <w:t xml:space="preserve">jijik, dan 1018 ekspresi </w:t>
      </w:r>
      <w:r>
        <w:rPr>
          <w:i/>
        </w:rPr>
        <w:t>citra</w:t>
      </w:r>
      <w:r>
        <w:rPr>
          <w:i/>
          <w:spacing w:val="2"/>
        </w:rPr>
        <w:t xml:space="preserve"> </w:t>
      </w:r>
      <w:r>
        <w:t>takut.</w:t>
      </w:r>
    </w:p>
    <w:p w:rsidR="00791E89" w:rsidRDefault="009F2A68">
      <w:pPr>
        <w:spacing w:before="1"/>
        <w:ind w:left="320"/>
        <w:jc w:val="both"/>
        <w:rPr>
          <w:sz w:val="18"/>
        </w:rPr>
      </w:pPr>
      <w:r>
        <w:rPr>
          <w:sz w:val="24"/>
        </w:rPr>
        <w:t xml:space="preserve">Pengujian dilakukan dengan </w:t>
      </w:r>
      <w:r>
        <w:rPr>
          <w:i/>
          <w:sz w:val="24"/>
        </w:rPr>
        <w:t xml:space="preserve">epoch </w:t>
      </w:r>
      <w:r>
        <w:rPr>
          <w:sz w:val="24"/>
        </w:rPr>
        <w:t xml:space="preserve">50 dan 100, </w:t>
      </w:r>
      <w:r>
        <w:rPr>
          <w:i/>
          <w:sz w:val="24"/>
        </w:rPr>
        <w:t xml:space="preserve">Learning Rate </w:t>
      </w:r>
      <w:r>
        <w:rPr>
          <w:sz w:val="24"/>
        </w:rPr>
        <w:t xml:space="preserve">= 0.001, output layer = 7, mengganti nilai </w:t>
      </w:r>
      <w:r>
        <w:rPr>
          <w:i/>
          <w:sz w:val="24"/>
        </w:rPr>
        <w:t>batch size</w:t>
      </w:r>
      <w:r>
        <w:rPr>
          <w:sz w:val="24"/>
        </w:rPr>
        <w:t xml:space="preserve">. Menggunakan </w:t>
      </w:r>
      <w:r>
        <w:rPr>
          <w:i/>
          <w:sz w:val="24"/>
        </w:rPr>
        <w:t xml:space="preserve">batch size </w:t>
      </w:r>
      <w:r>
        <w:rPr>
          <w:sz w:val="24"/>
        </w:rPr>
        <w:t xml:space="preserve">64 dan 128. </w:t>
      </w:r>
      <w:r>
        <w:rPr>
          <w:i/>
          <w:sz w:val="24"/>
        </w:rPr>
        <w:t xml:space="preserve">Optimizer </w:t>
      </w:r>
      <w:r>
        <w:rPr>
          <w:sz w:val="24"/>
        </w:rPr>
        <w:t xml:space="preserve">yang diuji adalah </w:t>
      </w:r>
      <w:r>
        <w:rPr>
          <w:i/>
          <w:sz w:val="24"/>
        </w:rPr>
        <w:t>Adam</w:t>
      </w:r>
      <w:r>
        <w:rPr>
          <w:sz w:val="24"/>
        </w:rPr>
        <w:t>. Hasil dari pengujian dapat dilihat table dibawah</w:t>
      </w:r>
      <w:r>
        <w:rPr>
          <w:sz w:val="18"/>
        </w:rPr>
        <w:t>:</w:t>
      </w:r>
    </w:p>
    <w:p w:rsidR="00791E89" w:rsidRDefault="009F2A68">
      <w:pPr>
        <w:pStyle w:val="Heading1"/>
      </w:pPr>
      <w:r>
        <w:t>Table</w:t>
      </w:r>
    </w:p>
    <w:p w:rsidR="00791E89" w:rsidRDefault="009F2A68">
      <w:pPr>
        <w:spacing w:before="209"/>
        <w:ind w:left="239" w:right="877"/>
        <w:jc w:val="both"/>
        <w:rPr>
          <w:i/>
          <w:sz w:val="24"/>
        </w:rPr>
      </w:pPr>
      <w:r>
        <w:br w:type="column"/>
      </w:r>
      <w:r>
        <w:rPr>
          <w:sz w:val="24"/>
        </w:rPr>
        <w:lastRenderedPageBreak/>
        <w:t>Berdasarkan hasi</w:t>
      </w:r>
      <w:r>
        <w:rPr>
          <w:sz w:val="24"/>
        </w:rPr>
        <w:t xml:space="preserve">l pengujian diatas, grafik yang menenunjukan hasil akurasi </w:t>
      </w:r>
      <w:r>
        <w:rPr>
          <w:i/>
          <w:sz w:val="24"/>
        </w:rPr>
        <w:t xml:space="preserve">learning </w:t>
      </w:r>
      <w:r>
        <w:rPr>
          <w:sz w:val="24"/>
        </w:rPr>
        <w:t xml:space="preserve">paling bagus ditunjukan pada proses </w:t>
      </w:r>
      <w:r>
        <w:rPr>
          <w:i/>
          <w:sz w:val="24"/>
        </w:rPr>
        <w:t xml:space="preserve">epoch </w:t>
      </w:r>
      <w:r>
        <w:rPr>
          <w:sz w:val="24"/>
        </w:rPr>
        <w:t xml:space="preserve">100 dan </w:t>
      </w:r>
      <w:r>
        <w:rPr>
          <w:i/>
          <w:sz w:val="24"/>
        </w:rPr>
        <w:t xml:space="preserve">batch size </w:t>
      </w:r>
      <w:r>
        <w:rPr>
          <w:sz w:val="24"/>
        </w:rPr>
        <w:t xml:space="preserve">128 yaitu dengan akurasi 0.9032 pada </w:t>
      </w:r>
      <w:r>
        <w:rPr>
          <w:i/>
          <w:sz w:val="24"/>
        </w:rPr>
        <w:t xml:space="preserve">training </w:t>
      </w:r>
      <w:r>
        <w:rPr>
          <w:sz w:val="24"/>
        </w:rPr>
        <w:t xml:space="preserve">dan 0.66 pada </w:t>
      </w:r>
      <w:r>
        <w:rPr>
          <w:i/>
          <w:sz w:val="24"/>
        </w:rPr>
        <w:t>validation.</w:t>
      </w:r>
    </w:p>
    <w:p w:rsidR="00791E89" w:rsidRDefault="009F2A68">
      <w:pPr>
        <w:pStyle w:val="BodyText"/>
        <w:spacing w:before="1"/>
        <w:ind w:left="239" w:right="881"/>
        <w:jc w:val="both"/>
      </w:pPr>
      <w:r>
        <w:t xml:space="preserve">Hasil pengujian dengan model terbaik menghasilkan data </w:t>
      </w:r>
      <w:r>
        <w:rPr>
          <w:i/>
        </w:rPr>
        <w:t xml:space="preserve">citra </w:t>
      </w:r>
      <w:r>
        <w:t>yang terklarifikasi benar dapat diliahat pada table dibawah ini:</w:t>
      </w:r>
    </w:p>
    <w:p w:rsidR="00791E89" w:rsidRDefault="009F2A68">
      <w:pPr>
        <w:spacing w:before="2"/>
        <w:ind w:left="1031"/>
        <w:jc w:val="both"/>
        <w:rPr>
          <w:b/>
          <w:sz w:val="20"/>
        </w:rPr>
      </w:pPr>
      <w:r>
        <w:rPr>
          <w:b/>
          <w:sz w:val="20"/>
        </w:rPr>
        <w:t>Tabel 2. Tabel Confusion matrix</w:t>
      </w:r>
    </w:p>
    <w:p w:rsidR="00791E89" w:rsidRDefault="009F2A68">
      <w:pPr>
        <w:pStyle w:val="BodyText"/>
        <w:spacing w:before="7"/>
        <w:rPr>
          <w:b/>
          <w:sz w:val="11"/>
        </w:rPr>
      </w:pPr>
      <w:r>
        <w:rPr>
          <w:noProof/>
          <w:lang w:val="en-US"/>
        </w:rPr>
        <w:drawing>
          <wp:anchor distT="0" distB="0" distL="0" distR="0" simplePos="0" relativeHeight="6" behindDoc="0" locked="0" layoutInCell="1" allowOverlap="1">
            <wp:simplePos x="0" y="0"/>
            <wp:positionH relativeFrom="page">
              <wp:posOffset>3860220</wp:posOffset>
            </wp:positionH>
            <wp:positionV relativeFrom="paragraph">
              <wp:posOffset>109817</wp:posOffset>
            </wp:positionV>
            <wp:extent cx="2940560" cy="169764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5" cstate="print"/>
                    <a:stretch>
                      <a:fillRect/>
                    </a:stretch>
                  </pic:blipFill>
                  <pic:spPr>
                    <a:xfrm>
                      <a:off x="0" y="0"/>
                      <a:ext cx="2940560" cy="1697640"/>
                    </a:xfrm>
                    <a:prstGeom prst="rect">
                      <a:avLst/>
                    </a:prstGeom>
                  </pic:spPr>
                </pic:pic>
              </a:graphicData>
            </a:graphic>
          </wp:anchor>
        </w:drawing>
      </w:r>
    </w:p>
    <w:p w:rsidR="00791E89" w:rsidRDefault="00791E89">
      <w:pPr>
        <w:pStyle w:val="BodyText"/>
        <w:rPr>
          <w:b/>
          <w:sz w:val="22"/>
        </w:rPr>
      </w:pPr>
    </w:p>
    <w:p w:rsidR="00791E89" w:rsidRDefault="009F2A68">
      <w:pPr>
        <w:spacing w:before="138"/>
        <w:ind w:left="891" w:right="1534"/>
        <w:jc w:val="center"/>
        <w:rPr>
          <w:b/>
          <w:sz w:val="20"/>
        </w:rPr>
      </w:pPr>
      <w:r>
        <w:rPr>
          <w:b/>
          <w:sz w:val="20"/>
        </w:rPr>
        <w:t>Tabel 3. Tabel TP, FP, FN</w:t>
      </w:r>
    </w:p>
    <w:p w:rsidR="00791E89" w:rsidRDefault="009F2A68">
      <w:pPr>
        <w:pStyle w:val="BodyText"/>
        <w:spacing w:before="3"/>
        <w:rPr>
          <w:b/>
          <w:sz w:val="10"/>
        </w:rPr>
      </w:pPr>
      <w:r>
        <w:rPr>
          <w:noProof/>
          <w:lang w:val="en-US"/>
        </w:rPr>
        <w:drawing>
          <wp:anchor distT="0" distB="0" distL="0" distR="0" simplePos="0" relativeHeight="7" behindDoc="0" locked="0" layoutInCell="1" allowOverlap="1">
            <wp:simplePos x="0" y="0"/>
            <wp:positionH relativeFrom="page">
              <wp:posOffset>3849590</wp:posOffset>
            </wp:positionH>
            <wp:positionV relativeFrom="paragraph">
              <wp:posOffset>99891</wp:posOffset>
            </wp:positionV>
            <wp:extent cx="3040740" cy="144760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6" cstate="print"/>
                    <a:stretch>
                      <a:fillRect/>
                    </a:stretch>
                  </pic:blipFill>
                  <pic:spPr>
                    <a:xfrm>
                      <a:off x="0" y="0"/>
                      <a:ext cx="3040740" cy="1447609"/>
                    </a:xfrm>
                    <a:prstGeom prst="rect">
                      <a:avLst/>
                    </a:prstGeom>
                  </pic:spPr>
                </pic:pic>
              </a:graphicData>
            </a:graphic>
          </wp:anchor>
        </w:drawing>
      </w:r>
    </w:p>
    <w:p w:rsidR="00791E89" w:rsidRDefault="009F2A68">
      <w:pPr>
        <w:spacing w:before="105"/>
        <w:ind w:left="891" w:right="1541"/>
        <w:jc w:val="center"/>
        <w:rPr>
          <w:b/>
          <w:sz w:val="20"/>
        </w:rPr>
      </w:pPr>
      <w:r>
        <w:rPr>
          <w:b/>
          <w:sz w:val="20"/>
        </w:rPr>
        <w:t>Tabel 4. Tabel Recall dan Precision</w:t>
      </w:r>
    </w:p>
    <w:p w:rsidR="00791E89" w:rsidRDefault="00791E89">
      <w:pPr>
        <w:jc w:val="center"/>
        <w:rPr>
          <w:sz w:val="20"/>
        </w:rPr>
        <w:sectPr w:rsidR="00791E89">
          <w:type w:val="continuous"/>
          <w:pgSz w:w="11910" w:h="16840"/>
          <w:pgMar w:top="840" w:right="560" w:bottom="1160" w:left="1120" w:header="720" w:footer="720" w:gutter="0"/>
          <w:cols w:num="2" w:space="720" w:equalWidth="0">
            <w:col w:w="4695" w:space="40"/>
            <w:col w:w="5495"/>
          </w:cols>
        </w:sectPr>
      </w:pPr>
    </w:p>
    <w:p w:rsidR="00791E89" w:rsidRDefault="009F2A68">
      <w:pPr>
        <w:spacing w:before="2"/>
        <w:ind w:left="1497"/>
        <w:rPr>
          <w:b/>
          <w:sz w:val="20"/>
        </w:rPr>
      </w:pPr>
      <w:r>
        <w:rPr>
          <w:b/>
          <w:sz w:val="20"/>
        </w:rPr>
        <w:lastRenderedPageBreak/>
        <w:t>Table 1 Pengujian Data</w:t>
      </w:r>
    </w:p>
    <w:p w:rsidR="00791E89" w:rsidRDefault="00791E89">
      <w:pPr>
        <w:pStyle w:val="BodyText"/>
        <w:spacing w:before="2" w:after="39"/>
        <w:rPr>
          <w:b/>
          <w:sz w:val="26"/>
        </w:rPr>
      </w:pPr>
    </w:p>
    <w:p w:rsidR="00791E89" w:rsidRDefault="009F2A68">
      <w:pPr>
        <w:pStyle w:val="BodyText"/>
        <w:spacing w:line="109" w:lineRule="exact"/>
        <w:ind w:left="1749"/>
        <w:rPr>
          <w:sz w:val="10"/>
        </w:rPr>
      </w:pPr>
      <w:r>
        <w:rPr>
          <w:position w:val="-1"/>
          <w:sz w:val="10"/>
        </w:rPr>
      </w:r>
      <w:r>
        <w:rPr>
          <w:position w:val="-1"/>
          <w:sz w:val="10"/>
        </w:rPr>
        <w:pict>
          <v:group id="_x0000_s1052" style="width:5.5pt;height:5.5pt;mso-position-horizontal-relative:char;mso-position-vertical-relative:line" coordsize="110,110">
            <v:rect id="_x0000_s1053" style="position:absolute;width:110;height:110" fillcolor="#5b9bd4" stroked="f"/>
            <w10:wrap type="none"/>
            <w10:anchorlock/>
          </v:group>
        </w:pict>
      </w:r>
    </w:p>
    <w:p w:rsidR="00791E89" w:rsidRDefault="009F2A68">
      <w:pPr>
        <w:pStyle w:val="BodyText"/>
        <w:rPr>
          <w:b/>
          <w:sz w:val="26"/>
        </w:rPr>
      </w:pPr>
      <w:r>
        <w:br w:type="column"/>
      </w:r>
    </w:p>
    <w:p w:rsidR="00791E89" w:rsidRDefault="00791E89">
      <w:pPr>
        <w:pStyle w:val="BodyText"/>
        <w:rPr>
          <w:b/>
          <w:sz w:val="26"/>
        </w:rPr>
      </w:pPr>
    </w:p>
    <w:p w:rsidR="00791E89" w:rsidRDefault="00791E89">
      <w:pPr>
        <w:pStyle w:val="BodyText"/>
        <w:rPr>
          <w:b/>
          <w:sz w:val="26"/>
        </w:rPr>
      </w:pPr>
    </w:p>
    <w:p w:rsidR="00791E89" w:rsidRDefault="00791E89">
      <w:pPr>
        <w:pStyle w:val="BodyText"/>
        <w:rPr>
          <w:b/>
          <w:sz w:val="26"/>
        </w:rPr>
      </w:pPr>
    </w:p>
    <w:p w:rsidR="00791E89" w:rsidRDefault="00791E89">
      <w:pPr>
        <w:pStyle w:val="BodyText"/>
        <w:rPr>
          <w:b/>
          <w:sz w:val="26"/>
        </w:rPr>
      </w:pPr>
    </w:p>
    <w:p w:rsidR="00791E89" w:rsidRDefault="00791E89">
      <w:pPr>
        <w:pStyle w:val="BodyText"/>
        <w:rPr>
          <w:b/>
          <w:sz w:val="26"/>
        </w:rPr>
      </w:pPr>
    </w:p>
    <w:p w:rsidR="00791E89" w:rsidRDefault="00791E89">
      <w:pPr>
        <w:pStyle w:val="BodyText"/>
        <w:rPr>
          <w:b/>
          <w:sz w:val="26"/>
        </w:rPr>
      </w:pPr>
    </w:p>
    <w:p w:rsidR="00791E89" w:rsidRDefault="00791E89">
      <w:pPr>
        <w:pStyle w:val="BodyText"/>
        <w:rPr>
          <w:b/>
          <w:sz w:val="26"/>
        </w:rPr>
      </w:pPr>
    </w:p>
    <w:p w:rsidR="00791E89" w:rsidRDefault="00791E89">
      <w:pPr>
        <w:pStyle w:val="BodyText"/>
        <w:rPr>
          <w:b/>
          <w:sz w:val="26"/>
        </w:rPr>
      </w:pPr>
    </w:p>
    <w:p w:rsidR="00791E89" w:rsidRDefault="009F2A68">
      <w:pPr>
        <w:pStyle w:val="BodyText"/>
        <w:spacing w:before="222" w:line="276" w:lineRule="auto"/>
        <w:ind w:left="1418" w:right="657"/>
      </w:pPr>
      <w:r>
        <w:pict>
          <v:group id="_x0000_s1035" style="position:absolute;left:0;text-align:left;margin-left:92.25pt;margin-top:-93.8pt;width:200pt;height:81.05pt;z-index:-15971840;mso-position-horizontal-relative:page" coordorigin="1845,-1876" coordsize="4000,1621">
            <v:shape id="_x0000_s1051" style="position:absolute;left:1908;top:-1249;width:212;height:620" coordorigin="1909,-1249" coordsize="212,620" o:spt="100" adj="0,,0" path="m1909,-629r211,m1909,-941r211,m1909,-1249r211,e" filled="f" strokecolor="#888" strokeweight=".5pt">
              <v:stroke joinstyle="round"/>
              <v:formulas/>
              <v:path arrowok="t" o:connecttype="segments"/>
            </v:shape>
            <v:rect id="_x0000_s1050" style="position:absolute;left:2120;top:-1469;width:280;height:1151" fillcolor="#5b9bd4" stroked="f"/>
            <v:shape id="_x0000_s1049" style="position:absolute;left:2680;top:-1249;width:424;height:620" coordorigin="2680,-1249" coordsize="424,620" o:spt="100" adj="0,,0" path="m2680,-629r424,m2680,-941r424,m2680,-1249r424,e" filled="f" strokecolor="#888" strokeweight=".5pt">
              <v:stroke joinstyle="round"/>
              <v:formulas/>
              <v:path arrowok="t" o:connecttype="segments"/>
            </v:shape>
            <v:rect id="_x0000_s1048" style="position:absolute;left:3104;top:-1481;width:280;height:1163" fillcolor="#5b9bd4" stroked="f"/>
            <v:shape id="_x0000_s1047" style="position:absolute;left:1908;top:-1561;width:3160;height:932" coordorigin="1909,-1561" coordsize="3160,932" o:spt="100" adj="0,,0" path="m3664,-629r420,m3664,-941r420,m3664,-1249r420,m1909,-1561r2175,m4364,-1561r704,e" filled="f" strokecolor="#888" strokeweight=".5pt">
              <v:stroke joinstyle="round"/>
              <v:formulas/>
              <v:path arrowok="t" o:connecttype="segments"/>
            </v:shape>
            <v:rect id="_x0000_s1046" style="position:absolute;left:4084;top:-1721;width:280;height:1403" fillcolor="#5b9bd4" stroked="f"/>
            <v:shape id="_x0000_s1045" style="position:absolute;left:4648;top:-1561;width:1192;height:932" coordorigin="4648,-1561" coordsize="1192,932" o:spt="100" adj="0,,0" path="m4648,-629r420,m4648,-941r420,m4648,-1249r420,m5348,-1561r492,e" filled="f" strokecolor="#888" strokeweight=".5pt">
              <v:stroke joinstyle="round"/>
              <v:formulas/>
              <v:path arrowok="t" o:connecttype="segments"/>
            </v:shape>
            <v:rect id="_x0000_s1044" style="position:absolute;left:5068;top:-1725;width:280;height:1407" fillcolor="#5b9bd4" stroked="f"/>
            <v:shape id="_x0000_s1043" style="position:absolute;left:2400;top:-1345;width:2248;height:1027" coordorigin="2400,-1345" coordsize="2248,1027" o:spt="100" adj="0,,0" path="m2680,-1329r-280,l2400,-319r280,l2680,-1329xm3664,-1333r-280,l3384,-319r280,l3664,-1333xm4648,-1345r-284,l4364,-319r284,l4648,-1345xe" fillcolor="#ec7c30" stroked="f">
              <v:stroke joinstyle="round"/>
              <v:formulas/>
              <v:path arrowok="t" o:connecttype="segments"/>
            </v:shape>
            <v:shape id="_x0000_s1042" style="position:absolute;left:5628;top:-1249;width:212;height:620" coordorigin="5628,-1249" coordsize="212,620" o:spt="100" adj="0,,0" path="m5628,-629r212,m5628,-941r212,m5628,-1249r212,e" filled="f" strokecolor="#888" strokeweight=".5pt">
              <v:stroke joinstyle="round"/>
              <v:formulas/>
              <v:path arrowok="t" o:connecttype="segments"/>
            </v:shape>
            <v:rect id="_x0000_s1041" style="position:absolute;left:5348;top:-1345;width:280;height:1027" fillcolor="#ec7c30" stroked="f"/>
            <v:line id="_x0000_s1040" style="position:absolute" from="1909,-1871" to="5840,-1871" strokecolor="#888" strokeweight=".5pt"/>
            <v:shape id="_x0000_s1039" style="position:absolute;left:1845;top:-1871;width:64;height:1553" coordorigin="1845,-1871" coordsize="64,1553" o:spt="100" adj="0,,0" path="m1909,-319r,-1552m1845,-319r64,m1845,-629r64,m1845,-941r64,m1845,-1249r64,m1845,-1561r64,m1845,-1871r64,e" filled="f" strokecolor="#888" strokeweight=".5pt">
              <v:stroke joinstyle="round"/>
              <v:formulas/>
              <v:path arrowok="t" o:connecttype="segments"/>
            </v:shape>
            <v:shape id="_x0000_s1038" style="position:absolute;left:1908;top:-319;width:3932;height:64" coordorigin="1909,-319" coordsize="3932,64" o:spt="100" adj="0,,0" path="m1909,-319r3931,m1909,-319r,64m2892,-319r,64m3876,-319r,64m4856,-319r,64m5840,-319r,64e" filled="f" strokecolor="#888" strokeweight=".5pt">
              <v:stroke joinstyle="round"/>
              <v:formulas/>
              <v:path arrowok="t" o:connecttype="segments"/>
            </v:shape>
            <v:rect id="_x0000_s1037" style="position:absolute;left:2869;top:-1750;width:110;height:110" fillcolor="#ec7c30" stroked="f"/>
            <v:shape id="_x0000_s1036" type="#_x0000_t202" style="position:absolute;left:3028;top:-1783;width:845;height:200" filled="f" stroked="f">
              <v:textbox inset="0,0,0,0">
                <w:txbxContent>
                  <w:p w:rsidR="00791E89" w:rsidRDefault="009F2A68">
                    <w:pPr>
                      <w:spacing w:line="200" w:lineRule="exact"/>
                      <w:rPr>
                        <w:rFonts w:ascii="Carlito"/>
                        <w:sz w:val="20"/>
                      </w:rPr>
                    </w:pPr>
                    <w:r>
                      <w:rPr>
                        <w:rFonts w:ascii="Carlito"/>
                        <w:sz w:val="20"/>
                      </w:rPr>
                      <w:t>Validation</w:t>
                    </w:r>
                  </w:p>
                </w:txbxContent>
              </v:textbox>
            </v:shape>
            <w10:wrap anchorx="page"/>
          </v:group>
        </w:pict>
      </w:r>
      <w:r>
        <w:pict>
          <v:group id="_x0000_s1026" style="position:absolute;left:0;text-align:left;margin-left:71.75pt;margin-top:-113.35pt;width:220.5pt;height:167.5pt;z-index:15737856;mso-position-horizontal-relative:page" coordorigin="1435,-2267" coordsize="4410,3350">
            <v:shape id="_x0000_s1034" type="#_x0000_t202" style="position:absolute;left:5024;top:341;width:673;height:200" filled="f" stroked="f">
              <v:textbox inset="0,0,0,0">
                <w:txbxContent>
                  <w:p w:rsidR="00791E89" w:rsidRDefault="009F2A68">
                    <w:pPr>
                      <w:spacing w:line="200" w:lineRule="exact"/>
                      <w:rPr>
                        <w:rFonts w:ascii="Carlito"/>
                        <w:sz w:val="20"/>
                      </w:rPr>
                    </w:pPr>
                    <w:r>
                      <w:rPr>
                        <w:rFonts w:ascii="Carlito"/>
                        <w:sz w:val="20"/>
                      </w:rPr>
                      <w:t>size 128</w:t>
                    </w:r>
                  </w:p>
                </w:txbxContent>
              </v:textbox>
            </v:shape>
            <v:shape id="_x0000_s1033" type="#_x0000_t202" style="position:absolute;left:4092;top:341;width:570;height:200" filled="f" stroked="f">
              <v:textbox inset="0,0,0,0">
                <w:txbxContent>
                  <w:p w:rsidR="00791E89" w:rsidRDefault="009F2A68">
                    <w:pPr>
                      <w:spacing w:line="200" w:lineRule="exact"/>
                      <w:rPr>
                        <w:rFonts w:ascii="Carlito"/>
                        <w:sz w:val="20"/>
                      </w:rPr>
                    </w:pPr>
                    <w:r>
                      <w:rPr>
                        <w:rFonts w:ascii="Carlito"/>
                        <w:sz w:val="20"/>
                      </w:rPr>
                      <w:t>size 64</w:t>
                    </w:r>
                  </w:p>
                </w:txbxContent>
              </v:textbox>
            </v:shape>
            <v:shape id="_x0000_s1032" type="#_x0000_t202" style="position:absolute;left:3942;top:-147;width:1853;height:445" filled="f" stroked="f">
              <v:textbox inset="0,0,0,0">
                <w:txbxContent>
                  <w:p w:rsidR="00791E89" w:rsidRDefault="009F2A68">
                    <w:pPr>
                      <w:spacing w:line="204" w:lineRule="exact"/>
                      <w:rPr>
                        <w:rFonts w:ascii="Carlito"/>
                        <w:sz w:val="20"/>
                      </w:rPr>
                    </w:pPr>
                    <w:r>
                      <w:rPr>
                        <w:rFonts w:ascii="Carlito"/>
                        <w:sz w:val="20"/>
                      </w:rPr>
                      <w:t>epoch 100   epoch</w:t>
                    </w:r>
                    <w:r>
                      <w:rPr>
                        <w:rFonts w:ascii="Carlito"/>
                        <w:spacing w:val="-8"/>
                        <w:sz w:val="20"/>
                      </w:rPr>
                      <w:t xml:space="preserve"> </w:t>
                    </w:r>
                    <w:r>
                      <w:rPr>
                        <w:rFonts w:ascii="Carlito"/>
                        <w:sz w:val="20"/>
                      </w:rPr>
                      <w:t>100</w:t>
                    </w:r>
                  </w:p>
                  <w:p w:rsidR="00791E89" w:rsidRDefault="009F2A68">
                    <w:pPr>
                      <w:spacing w:line="240" w:lineRule="exact"/>
                      <w:ind w:left="20"/>
                      <w:rPr>
                        <w:rFonts w:ascii="Carlito"/>
                        <w:sz w:val="20"/>
                      </w:rPr>
                    </w:pPr>
                    <w:r>
                      <w:rPr>
                        <w:rFonts w:ascii="Carlito"/>
                        <w:sz w:val="20"/>
                      </w:rPr>
                      <w:t>dan batch    dan</w:t>
                    </w:r>
                    <w:r>
                      <w:rPr>
                        <w:rFonts w:ascii="Carlito"/>
                        <w:spacing w:val="-13"/>
                        <w:sz w:val="20"/>
                      </w:rPr>
                      <w:t xml:space="preserve"> </w:t>
                    </w:r>
                    <w:r>
                      <w:rPr>
                        <w:rFonts w:ascii="Carlito"/>
                        <w:sz w:val="20"/>
                      </w:rPr>
                      <w:t>batch</w:t>
                    </w:r>
                  </w:p>
                </w:txbxContent>
              </v:textbox>
            </v:shape>
            <v:shape id="_x0000_s1031" type="#_x0000_t202" style="position:absolute;left:2979;top:-147;width:829;height:689" filled="f" stroked="f">
              <v:textbox inset="0,0,0,0">
                <w:txbxContent>
                  <w:p w:rsidR="00791E89" w:rsidRDefault="009F2A68">
                    <w:pPr>
                      <w:spacing w:line="204" w:lineRule="exact"/>
                      <w:ind w:left="30"/>
                      <w:rPr>
                        <w:rFonts w:ascii="Carlito"/>
                        <w:sz w:val="20"/>
                      </w:rPr>
                    </w:pPr>
                    <w:r>
                      <w:rPr>
                        <w:rFonts w:ascii="Carlito"/>
                        <w:sz w:val="20"/>
                      </w:rPr>
                      <w:t>epoch 50</w:t>
                    </w:r>
                  </w:p>
                  <w:p w:rsidR="00791E89" w:rsidRDefault="009F2A68">
                    <w:pPr>
                      <w:ind w:left="101" w:hanging="101"/>
                      <w:rPr>
                        <w:rFonts w:ascii="Carlito"/>
                        <w:sz w:val="20"/>
                      </w:rPr>
                    </w:pPr>
                    <w:r>
                      <w:rPr>
                        <w:rFonts w:ascii="Carlito"/>
                        <w:sz w:val="20"/>
                      </w:rPr>
                      <w:t>dan batch size128</w:t>
                    </w:r>
                  </w:p>
                </w:txbxContent>
              </v:textbox>
            </v:shape>
            <v:shape id="_x0000_s1030" type="#_x0000_t202" style="position:absolute;left:1996;top:-147;width:829;height:689" filled="f" stroked="f">
              <v:textbox inset="0,0,0,0">
                <w:txbxContent>
                  <w:p w:rsidR="00791E89" w:rsidRDefault="009F2A68">
                    <w:pPr>
                      <w:spacing w:line="204" w:lineRule="exact"/>
                      <w:ind w:left="30"/>
                      <w:rPr>
                        <w:rFonts w:ascii="Carlito"/>
                        <w:sz w:val="20"/>
                      </w:rPr>
                    </w:pPr>
                    <w:r>
                      <w:rPr>
                        <w:rFonts w:ascii="Carlito"/>
                        <w:sz w:val="20"/>
                      </w:rPr>
                      <w:t>epoch 50</w:t>
                    </w:r>
                  </w:p>
                  <w:p w:rsidR="00791E89" w:rsidRDefault="009F2A68">
                    <w:pPr>
                      <w:ind w:left="128" w:right="1" w:hanging="129"/>
                      <w:rPr>
                        <w:rFonts w:ascii="Carlito"/>
                        <w:sz w:val="20"/>
                      </w:rPr>
                    </w:pPr>
                    <w:r>
                      <w:rPr>
                        <w:rFonts w:ascii="Carlito"/>
                        <w:sz w:val="20"/>
                      </w:rPr>
                      <w:t>dan batch size 64</w:t>
                    </w:r>
                  </w:p>
                </w:txbxContent>
              </v:textbox>
            </v:shape>
            <v:shape id="_x0000_s1029" type="#_x0000_t202" style="position:absolute;left:1470;top:-1960;width:274;height:1753" filled="f" stroked="f">
              <v:textbox inset="0,0,0,0">
                <w:txbxContent>
                  <w:p w:rsidR="00791E89" w:rsidRDefault="009F2A68">
                    <w:pPr>
                      <w:spacing w:line="204" w:lineRule="exact"/>
                      <w:ind w:right="18"/>
                      <w:jc w:val="right"/>
                      <w:rPr>
                        <w:rFonts w:ascii="Carlito"/>
                        <w:sz w:val="20"/>
                      </w:rPr>
                    </w:pPr>
                    <w:r>
                      <w:rPr>
                        <w:rFonts w:ascii="Carlito"/>
                        <w:sz w:val="20"/>
                      </w:rPr>
                      <w:t>1</w:t>
                    </w:r>
                  </w:p>
                  <w:p w:rsidR="00791E89" w:rsidRDefault="009F2A68">
                    <w:pPr>
                      <w:spacing w:before="66"/>
                      <w:ind w:right="18"/>
                      <w:jc w:val="right"/>
                      <w:rPr>
                        <w:rFonts w:ascii="Carlito"/>
                        <w:sz w:val="20"/>
                      </w:rPr>
                    </w:pPr>
                    <w:r>
                      <w:rPr>
                        <w:rFonts w:ascii="Carlito"/>
                        <w:spacing w:val="-1"/>
                        <w:sz w:val="20"/>
                      </w:rPr>
                      <w:t>0.8</w:t>
                    </w:r>
                  </w:p>
                  <w:p w:rsidR="00791E89" w:rsidRDefault="009F2A68">
                    <w:pPr>
                      <w:spacing w:before="66"/>
                      <w:ind w:right="18"/>
                      <w:jc w:val="right"/>
                      <w:rPr>
                        <w:rFonts w:ascii="Carlito"/>
                        <w:sz w:val="20"/>
                      </w:rPr>
                    </w:pPr>
                    <w:r>
                      <w:rPr>
                        <w:rFonts w:ascii="Carlito"/>
                        <w:spacing w:val="-1"/>
                        <w:sz w:val="20"/>
                      </w:rPr>
                      <w:t>0.6</w:t>
                    </w:r>
                  </w:p>
                  <w:p w:rsidR="00791E89" w:rsidRDefault="009F2A68">
                    <w:pPr>
                      <w:spacing w:before="67"/>
                      <w:ind w:right="18"/>
                      <w:jc w:val="right"/>
                      <w:rPr>
                        <w:rFonts w:ascii="Carlito"/>
                        <w:sz w:val="20"/>
                      </w:rPr>
                    </w:pPr>
                    <w:r>
                      <w:rPr>
                        <w:rFonts w:ascii="Carlito"/>
                        <w:spacing w:val="-1"/>
                        <w:sz w:val="20"/>
                      </w:rPr>
                      <w:t>0.4</w:t>
                    </w:r>
                  </w:p>
                  <w:p w:rsidR="00791E89" w:rsidRDefault="009F2A68">
                    <w:pPr>
                      <w:spacing w:before="66"/>
                      <w:ind w:right="18"/>
                      <w:jc w:val="right"/>
                      <w:rPr>
                        <w:rFonts w:ascii="Carlito"/>
                        <w:sz w:val="20"/>
                      </w:rPr>
                    </w:pPr>
                    <w:r>
                      <w:rPr>
                        <w:rFonts w:ascii="Carlito"/>
                        <w:spacing w:val="-1"/>
                        <w:sz w:val="20"/>
                      </w:rPr>
                      <w:t>0.2</w:t>
                    </w:r>
                  </w:p>
                  <w:p w:rsidR="00791E89" w:rsidRDefault="009F2A68">
                    <w:pPr>
                      <w:spacing w:before="66" w:line="240" w:lineRule="exact"/>
                      <w:ind w:right="18"/>
                      <w:jc w:val="right"/>
                      <w:rPr>
                        <w:rFonts w:ascii="Carlito"/>
                        <w:sz w:val="20"/>
                      </w:rPr>
                    </w:pPr>
                    <w:r>
                      <w:rPr>
                        <w:rFonts w:ascii="Carlito"/>
                        <w:sz w:val="20"/>
                      </w:rPr>
                      <w:t>0</w:t>
                    </w:r>
                  </w:p>
                </w:txbxContent>
              </v:textbox>
            </v:shape>
            <v:shape id="_x0000_s1028" type="#_x0000_t202" style="position:absolute;left:3028;top:-2153;width:678;height:200" filled="f" stroked="f">
              <v:textbox inset="0,0,0,0">
                <w:txbxContent>
                  <w:p w:rsidR="00791E89" w:rsidRDefault="009F2A68">
                    <w:pPr>
                      <w:spacing w:line="200" w:lineRule="exact"/>
                      <w:rPr>
                        <w:rFonts w:ascii="Carlito"/>
                        <w:sz w:val="20"/>
                      </w:rPr>
                    </w:pPr>
                    <w:r>
                      <w:rPr>
                        <w:rFonts w:ascii="Carlito"/>
                        <w:sz w:val="20"/>
                      </w:rPr>
                      <w:t>Training</w:t>
                    </w:r>
                  </w:p>
                </w:txbxContent>
              </v:textbox>
            </v:shape>
            <v:rect id="_x0000_s1027" style="position:absolute;left:1440;top:-2263;width:4400;height:3340" filled="f" strokecolor="#888" strokeweight=".5pt"/>
            <w10:wrap anchorx="page"/>
          </v:group>
        </w:pict>
      </w:r>
      <w:r>
        <w:rPr>
          <w:noProof/>
          <w:lang w:val="en-US"/>
        </w:rPr>
        <w:drawing>
          <wp:anchor distT="0" distB="0" distL="0" distR="0" simplePos="0" relativeHeight="15738368" behindDoc="0" locked="0" layoutInCell="1" allowOverlap="1">
            <wp:simplePos x="0" y="0"/>
            <wp:positionH relativeFrom="page">
              <wp:posOffset>3860800</wp:posOffset>
            </wp:positionH>
            <wp:positionV relativeFrom="paragraph">
              <wp:posOffset>-1874099</wp:posOffset>
            </wp:positionV>
            <wp:extent cx="3085291" cy="1784350"/>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7" cstate="print"/>
                    <a:stretch>
                      <a:fillRect/>
                    </a:stretch>
                  </pic:blipFill>
                  <pic:spPr>
                    <a:xfrm>
                      <a:off x="0" y="0"/>
                      <a:ext cx="3085291" cy="1784350"/>
                    </a:xfrm>
                    <a:prstGeom prst="rect">
                      <a:avLst/>
                    </a:prstGeom>
                  </pic:spPr>
                </pic:pic>
              </a:graphicData>
            </a:graphic>
          </wp:anchor>
        </w:drawing>
      </w:r>
      <w:r>
        <w:t>Dari data diatas juga didapatkan akurasi sebesar:</w:t>
      </w:r>
    </w:p>
    <w:p w:rsidR="00791E89" w:rsidRDefault="00791E89">
      <w:pPr>
        <w:spacing w:line="276" w:lineRule="auto"/>
        <w:sectPr w:rsidR="00791E89">
          <w:type w:val="continuous"/>
          <w:pgSz w:w="11910" w:h="16840"/>
          <w:pgMar w:top="840" w:right="560" w:bottom="1160" w:left="1120" w:header="720" w:footer="720" w:gutter="0"/>
          <w:cols w:num="2" w:space="720" w:equalWidth="0">
            <w:col w:w="3516" w:space="40"/>
            <w:col w:w="6674"/>
          </w:cols>
        </w:sectPr>
      </w:pPr>
    </w:p>
    <w:p w:rsidR="00791E89" w:rsidRDefault="009F2A68">
      <w:pPr>
        <w:spacing w:before="2"/>
        <w:ind w:left="5754"/>
        <w:rPr>
          <w:i/>
          <w:sz w:val="24"/>
        </w:rPr>
      </w:pPr>
      <w:r>
        <w:rPr>
          <w:sz w:val="24"/>
        </w:rPr>
        <w:lastRenderedPageBreak/>
        <w:t xml:space="preserve">Akurasi = TP / Total </w:t>
      </w:r>
      <w:r>
        <w:rPr>
          <w:i/>
          <w:sz w:val="24"/>
        </w:rPr>
        <w:t>Dataset</w:t>
      </w:r>
    </w:p>
    <w:p w:rsidR="00791E89" w:rsidRDefault="009F2A68">
      <w:pPr>
        <w:pStyle w:val="BodyText"/>
        <w:spacing w:before="40"/>
        <w:ind w:left="5754"/>
      </w:pPr>
      <w:r>
        <w:t>Akurasi = 4.51/6.98= 0.65</w:t>
      </w:r>
    </w:p>
    <w:p w:rsidR="00791E89" w:rsidRDefault="00791E89">
      <w:pPr>
        <w:sectPr w:rsidR="00791E89">
          <w:type w:val="continuous"/>
          <w:pgSz w:w="11910" w:h="16840"/>
          <w:pgMar w:top="840" w:right="560" w:bottom="1160" w:left="1120" w:header="720" w:footer="720" w:gutter="0"/>
          <w:cols w:space="720"/>
        </w:sectPr>
      </w:pPr>
    </w:p>
    <w:p w:rsidR="00791E89" w:rsidRDefault="00791E89">
      <w:pPr>
        <w:pStyle w:val="BodyText"/>
        <w:rPr>
          <w:sz w:val="20"/>
        </w:rPr>
      </w:pPr>
    </w:p>
    <w:p w:rsidR="00791E89" w:rsidRDefault="00791E89">
      <w:pPr>
        <w:pStyle w:val="BodyText"/>
        <w:rPr>
          <w:sz w:val="20"/>
        </w:rPr>
      </w:pPr>
    </w:p>
    <w:p w:rsidR="00791E89" w:rsidRDefault="00791E89">
      <w:pPr>
        <w:pStyle w:val="BodyText"/>
        <w:spacing w:before="10"/>
        <w:rPr>
          <w:sz w:val="20"/>
        </w:rPr>
      </w:pPr>
    </w:p>
    <w:p w:rsidR="00791E89" w:rsidRDefault="00791E89">
      <w:pPr>
        <w:rPr>
          <w:sz w:val="20"/>
        </w:rPr>
        <w:sectPr w:rsidR="00791E89">
          <w:headerReference w:type="default" r:id="rId28"/>
          <w:footerReference w:type="default" r:id="rId29"/>
          <w:pgSz w:w="11910" w:h="16840"/>
          <w:pgMar w:top="880" w:right="560" w:bottom="280" w:left="1120" w:header="691" w:footer="0" w:gutter="0"/>
          <w:cols w:space="720"/>
        </w:sectPr>
      </w:pPr>
    </w:p>
    <w:p w:rsidR="00791E89" w:rsidRDefault="009F2A68">
      <w:pPr>
        <w:pStyle w:val="Heading1"/>
        <w:numPr>
          <w:ilvl w:val="0"/>
          <w:numId w:val="3"/>
        </w:numPr>
        <w:tabs>
          <w:tab w:val="left" w:pos="749"/>
        </w:tabs>
        <w:spacing w:before="90"/>
        <w:ind w:left="748" w:hanging="429"/>
        <w:jc w:val="left"/>
      </w:pPr>
      <w:bookmarkStart w:id="23" w:name="III._PEMBAHASAN"/>
      <w:bookmarkEnd w:id="23"/>
      <w:r>
        <w:lastRenderedPageBreak/>
        <w:t>PEMBAHASAN</w:t>
      </w:r>
    </w:p>
    <w:p w:rsidR="00791E89" w:rsidRDefault="00791E89">
      <w:pPr>
        <w:pStyle w:val="BodyText"/>
        <w:spacing w:before="8"/>
        <w:rPr>
          <w:b/>
          <w:sz w:val="27"/>
        </w:rPr>
      </w:pPr>
    </w:p>
    <w:p w:rsidR="00791E89" w:rsidRDefault="009F2A68">
      <w:pPr>
        <w:spacing w:before="1"/>
        <w:ind w:left="320"/>
        <w:rPr>
          <w:rFonts w:ascii="Carlito"/>
          <w:b/>
          <w:sz w:val="24"/>
        </w:rPr>
      </w:pPr>
      <w:r>
        <w:rPr>
          <w:rFonts w:ascii="Carlito"/>
          <w:b/>
          <w:sz w:val="24"/>
        </w:rPr>
        <w:t>3.1 Tampilan program</w:t>
      </w:r>
    </w:p>
    <w:p w:rsidR="00791E89" w:rsidRDefault="009F2A68">
      <w:pPr>
        <w:pStyle w:val="ListParagraph"/>
        <w:numPr>
          <w:ilvl w:val="0"/>
          <w:numId w:val="2"/>
        </w:numPr>
        <w:tabs>
          <w:tab w:val="left" w:pos="681"/>
        </w:tabs>
        <w:spacing w:before="43"/>
        <w:ind w:hanging="361"/>
        <w:jc w:val="left"/>
        <w:rPr>
          <w:rFonts w:ascii="Carlito"/>
          <w:sz w:val="24"/>
        </w:rPr>
      </w:pPr>
      <w:r>
        <w:rPr>
          <w:rFonts w:ascii="Carlito"/>
          <w:sz w:val="24"/>
        </w:rPr>
        <w:t>Tampilan</w:t>
      </w:r>
      <w:r>
        <w:rPr>
          <w:rFonts w:ascii="Carlito"/>
          <w:spacing w:val="4"/>
          <w:sz w:val="24"/>
        </w:rPr>
        <w:t xml:space="preserve"> </w:t>
      </w:r>
      <w:r>
        <w:rPr>
          <w:rFonts w:ascii="Carlito"/>
          <w:sz w:val="24"/>
        </w:rPr>
        <w:t>awal</w:t>
      </w:r>
    </w:p>
    <w:p w:rsidR="00791E89" w:rsidRDefault="00791E89">
      <w:pPr>
        <w:pStyle w:val="BodyText"/>
        <w:spacing w:before="3"/>
        <w:rPr>
          <w:rFonts w:ascii="Carlito"/>
          <w:sz w:val="9"/>
        </w:rPr>
      </w:pPr>
    </w:p>
    <w:p w:rsidR="00791E89" w:rsidRDefault="009F2A68">
      <w:pPr>
        <w:pStyle w:val="BodyText"/>
        <w:ind w:left="245"/>
        <w:rPr>
          <w:rFonts w:ascii="Carlito"/>
          <w:sz w:val="20"/>
        </w:rPr>
      </w:pPr>
      <w:r>
        <w:rPr>
          <w:rFonts w:ascii="Carlito"/>
          <w:noProof/>
          <w:sz w:val="20"/>
          <w:lang w:val="en-US"/>
        </w:rPr>
        <w:drawing>
          <wp:inline distT="0" distB="0" distL="0" distR="0">
            <wp:extent cx="2616097" cy="2264568"/>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0" cstate="print"/>
                    <a:stretch>
                      <a:fillRect/>
                    </a:stretch>
                  </pic:blipFill>
                  <pic:spPr>
                    <a:xfrm>
                      <a:off x="0" y="0"/>
                      <a:ext cx="2616097" cy="2264568"/>
                    </a:xfrm>
                    <a:prstGeom prst="rect">
                      <a:avLst/>
                    </a:prstGeom>
                  </pic:spPr>
                </pic:pic>
              </a:graphicData>
            </a:graphic>
          </wp:inline>
        </w:drawing>
      </w:r>
    </w:p>
    <w:p w:rsidR="00791E89" w:rsidRDefault="009F2A68">
      <w:pPr>
        <w:spacing w:before="14"/>
        <w:ind w:left="1240"/>
        <w:rPr>
          <w:b/>
          <w:sz w:val="20"/>
        </w:rPr>
      </w:pPr>
      <w:r>
        <w:rPr>
          <w:b/>
          <w:sz w:val="20"/>
        </w:rPr>
        <w:t>Gambar III.1 Tampilan Awal</w:t>
      </w:r>
    </w:p>
    <w:p w:rsidR="00791E89" w:rsidRDefault="009F2A68">
      <w:pPr>
        <w:pStyle w:val="ListParagraph"/>
        <w:numPr>
          <w:ilvl w:val="0"/>
          <w:numId w:val="2"/>
        </w:numPr>
        <w:tabs>
          <w:tab w:val="left" w:pos="681"/>
        </w:tabs>
        <w:spacing w:before="36"/>
        <w:ind w:hanging="361"/>
        <w:jc w:val="left"/>
        <w:rPr>
          <w:sz w:val="24"/>
        </w:rPr>
      </w:pPr>
      <w:r>
        <w:rPr>
          <w:sz w:val="24"/>
        </w:rPr>
        <w:t>Tampilan testing</w:t>
      </w:r>
      <w:r>
        <w:rPr>
          <w:spacing w:val="-6"/>
          <w:sz w:val="24"/>
        </w:rPr>
        <w:t xml:space="preserve"> </w:t>
      </w:r>
      <w:r>
        <w:rPr>
          <w:sz w:val="24"/>
        </w:rPr>
        <w:t>image</w:t>
      </w:r>
    </w:p>
    <w:p w:rsidR="00791E89" w:rsidRDefault="009F2A68">
      <w:pPr>
        <w:pStyle w:val="BodyText"/>
        <w:spacing w:before="10"/>
        <w:rPr>
          <w:sz w:val="19"/>
        </w:rPr>
      </w:pPr>
      <w:r>
        <w:rPr>
          <w:noProof/>
          <w:lang w:val="en-US"/>
        </w:rPr>
        <w:drawing>
          <wp:anchor distT="0" distB="0" distL="0" distR="0" simplePos="0" relativeHeight="20" behindDoc="0" locked="0" layoutInCell="1" allowOverlap="1">
            <wp:simplePos x="0" y="0"/>
            <wp:positionH relativeFrom="page">
              <wp:posOffset>776605</wp:posOffset>
            </wp:positionH>
            <wp:positionV relativeFrom="paragraph">
              <wp:posOffset>170333</wp:posOffset>
            </wp:positionV>
            <wp:extent cx="2745370" cy="22860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1" cstate="print"/>
                    <a:stretch>
                      <a:fillRect/>
                    </a:stretch>
                  </pic:blipFill>
                  <pic:spPr>
                    <a:xfrm>
                      <a:off x="0" y="0"/>
                      <a:ext cx="2745370" cy="2286000"/>
                    </a:xfrm>
                    <a:prstGeom prst="rect">
                      <a:avLst/>
                    </a:prstGeom>
                  </pic:spPr>
                </pic:pic>
              </a:graphicData>
            </a:graphic>
          </wp:anchor>
        </w:drawing>
      </w:r>
    </w:p>
    <w:p w:rsidR="00791E89" w:rsidRDefault="009F2A68">
      <w:pPr>
        <w:spacing w:before="53"/>
        <w:ind w:left="680"/>
        <w:rPr>
          <w:b/>
          <w:sz w:val="20"/>
        </w:rPr>
      </w:pPr>
      <w:r>
        <w:rPr>
          <w:b/>
          <w:sz w:val="20"/>
        </w:rPr>
        <w:t>Gambar III.2 Tampilan Testing Image</w:t>
      </w:r>
    </w:p>
    <w:p w:rsidR="00791E89" w:rsidRDefault="009F2A68">
      <w:pPr>
        <w:pStyle w:val="ListParagraph"/>
        <w:numPr>
          <w:ilvl w:val="0"/>
          <w:numId w:val="2"/>
        </w:numPr>
        <w:tabs>
          <w:tab w:val="left" w:pos="681"/>
        </w:tabs>
        <w:spacing w:before="33"/>
        <w:ind w:hanging="361"/>
        <w:jc w:val="left"/>
        <w:rPr>
          <w:rFonts w:ascii="Carlito"/>
          <w:sz w:val="24"/>
        </w:rPr>
      </w:pPr>
      <w:r>
        <w:rPr>
          <w:rFonts w:ascii="Carlito"/>
          <w:sz w:val="24"/>
        </w:rPr>
        <w:t>Tampilan menu</w:t>
      </w:r>
      <w:r>
        <w:rPr>
          <w:rFonts w:ascii="Carlito"/>
          <w:spacing w:val="1"/>
          <w:sz w:val="24"/>
        </w:rPr>
        <w:t xml:space="preserve"> </w:t>
      </w:r>
      <w:r>
        <w:rPr>
          <w:rFonts w:ascii="Carlito"/>
          <w:sz w:val="24"/>
        </w:rPr>
        <w:t>realtime</w:t>
      </w:r>
    </w:p>
    <w:p w:rsidR="00791E89" w:rsidRDefault="00791E89">
      <w:pPr>
        <w:pStyle w:val="BodyText"/>
        <w:spacing w:before="10"/>
        <w:rPr>
          <w:rFonts w:ascii="Carlito"/>
          <w:sz w:val="3"/>
        </w:rPr>
      </w:pPr>
    </w:p>
    <w:p w:rsidR="00791E89" w:rsidRDefault="009F2A68">
      <w:pPr>
        <w:pStyle w:val="BodyText"/>
        <w:ind w:left="250"/>
        <w:rPr>
          <w:rFonts w:ascii="Carlito"/>
          <w:sz w:val="20"/>
        </w:rPr>
      </w:pPr>
      <w:r>
        <w:rPr>
          <w:rFonts w:ascii="Carlito"/>
          <w:noProof/>
          <w:sz w:val="20"/>
          <w:lang w:val="en-US"/>
        </w:rPr>
        <w:drawing>
          <wp:inline distT="0" distB="0" distL="0" distR="0">
            <wp:extent cx="2752365" cy="1935956"/>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2" cstate="print"/>
                    <a:stretch>
                      <a:fillRect/>
                    </a:stretch>
                  </pic:blipFill>
                  <pic:spPr>
                    <a:xfrm>
                      <a:off x="0" y="0"/>
                      <a:ext cx="2752365" cy="1935956"/>
                    </a:xfrm>
                    <a:prstGeom prst="rect">
                      <a:avLst/>
                    </a:prstGeom>
                  </pic:spPr>
                </pic:pic>
              </a:graphicData>
            </a:graphic>
          </wp:inline>
        </w:drawing>
      </w:r>
    </w:p>
    <w:p w:rsidR="00791E89" w:rsidRDefault="009F2A68">
      <w:pPr>
        <w:spacing w:before="174"/>
        <w:ind w:left="1020"/>
        <w:rPr>
          <w:b/>
          <w:sz w:val="20"/>
        </w:rPr>
      </w:pPr>
      <w:r>
        <w:rPr>
          <w:b/>
          <w:sz w:val="20"/>
        </w:rPr>
        <w:t>Gambar III.3 Tampilan menu realtime</w:t>
      </w:r>
    </w:p>
    <w:p w:rsidR="00791E89" w:rsidRDefault="009F2A68">
      <w:pPr>
        <w:pStyle w:val="BodyText"/>
        <w:rPr>
          <w:b/>
        </w:rPr>
      </w:pPr>
      <w:r>
        <w:br w:type="column"/>
      </w:r>
    </w:p>
    <w:p w:rsidR="00791E89" w:rsidRDefault="00791E89">
      <w:pPr>
        <w:pStyle w:val="BodyText"/>
        <w:rPr>
          <w:b/>
        </w:rPr>
      </w:pPr>
    </w:p>
    <w:p w:rsidR="00791E89" w:rsidRDefault="00791E89">
      <w:pPr>
        <w:pStyle w:val="BodyText"/>
        <w:rPr>
          <w:b/>
        </w:rPr>
      </w:pPr>
    </w:p>
    <w:p w:rsidR="00791E89" w:rsidRDefault="00791E89">
      <w:pPr>
        <w:pStyle w:val="BodyText"/>
        <w:rPr>
          <w:b/>
        </w:rPr>
      </w:pPr>
    </w:p>
    <w:p w:rsidR="00791E89" w:rsidRDefault="00791E89">
      <w:pPr>
        <w:pStyle w:val="BodyText"/>
        <w:rPr>
          <w:b/>
        </w:rPr>
      </w:pPr>
    </w:p>
    <w:p w:rsidR="00791E89" w:rsidRDefault="00791E89">
      <w:pPr>
        <w:pStyle w:val="BodyText"/>
        <w:spacing w:before="3"/>
        <w:rPr>
          <w:b/>
          <w:sz w:val="26"/>
        </w:rPr>
      </w:pPr>
    </w:p>
    <w:p w:rsidR="00791E89" w:rsidRDefault="009F2A68">
      <w:pPr>
        <w:pStyle w:val="ListParagraph"/>
        <w:numPr>
          <w:ilvl w:val="0"/>
          <w:numId w:val="2"/>
        </w:numPr>
        <w:tabs>
          <w:tab w:val="left" w:pos="463"/>
        </w:tabs>
        <w:ind w:left="463" w:hanging="361"/>
        <w:jc w:val="left"/>
        <w:rPr>
          <w:rFonts w:ascii="Carlito"/>
          <w:sz w:val="24"/>
        </w:rPr>
      </w:pPr>
      <w:r>
        <w:rPr>
          <w:rFonts w:ascii="Carlito"/>
          <w:sz w:val="24"/>
        </w:rPr>
        <w:t>Tampilan menu</w:t>
      </w:r>
      <w:r>
        <w:rPr>
          <w:rFonts w:ascii="Carlito"/>
          <w:spacing w:val="1"/>
          <w:sz w:val="24"/>
        </w:rPr>
        <w:t xml:space="preserve"> </w:t>
      </w:r>
      <w:r>
        <w:rPr>
          <w:rFonts w:ascii="Carlito"/>
          <w:sz w:val="24"/>
        </w:rPr>
        <w:t>about</w:t>
      </w:r>
    </w:p>
    <w:p w:rsidR="00791E89" w:rsidRDefault="00791E89">
      <w:pPr>
        <w:pStyle w:val="BodyText"/>
        <w:spacing w:before="6"/>
        <w:rPr>
          <w:rFonts w:ascii="Carlito"/>
          <w:sz w:val="3"/>
        </w:rPr>
      </w:pPr>
    </w:p>
    <w:p w:rsidR="00791E89" w:rsidRDefault="009F2A68">
      <w:pPr>
        <w:pStyle w:val="BodyText"/>
        <w:ind w:left="463"/>
        <w:rPr>
          <w:rFonts w:ascii="Carlito"/>
          <w:sz w:val="20"/>
        </w:rPr>
      </w:pPr>
      <w:r>
        <w:rPr>
          <w:rFonts w:ascii="Carlito"/>
          <w:noProof/>
          <w:sz w:val="20"/>
          <w:lang w:val="en-US"/>
        </w:rPr>
        <w:drawing>
          <wp:inline distT="0" distB="0" distL="0" distR="0">
            <wp:extent cx="2741046" cy="131445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3" cstate="print"/>
                    <a:stretch>
                      <a:fillRect/>
                    </a:stretch>
                  </pic:blipFill>
                  <pic:spPr>
                    <a:xfrm>
                      <a:off x="0" y="0"/>
                      <a:ext cx="2741046" cy="1314450"/>
                    </a:xfrm>
                    <a:prstGeom prst="rect">
                      <a:avLst/>
                    </a:prstGeom>
                  </pic:spPr>
                </pic:pic>
              </a:graphicData>
            </a:graphic>
          </wp:inline>
        </w:drawing>
      </w:r>
    </w:p>
    <w:p w:rsidR="00791E89" w:rsidRDefault="009F2A68">
      <w:pPr>
        <w:spacing w:before="13"/>
        <w:ind w:left="702"/>
        <w:rPr>
          <w:b/>
          <w:sz w:val="20"/>
        </w:rPr>
      </w:pPr>
      <w:r>
        <w:rPr>
          <w:b/>
          <w:sz w:val="20"/>
        </w:rPr>
        <w:t>Gambar III.4 Tampilan Menu</w:t>
      </w:r>
      <w:r>
        <w:rPr>
          <w:b/>
          <w:spacing w:val="-9"/>
          <w:sz w:val="20"/>
        </w:rPr>
        <w:t xml:space="preserve"> </w:t>
      </w:r>
      <w:r>
        <w:rPr>
          <w:b/>
          <w:sz w:val="20"/>
        </w:rPr>
        <w:t>About</w:t>
      </w:r>
    </w:p>
    <w:p w:rsidR="00791E89" w:rsidRDefault="009F2A68">
      <w:pPr>
        <w:pStyle w:val="ListParagraph"/>
        <w:numPr>
          <w:ilvl w:val="0"/>
          <w:numId w:val="2"/>
        </w:numPr>
        <w:tabs>
          <w:tab w:val="left" w:pos="462"/>
          <w:tab w:val="left" w:pos="463"/>
        </w:tabs>
        <w:spacing w:before="32"/>
        <w:ind w:left="463" w:hanging="361"/>
        <w:jc w:val="left"/>
        <w:rPr>
          <w:rFonts w:ascii="Carlito"/>
          <w:sz w:val="20"/>
        </w:rPr>
      </w:pPr>
      <w:r>
        <w:rPr>
          <w:rFonts w:ascii="Carlito"/>
          <w:sz w:val="24"/>
        </w:rPr>
        <w:t>Tampilan menu step</w:t>
      </w:r>
      <w:r>
        <w:rPr>
          <w:rFonts w:ascii="Carlito"/>
          <w:spacing w:val="-4"/>
          <w:sz w:val="24"/>
        </w:rPr>
        <w:t xml:space="preserve"> </w:t>
      </w:r>
      <w:r>
        <w:rPr>
          <w:rFonts w:ascii="Carlito"/>
          <w:sz w:val="24"/>
        </w:rPr>
        <w:t>testing</w:t>
      </w:r>
    </w:p>
    <w:p w:rsidR="00791E89" w:rsidRDefault="00791E89">
      <w:pPr>
        <w:pStyle w:val="BodyText"/>
        <w:rPr>
          <w:rFonts w:ascii="Carlito"/>
          <w:sz w:val="10"/>
        </w:rPr>
      </w:pPr>
    </w:p>
    <w:p w:rsidR="00791E89" w:rsidRDefault="009F2A68">
      <w:pPr>
        <w:pStyle w:val="BodyText"/>
        <w:ind w:left="541"/>
        <w:rPr>
          <w:rFonts w:ascii="Carlito"/>
          <w:sz w:val="20"/>
        </w:rPr>
      </w:pPr>
      <w:r>
        <w:rPr>
          <w:rFonts w:ascii="Carlito"/>
          <w:noProof/>
          <w:sz w:val="20"/>
          <w:lang w:val="en-US"/>
        </w:rPr>
        <w:drawing>
          <wp:inline distT="0" distB="0" distL="0" distR="0">
            <wp:extent cx="2696406" cy="1614487"/>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34" cstate="print"/>
                    <a:stretch>
                      <a:fillRect/>
                    </a:stretch>
                  </pic:blipFill>
                  <pic:spPr>
                    <a:xfrm>
                      <a:off x="0" y="0"/>
                      <a:ext cx="2696406" cy="1614487"/>
                    </a:xfrm>
                    <a:prstGeom prst="rect">
                      <a:avLst/>
                    </a:prstGeom>
                  </pic:spPr>
                </pic:pic>
              </a:graphicData>
            </a:graphic>
          </wp:inline>
        </w:drawing>
      </w:r>
    </w:p>
    <w:p w:rsidR="00791E89" w:rsidRDefault="009F2A68">
      <w:pPr>
        <w:spacing w:before="124"/>
        <w:ind w:left="846"/>
        <w:rPr>
          <w:b/>
          <w:sz w:val="20"/>
        </w:rPr>
      </w:pPr>
      <w:r>
        <w:rPr>
          <w:b/>
          <w:sz w:val="20"/>
        </w:rPr>
        <w:t>Gambar III.5 Tampilan Menu step testing</w:t>
      </w:r>
    </w:p>
    <w:p w:rsidR="00791E89" w:rsidRDefault="00791E89">
      <w:pPr>
        <w:pStyle w:val="BodyText"/>
        <w:rPr>
          <w:b/>
        </w:rPr>
      </w:pPr>
    </w:p>
    <w:p w:rsidR="00791E89" w:rsidRDefault="009F2A68">
      <w:pPr>
        <w:pStyle w:val="Heading1"/>
        <w:numPr>
          <w:ilvl w:val="0"/>
          <w:numId w:val="3"/>
        </w:numPr>
        <w:tabs>
          <w:tab w:val="left" w:pos="531"/>
        </w:tabs>
        <w:spacing w:before="1"/>
        <w:ind w:left="531" w:hanging="429"/>
        <w:jc w:val="both"/>
      </w:pPr>
      <w:bookmarkStart w:id="24" w:name="IV._SIMPULAN"/>
      <w:bookmarkEnd w:id="24"/>
      <w:r>
        <w:t>SIMPULAN</w:t>
      </w:r>
    </w:p>
    <w:p w:rsidR="00791E89" w:rsidRDefault="009F2A68">
      <w:pPr>
        <w:spacing w:before="80"/>
        <w:ind w:left="102" w:right="880"/>
        <w:jc w:val="both"/>
        <w:rPr>
          <w:sz w:val="24"/>
        </w:rPr>
      </w:pPr>
      <w:r>
        <w:rPr>
          <w:sz w:val="24"/>
        </w:rPr>
        <w:t xml:space="preserve">Berdasarkan penelitian dan hasil penerapan metode </w:t>
      </w:r>
      <w:r>
        <w:rPr>
          <w:i/>
          <w:sz w:val="24"/>
        </w:rPr>
        <w:t xml:space="preserve">Convolutional Neural Network (CNN) </w:t>
      </w:r>
      <w:r>
        <w:rPr>
          <w:sz w:val="24"/>
        </w:rPr>
        <w:t>dalam mengklasifikasikan ekspresi wajah, dapat diambil kes</w:t>
      </w:r>
      <w:r>
        <w:rPr>
          <w:sz w:val="24"/>
        </w:rPr>
        <w:t>impulan sebagai berikut :</w:t>
      </w:r>
    </w:p>
    <w:p w:rsidR="00791E89" w:rsidRDefault="009F2A68">
      <w:pPr>
        <w:pStyle w:val="ListParagraph"/>
        <w:numPr>
          <w:ilvl w:val="0"/>
          <w:numId w:val="1"/>
        </w:numPr>
        <w:tabs>
          <w:tab w:val="left" w:pos="463"/>
        </w:tabs>
        <w:ind w:left="462" w:right="878"/>
        <w:jc w:val="both"/>
        <w:rPr>
          <w:rFonts w:ascii="Carlito"/>
          <w:sz w:val="24"/>
        </w:rPr>
      </w:pPr>
      <w:r>
        <w:rPr>
          <w:rFonts w:ascii="Carlito"/>
          <w:sz w:val="24"/>
        </w:rPr>
        <w:t>Jumlah dataset tidak sepenuhnya mempengaruhi nilai akurasi, tetapi kedetailan citra untuk digunakan dataset sangat mempengaruhi hasil</w:t>
      </w:r>
      <w:r>
        <w:rPr>
          <w:rFonts w:ascii="Carlito"/>
          <w:spacing w:val="-7"/>
          <w:sz w:val="24"/>
        </w:rPr>
        <w:t xml:space="preserve"> </w:t>
      </w:r>
      <w:r>
        <w:rPr>
          <w:rFonts w:ascii="Carlito"/>
          <w:sz w:val="24"/>
        </w:rPr>
        <w:t>akurasi.</w:t>
      </w:r>
    </w:p>
    <w:p w:rsidR="00791E89" w:rsidRDefault="009F2A68">
      <w:pPr>
        <w:pStyle w:val="ListParagraph"/>
        <w:numPr>
          <w:ilvl w:val="0"/>
          <w:numId w:val="1"/>
        </w:numPr>
        <w:tabs>
          <w:tab w:val="left" w:pos="463"/>
        </w:tabs>
        <w:spacing w:before="1"/>
        <w:ind w:left="462" w:right="875"/>
        <w:jc w:val="both"/>
        <w:rPr>
          <w:sz w:val="24"/>
        </w:rPr>
      </w:pPr>
      <w:r>
        <w:rPr>
          <w:sz w:val="24"/>
        </w:rPr>
        <w:t xml:space="preserve">Dari percobaan yang telah dilakukan didapatkan hasil </w:t>
      </w:r>
      <w:r>
        <w:rPr>
          <w:i/>
          <w:sz w:val="24"/>
        </w:rPr>
        <w:t>precision, recall</w:t>
      </w:r>
      <w:r>
        <w:rPr>
          <w:sz w:val="24"/>
        </w:rPr>
        <w:t>, dan akurasi sebesar</w:t>
      </w:r>
      <w:r>
        <w:rPr>
          <w:spacing w:val="-1"/>
          <w:sz w:val="24"/>
        </w:rPr>
        <w:t xml:space="preserve"> </w:t>
      </w:r>
      <w:r>
        <w:rPr>
          <w:sz w:val="24"/>
        </w:rPr>
        <w:t>65%.</w:t>
      </w:r>
    </w:p>
    <w:p w:rsidR="00791E89" w:rsidRDefault="009F2A68">
      <w:pPr>
        <w:pStyle w:val="ListParagraph"/>
        <w:numPr>
          <w:ilvl w:val="0"/>
          <w:numId w:val="1"/>
        </w:numPr>
        <w:tabs>
          <w:tab w:val="left" w:pos="463"/>
        </w:tabs>
        <w:ind w:left="462" w:right="874"/>
        <w:jc w:val="both"/>
        <w:rPr>
          <w:sz w:val="24"/>
        </w:rPr>
      </w:pPr>
      <w:r>
        <w:rPr>
          <w:sz w:val="24"/>
        </w:rPr>
        <w:t xml:space="preserve">Metode </w:t>
      </w:r>
      <w:r>
        <w:rPr>
          <w:i/>
          <w:sz w:val="24"/>
        </w:rPr>
        <w:t xml:space="preserve">Convolutional Neural Network (CNN) </w:t>
      </w:r>
      <w:r>
        <w:rPr>
          <w:sz w:val="24"/>
        </w:rPr>
        <w:t xml:space="preserve">sangat cocok digunakan untuk menguji sebuah citra, karena prosesnya yang berlapis-lapis, terbukti dengan 35 citra, 28 citra bisa ditebak dengan benar walaupun ekpresi </w:t>
      </w:r>
      <w:r>
        <w:rPr>
          <w:spacing w:val="-3"/>
          <w:sz w:val="24"/>
        </w:rPr>
        <w:t xml:space="preserve">hanya </w:t>
      </w:r>
      <w:r>
        <w:rPr>
          <w:sz w:val="24"/>
        </w:rPr>
        <w:t>berbeda tipis- tipis.</w:t>
      </w:r>
    </w:p>
    <w:p w:rsidR="00791E89" w:rsidRDefault="00791E89">
      <w:pPr>
        <w:jc w:val="both"/>
        <w:rPr>
          <w:sz w:val="24"/>
        </w:rPr>
        <w:sectPr w:rsidR="00791E89">
          <w:type w:val="continuous"/>
          <w:pgSz w:w="11910" w:h="16840"/>
          <w:pgMar w:top="840" w:right="560" w:bottom="1160" w:left="1120" w:header="720" w:footer="720" w:gutter="0"/>
          <w:cols w:num="2" w:space="720" w:equalWidth="0">
            <w:col w:w="4627" w:space="244"/>
            <w:col w:w="5359"/>
          </w:cols>
        </w:sectPr>
      </w:pPr>
    </w:p>
    <w:p w:rsidR="00791E89" w:rsidRDefault="00791E89">
      <w:pPr>
        <w:pStyle w:val="BodyText"/>
        <w:rPr>
          <w:sz w:val="20"/>
        </w:rPr>
      </w:pPr>
    </w:p>
    <w:p w:rsidR="00791E89" w:rsidRDefault="00791E89">
      <w:pPr>
        <w:pStyle w:val="BodyText"/>
        <w:rPr>
          <w:sz w:val="20"/>
        </w:rPr>
      </w:pPr>
    </w:p>
    <w:p w:rsidR="00791E89" w:rsidRDefault="00791E89">
      <w:pPr>
        <w:pStyle w:val="BodyText"/>
        <w:spacing w:before="6"/>
        <w:rPr>
          <w:sz w:val="19"/>
        </w:rPr>
      </w:pPr>
    </w:p>
    <w:p w:rsidR="00791E89" w:rsidRDefault="009F2A68">
      <w:pPr>
        <w:ind w:left="320"/>
        <w:rPr>
          <w:sz w:val="18"/>
        </w:rPr>
      </w:pPr>
      <w:r>
        <w:rPr>
          <w:sz w:val="18"/>
        </w:rPr>
        <w:t>6</w:t>
      </w:r>
    </w:p>
    <w:p w:rsidR="00791E89" w:rsidRDefault="00791E89">
      <w:pPr>
        <w:rPr>
          <w:sz w:val="18"/>
        </w:rPr>
        <w:sectPr w:rsidR="00791E89">
          <w:type w:val="continuous"/>
          <w:pgSz w:w="11910" w:h="16840"/>
          <w:pgMar w:top="840" w:right="560" w:bottom="1160" w:left="1120" w:header="720" w:footer="720" w:gutter="0"/>
          <w:cols w:space="720"/>
        </w:sectPr>
      </w:pPr>
    </w:p>
    <w:p w:rsidR="00791E89" w:rsidRDefault="00791E89">
      <w:pPr>
        <w:pStyle w:val="BodyText"/>
        <w:rPr>
          <w:sz w:val="20"/>
        </w:rPr>
      </w:pPr>
    </w:p>
    <w:p w:rsidR="00791E89" w:rsidRDefault="00791E89">
      <w:pPr>
        <w:pStyle w:val="BodyText"/>
        <w:rPr>
          <w:sz w:val="20"/>
        </w:rPr>
      </w:pPr>
    </w:p>
    <w:p w:rsidR="00791E89" w:rsidRDefault="009F2A68">
      <w:pPr>
        <w:pStyle w:val="ListParagraph"/>
        <w:numPr>
          <w:ilvl w:val="0"/>
          <w:numId w:val="1"/>
        </w:numPr>
        <w:tabs>
          <w:tab w:val="left" w:pos="653"/>
        </w:tabs>
        <w:spacing w:before="233"/>
        <w:ind w:left="592" w:right="5528" w:hanging="364"/>
        <w:jc w:val="both"/>
        <w:rPr>
          <w:sz w:val="24"/>
        </w:rPr>
      </w:pPr>
      <w:r>
        <w:tab/>
      </w:r>
      <w:r>
        <w:rPr>
          <w:sz w:val="24"/>
        </w:rPr>
        <w:t xml:space="preserve">Penentuan </w:t>
      </w:r>
      <w:r>
        <w:rPr>
          <w:i/>
          <w:sz w:val="24"/>
        </w:rPr>
        <w:t>Batch size, Epoch, Optimizer</w:t>
      </w:r>
      <w:r>
        <w:rPr>
          <w:sz w:val="24"/>
        </w:rPr>
        <w:t xml:space="preserve">, dan jumlah </w:t>
      </w:r>
      <w:r>
        <w:rPr>
          <w:i/>
          <w:sz w:val="24"/>
        </w:rPr>
        <w:t xml:space="preserve">convolutional layer </w:t>
      </w:r>
      <w:r>
        <w:rPr>
          <w:sz w:val="24"/>
        </w:rPr>
        <w:t>sangat mempengaruhi akurasi yang akan didapatkan.</w:t>
      </w:r>
    </w:p>
    <w:p w:rsidR="00791E89" w:rsidRDefault="009F2A68">
      <w:pPr>
        <w:pStyle w:val="ListParagraph"/>
        <w:numPr>
          <w:ilvl w:val="0"/>
          <w:numId w:val="1"/>
        </w:numPr>
        <w:tabs>
          <w:tab w:val="left" w:pos="653"/>
        </w:tabs>
        <w:spacing w:before="1"/>
        <w:ind w:left="592" w:right="5535" w:hanging="364"/>
        <w:jc w:val="both"/>
        <w:rPr>
          <w:sz w:val="24"/>
        </w:rPr>
      </w:pPr>
      <w:r>
        <w:tab/>
      </w:r>
      <w:r>
        <w:rPr>
          <w:sz w:val="24"/>
        </w:rPr>
        <w:t>Diperlukan spec computer yang tinggi untuk melakukan proses</w:t>
      </w:r>
      <w:r>
        <w:rPr>
          <w:spacing w:val="-4"/>
          <w:sz w:val="24"/>
        </w:rPr>
        <w:t xml:space="preserve"> </w:t>
      </w:r>
      <w:r>
        <w:rPr>
          <w:sz w:val="24"/>
        </w:rPr>
        <w:t>l</w:t>
      </w:r>
      <w:r>
        <w:rPr>
          <w:sz w:val="24"/>
        </w:rPr>
        <w:t>earning.</w:t>
      </w:r>
    </w:p>
    <w:p w:rsidR="00791E89" w:rsidRDefault="009F2A68">
      <w:pPr>
        <w:pStyle w:val="ListParagraph"/>
        <w:numPr>
          <w:ilvl w:val="0"/>
          <w:numId w:val="1"/>
        </w:numPr>
        <w:tabs>
          <w:tab w:val="left" w:pos="653"/>
        </w:tabs>
        <w:ind w:left="592" w:right="5531" w:hanging="364"/>
        <w:jc w:val="both"/>
        <w:rPr>
          <w:sz w:val="24"/>
        </w:rPr>
      </w:pPr>
      <w:r>
        <w:tab/>
      </w:r>
      <w:r>
        <w:rPr>
          <w:sz w:val="24"/>
        </w:rPr>
        <w:t xml:space="preserve">Dengan </w:t>
      </w:r>
      <w:r>
        <w:rPr>
          <w:i/>
          <w:sz w:val="24"/>
        </w:rPr>
        <w:t xml:space="preserve">Epoch 100, Batch size 128 </w:t>
      </w:r>
      <w:r>
        <w:rPr>
          <w:sz w:val="24"/>
        </w:rPr>
        <w:t xml:space="preserve">didapatkan hasil akurasi training sebesar 90% dan </w:t>
      </w:r>
      <w:r>
        <w:rPr>
          <w:i/>
          <w:sz w:val="24"/>
        </w:rPr>
        <w:t xml:space="preserve">validation </w:t>
      </w:r>
      <w:r>
        <w:rPr>
          <w:sz w:val="24"/>
        </w:rPr>
        <w:t>sebesar</w:t>
      </w:r>
      <w:r>
        <w:rPr>
          <w:spacing w:val="-1"/>
          <w:sz w:val="24"/>
        </w:rPr>
        <w:t xml:space="preserve"> </w:t>
      </w:r>
      <w:r>
        <w:rPr>
          <w:sz w:val="24"/>
        </w:rPr>
        <w:t>65%.</w:t>
      </w:r>
    </w:p>
    <w:p w:rsidR="00791E89" w:rsidRDefault="00791E89">
      <w:pPr>
        <w:jc w:val="both"/>
        <w:rPr>
          <w:sz w:val="24"/>
        </w:rPr>
        <w:sectPr w:rsidR="00791E89">
          <w:headerReference w:type="default" r:id="rId35"/>
          <w:footerReference w:type="default" r:id="rId36"/>
          <w:pgSz w:w="11910" w:h="16840"/>
          <w:pgMar w:top="740" w:right="560" w:bottom="1160" w:left="1120" w:header="691" w:footer="973" w:gutter="0"/>
          <w:pgNumType w:start="19"/>
          <w:cols w:space="720"/>
        </w:sectPr>
      </w:pPr>
    </w:p>
    <w:p w:rsidR="00791E89" w:rsidRDefault="009F2A68">
      <w:pPr>
        <w:pStyle w:val="Heading1"/>
        <w:spacing w:before="80"/>
        <w:ind w:left="177" w:right="727"/>
        <w:jc w:val="center"/>
      </w:pPr>
      <w:r>
        <w:lastRenderedPageBreak/>
        <w:t>DAFTAR PUSTAKA</w:t>
      </w:r>
    </w:p>
    <w:p w:rsidR="00791E89" w:rsidRDefault="009F2A68">
      <w:pPr>
        <w:pStyle w:val="BodyText"/>
        <w:ind w:left="664" w:right="399" w:hanging="548"/>
        <w:jc w:val="both"/>
      </w:pPr>
      <w:r>
        <w:t>[1]. Devikar, P. 2016. Transfer Learning for Image Classification of Various Dog Breeds. International Journal of Advanced Research in Computer Engineering and Technology (IJARCET), Vol.5: 2707-2715.</w:t>
      </w:r>
    </w:p>
    <w:p w:rsidR="00791E89" w:rsidRDefault="009F2A68">
      <w:pPr>
        <w:ind w:left="664" w:right="396" w:hanging="540"/>
        <w:jc w:val="both"/>
        <w:rPr>
          <w:sz w:val="24"/>
        </w:rPr>
      </w:pPr>
      <w:r>
        <w:rPr>
          <w:sz w:val="24"/>
        </w:rPr>
        <w:t>[2]. Fitri, Kiki Reski R, Ady Rahmansyah,</w:t>
      </w:r>
      <w:r>
        <w:rPr>
          <w:sz w:val="24"/>
        </w:rPr>
        <w:t xml:space="preserve"> dan Wahyuni . </w:t>
      </w:r>
      <w:r>
        <w:rPr>
          <w:i/>
          <w:sz w:val="24"/>
        </w:rPr>
        <w:t>Penggunaan Bahasa Pemrograman Python Sebagai Pusat Kendali Pada Robot 10-D</w:t>
      </w:r>
      <w:r>
        <w:rPr>
          <w:sz w:val="24"/>
        </w:rPr>
        <w:t>, 2017.</w:t>
      </w:r>
    </w:p>
    <w:p w:rsidR="00791E89" w:rsidRDefault="009F2A68">
      <w:pPr>
        <w:spacing w:before="200"/>
        <w:ind w:left="664" w:right="393" w:hanging="540"/>
        <w:jc w:val="both"/>
        <w:rPr>
          <w:sz w:val="24"/>
        </w:rPr>
      </w:pPr>
      <w:r>
        <w:rPr>
          <w:sz w:val="24"/>
        </w:rPr>
        <w:t xml:space="preserve">[3]. Karpathy, A. “'CS231n Convolutional Neural Network for Visual.” </w:t>
      </w:r>
      <w:r>
        <w:rPr>
          <w:i/>
          <w:sz w:val="24"/>
        </w:rPr>
        <w:t>'Stanford University, [Online].Available:</w:t>
      </w:r>
      <w:r>
        <w:rPr>
          <w:sz w:val="24"/>
        </w:rPr>
        <w:t>, 2018.</w:t>
      </w:r>
    </w:p>
    <w:p w:rsidR="00791E89" w:rsidRDefault="009F2A68">
      <w:pPr>
        <w:pStyle w:val="BodyText"/>
        <w:spacing w:before="200"/>
        <w:ind w:left="664" w:right="407" w:hanging="540"/>
        <w:jc w:val="both"/>
      </w:pPr>
      <w:r>
        <w:t>[4]. Lazaro, Alvin , Joko Lianto Buliali,</w:t>
      </w:r>
      <w:r>
        <w:t xml:space="preserve"> dan Bilqis Amaliah. “Deteksi Jenis Kendaraan di Jalan Menggunakan OpenCV.” </w:t>
      </w:r>
      <w:r>
        <w:rPr>
          <w:i/>
        </w:rPr>
        <w:t>JURNAL TEKNIK ITS Vol. 6, No. 2</w:t>
      </w:r>
      <w:r>
        <w:t>, 2017.</w:t>
      </w:r>
    </w:p>
    <w:p w:rsidR="00791E89" w:rsidRDefault="009F2A68">
      <w:pPr>
        <w:pStyle w:val="BodyText"/>
        <w:ind w:left="664" w:right="393" w:hanging="540"/>
        <w:jc w:val="both"/>
      </w:pPr>
      <w:r>
        <w:t>[5]. Mustakim, Arif , Imam Santoso, dan Ajub Ajulian Zahra . “PENGENALAN EKSPRESI WAJAH MANUSIA MENGGUNAKAN TAPIS GABOR 2-D DAN SUPPORT VECTOR MACHINE (SVM).” 2017. 2</w:t>
      </w:r>
    </w:p>
    <w:p w:rsidR="00791E89" w:rsidRDefault="009F2A68">
      <w:pPr>
        <w:spacing w:before="201" w:line="415" w:lineRule="auto"/>
        <w:ind w:left="177" w:right="785"/>
        <w:jc w:val="center"/>
        <w:rPr>
          <w:sz w:val="24"/>
        </w:rPr>
      </w:pPr>
      <w:r>
        <w:rPr>
          <w:sz w:val="24"/>
        </w:rPr>
        <w:t>[6]. Murray, D. . “TensorFlow: Large-Scale Machine Learning on Heterogeneous.” 2015. [7].</w:t>
      </w:r>
      <w:r>
        <w:rPr>
          <w:sz w:val="24"/>
        </w:rPr>
        <w:t xml:space="preserve"> Primartha, Rifkie. </w:t>
      </w:r>
      <w:r>
        <w:rPr>
          <w:i/>
          <w:sz w:val="24"/>
        </w:rPr>
        <w:t xml:space="preserve">Belajar Machine Learning Teori Dan Praktik. </w:t>
      </w:r>
      <w:r>
        <w:rPr>
          <w:sz w:val="24"/>
        </w:rPr>
        <w:t>Palembang, 2018. 1</w:t>
      </w:r>
    </w:p>
    <w:p w:rsidR="00791E89" w:rsidRDefault="009F2A68">
      <w:pPr>
        <w:pStyle w:val="BodyText"/>
        <w:spacing w:before="73"/>
        <w:ind w:left="664" w:right="408" w:hanging="540"/>
        <w:jc w:val="both"/>
      </w:pPr>
      <w:r>
        <w:t>[8]. Santoso, Aditya, dan Gunawan Ariyanto . “IMPLEMENTASI DEEP LEARNING BERBASIS KERAS UNTUK PENGENALAN WAJAH.” 2018. 5</w:t>
      </w:r>
    </w:p>
    <w:p w:rsidR="00791E89" w:rsidRDefault="009F2A68">
      <w:pPr>
        <w:pStyle w:val="BodyText"/>
        <w:spacing w:before="200"/>
        <w:ind w:left="664" w:right="404" w:hanging="540"/>
        <w:jc w:val="both"/>
      </w:pPr>
      <w:r>
        <w:t>[9]. Suartika E. P, Arya Yudhi Wijaya Wijaya, dan Ru</w:t>
      </w:r>
      <w:r>
        <w:t>lly Soelaiman . “Klasifikasi Citra Menggunakan Convolutional Neural Network (Cnn) pada Caltech 101.” 2016.</w:t>
      </w:r>
    </w:p>
    <w:p w:rsidR="00791E89" w:rsidRDefault="009F2A68">
      <w:pPr>
        <w:spacing w:before="200"/>
        <w:ind w:left="664" w:right="397" w:hanging="540"/>
        <w:jc w:val="both"/>
        <w:rPr>
          <w:sz w:val="24"/>
        </w:rPr>
      </w:pPr>
      <w:r>
        <w:rPr>
          <w:sz w:val="24"/>
        </w:rPr>
        <w:t xml:space="preserve">[10]. Wahyono, Teguh. </w:t>
      </w:r>
      <w:r>
        <w:rPr>
          <w:i/>
          <w:sz w:val="24"/>
        </w:rPr>
        <w:t xml:space="preserve">Fundamental Of Python For Mechibe Learning. </w:t>
      </w:r>
      <w:r>
        <w:rPr>
          <w:sz w:val="24"/>
        </w:rPr>
        <w:t>Yogyakarta: Gava Media, 2018</w:t>
      </w:r>
    </w:p>
    <w:p w:rsidR="00791E89" w:rsidRDefault="00791E89">
      <w:pPr>
        <w:jc w:val="both"/>
        <w:rPr>
          <w:sz w:val="24"/>
        </w:rPr>
        <w:sectPr w:rsidR="00791E89">
          <w:pgSz w:w="11900" w:h="16840"/>
          <w:pgMar w:top="1320" w:right="1020" w:bottom="1300" w:left="1280" w:header="691" w:footer="973" w:gutter="0"/>
          <w:cols w:space="720"/>
        </w:sectPr>
      </w:pPr>
      <w:bookmarkStart w:id="25" w:name="_GoBack"/>
      <w:bookmarkEnd w:id="25"/>
    </w:p>
    <w:p w:rsidR="00791E89" w:rsidRDefault="009F2A68">
      <w:pPr>
        <w:pStyle w:val="Heading1"/>
        <w:spacing w:before="80"/>
        <w:ind w:left="177" w:right="156"/>
        <w:jc w:val="center"/>
      </w:pPr>
      <w:r>
        <w:lastRenderedPageBreak/>
        <w:t>BIOGRAFI</w:t>
      </w:r>
    </w:p>
    <w:p w:rsidR="00791E89" w:rsidRDefault="009F2A68">
      <w:pPr>
        <w:pStyle w:val="BodyText"/>
        <w:ind w:left="408" w:right="115"/>
        <w:jc w:val="both"/>
      </w:pPr>
      <w:commentRangeStart w:id="26"/>
      <w:r>
        <w:rPr>
          <w:b/>
        </w:rPr>
        <w:t>Pulung Adi Nugroho</w:t>
      </w:r>
      <w:commentRangeEnd w:id="26"/>
      <w:r w:rsidR="0089728D">
        <w:rPr>
          <w:rStyle w:val="CommentReference"/>
        </w:rPr>
        <w:commentReference w:id="26"/>
      </w:r>
      <w:r>
        <w:rPr>
          <w:b/>
        </w:rPr>
        <w:t xml:space="preserve"> </w:t>
      </w:r>
      <w:r>
        <w:t>lahir di KAB. Semarang, pada 14 Juli 1997. Dia adalah seorang mahasiswa</w:t>
      </w:r>
      <w:r>
        <w:rPr>
          <w:spacing w:val="-18"/>
        </w:rPr>
        <w:t xml:space="preserve"> </w:t>
      </w:r>
      <w:r>
        <w:t>Universitas</w:t>
      </w:r>
      <w:r>
        <w:rPr>
          <w:spacing w:val="-20"/>
        </w:rPr>
        <w:t xml:space="preserve"> </w:t>
      </w:r>
      <w:r>
        <w:t>Buddhi</w:t>
      </w:r>
      <w:r>
        <w:rPr>
          <w:spacing w:val="-15"/>
        </w:rPr>
        <w:t xml:space="preserve"> </w:t>
      </w:r>
      <w:r>
        <w:t>Dharma.</w:t>
      </w:r>
      <w:r>
        <w:rPr>
          <w:spacing w:val="-15"/>
        </w:rPr>
        <w:t xml:space="preserve"> </w:t>
      </w:r>
      <w:r>
        <w:t>Lulus</w:t>
      </w:r>
      <w:r>
        <w:rPr>
          <w:spacing w:val="-20"/>
        </w:rPr>
        <w:t xml:space="preserve"> </w:t>
      </w:r>
      <w:r>
        <w:t>di</w:t>
      </w:r>
      <w:r>
        <w:rPr>
          <w:spacing w:val="-18"/>
        </w:rPr>
        <w:t xml:space="preserve"> </w:t>
      </w:r>
      <w:r>
        <w:t>Program</w:t>
      </w:r>
      <w:r>
        <w:rPr>
          <w:spacing w:val="-19"/>
        </w:rPr>
        <w:t xml:space="preserve"> </w:t>
      </w:r>
      <w:r>
        <w:t>Studi</w:t>
      </w:r>
      <w:r>
        <w:rPr>
          <w:spacing w:val="-18"/>
        </w:rPr>
        <w:t xml:space="preserve"> </w:t>
      </w:r>
      <w:r>
        <w:t>Teknologi</w:t>
      </w:r>
      <w:r>
        <w:rPr>
          <w:spacing w:val="-19"/>
        </w:rPr>
        <w:t xml:space="preserve"> </w:t>
      </w:r>
      <w:r>
        <w:t>Informasi</w:t>
      </w:r>
      <w:r>
        <w:rPr>
          <w:spacing w:val="-18"/>
        </w:rPr>
        <w:t xml:space="preserve"> </w:t>
      </w:r>
      <w:r>
        <w:t>(S.Kom)..</w:t>
      </w:r>
    </w:p>
    <w:p w:rsidR="00791E89" w:rsidRDefault="00791E89">
      <w:pPr>
        <w:pStyle w:val="BodyText"/>
        <w:spacing w:before="11"/>
        <w:rPr>
          <w:sz w:val="23"/>
        </w:rPr>
      </w:pPr>
    </w:p>
    <w:p w:rsidR="00791E89" w:rsidRDefault="009F2A68">
      <w:pPr>
        <w:pStyle w:val="BodyText"/>
        <w:ind w:left="408" w:right="111"/>
        <w:jc w:val="both"/>
      </w:pPr>
      <w:r>
        <w:rPr>
          <w:b/>
        </w:rPr>
        <w:t>Indah</w:t>
      </w:r>
      <w:r>
        <w:rPr>
          <w:b/>
          <w:spacing w:val="-10"/>
        </w:rPr>
        <w:t xml:space="preserve"> </w:t>
      </w:r>
      <w:r>
        <w:rPr>
          <w:b/>
        </w:rPr>
        <w:t>Fenriana</w:t>
      </w:r>
      <w:r>
        <w:rPr>
          <w:b/>
          <w:spacing w:val="-6"/>
        </w:rPr>
        <w:t xml:space="preserve"> </w:t>
      </w:r>
      <w:r>
        <w:t>menerima</w:t>
      </w:r>
      <w:r>
        <w:rPr>
          <w:spacing w:val="-6"/>
        </w:rPr>
        <w:t xml:space="preserve"> </w:t>
      </w:r>
      <w:r>
        <w:t>gelar</w:t>
      </w:r>
      <w:r>
        <w:rPr>
          <w:spacing w:val="-7"/>
        </w:rPr>
        <w:t xml:space="preserve"> </w:t>
      </w:r>
      <w:r>
        <w:t>Sarjana</w:t>
      </w:r>
      <w:r>
        <w:rPr>
          <w:spacing w:val="-6"/>
        </w:rPr>
        <w:t xml:space="preserve"> </w:t>
      </w:r>
      <w:r>
        <w:t>Komputer</w:t>
      </w:r>
      <w:r>
        <w:rPr>
          <w:spacing w:val="-6"/>
        </w:rPr>
        <w:t xml:space="preserve"> </w:t>
      </w:r>
      <w:r>
        <w:t>(S.Kom)</w:t>
      </w:r>
      <w:r>
        <w:rPr>
          <w:spacing w:val="-8"/>
        </w:rPr>
        <w:t xml:space="preserve"> </w:t>
      </w:r>
      <w:r>
        <w:t>dari</w:t>
      </w:r>
      <w:r>
        <w:rPr>
          <w:spacing w:val="-6"/>
        </w:rPr>
        <w:t xml:space="preserve"> </w:t>
      </w:r>
      <w:r>
        <w:t>Universitas</w:t>
      </w:r>
      <w:r>
        <w:rPr>
          <w:spacing w:val="-9"/>
        </w:rPr>
        <w:t xml:space="preserve"> </w:t>
      </w:r>
      <w:r>
        <w:t>Buddhi</w:t>
      </w:r>
      <w:r>
        <w:rPr>
          <w:spacing w:val="-7"/>
        </w:rPr>
        <w:t xml:space="preserve"> </w:t>
      </w:r>
      <w:r>
        <w:t>Dharma, Indonesia dan ge</w:t>
      </w:r>
      <w:r>
        <w:t>lar Master dalam bidang  Ilmu  Komputer  (M.Kom)  dalam  bidang Rekayasa</w:t>
      </w:r>
      <w:r>
        <w:rPr>
          <w:spacing w:val="-15"/>
        </w:rPr>
        <w:t xml:space="preserve"> </w:t>
      </w:r>
      <w:r>
        <w:t>Perangkat</w:t>
      </w:r>
      <w:r>
        <w:rPr>
          <w:spacing w:val="-11"/>
        </w:rPr>
        <w:t xml:space="preserve"> </w:t>
      </w:r>
      <w:r>
        <w:t>Lunak</w:t>
      </w:r>
      <w:r>
        <w:rPr>
          <w:spacing w:val="-16"/>
        </w:rPr>
        <w:t xml:space="preserve"> </w:t>
      </w:r>
      <w:r>
        <w:t>dari</w:t>
      </w:r>
      <w:r>
        <w:rPr>
          <w:spacing w:val="-15"/>
        </w:rPr>
        <w:t xml:space="preserve"> </w:t>
      </w:r>
      <w:r>
        <w:t>Universitas</w:t>
      </w:r>
      <w:r>
        <w:rPr>
          <w:spacing w:val="-17"/>
        </w:rPr>
        <w:t xml:space="preserve"> </w:t>
      </w:r>
      <w:r>
        <w:t>Eresha,</w:t>
      </w:r>
      <w:r>
        <w:rPr>
          <w:spacing w:val="-16"/>
        </w:rPr>
        <w:t xml:space="preserve"> </w:t>
      </w:r>
      <w:r>
        <w:t>Indonesia.</w:t>
      </w:r>
      <w:r>
        <w:rPr>
          <w:spacing w:val="-16"/>
        </w:rPr>
        <w:t xml:space="preserve"> </w:t>
      </w:r>
      <w:r>
        <w:t>Dia</w:t>
      </w:r>
      <w:r>
        <w:rPr>
          <w:spacing w:val="-14"/>
        </w:rPr>
        <w:t xml:space="preserve"> </w:t>
      </w:r>
      <w:r>
        <w:t>adalah</w:t>
      </w:r>
      <w:r>
        <w:rPr>
          <w:spacing w:val="-16"/>
        </w:rPr>
        <w:t xml:space="preserve"> </w:t>
      </w:r>
      <w:r>
        <w:t>dosen</w:t>
      </w:r>
      <w:r>
        <w:rPr>
          <w:spacing w:val="-16"/>
        </w:rPr>
        <w:t xml:space="preserve"> </w:t>
      </w:r>
      <w:r>
        <w:t>di</w:t>
      </w:r>
      <w:r>
        <w:rPr>
          <w:spacing w:val="-15"/>
        </w:rPr>
        <w:t xml:space="preserve"> </w:t>
      </w:r>
      <w:r>
        <w:t>Departemen Teknologi Informasi, Fakultas Sains dan Teknologi, Buddhi Dharma,</w:t>
      </w:r>
      <w:r>
        <w:rPr>
          <w:spacing w:val="-6"/>
        </w:rPr>
        <w:t xml:space="preserve"> </w:t>
      </w:r>
      <w:r>
        <w:t>Indonesia.</w:t>
      </w:r>
    </w:p>
    <w:p w:rsidR="00791E89" w:rsidRDefault="00791E89">
      <w:pPr>
        <w:pStyle w:val="BodyText"/>
      </w:pPr>
    </w:p>
    <w:p w:rsidR="00791E89" w:rsidRDefault="009F2A68">
      <w:pPr>
        <w:pStyle w:val="BodyText"/>
        <w:spacing w:before="1"/>
        <w:ind w:left="408" w:right="121"/>
        <w:jc w:val="both"/>
      </w:pPr>
      <w:r>
        <w:rPr>
          <w:b/>
        </w:rPr>
        <w:t xml:space="preserve">Rudy Arijanto, </w:t>
      </w:r>
      <w:r>
        <w:t>Saat ini bekerja sebagai dosen Tetap pada Program Studi Teknik Informatika di Universitas Buddhi Dharma.</w:t>
      </w:r>
    </w:p>
    <w:sectPr w:rsidR="00791E89">
      <w:headerReference w:type="default" r:id="rId37"/>
      <w:footerReference w:type="default" r:id="rId38"/>
      <w:pgSz w:w="11900" w:h="16840"/>
      <w:pgMar w:top="1320" w:right="1020" w:bottom="1300" w:left="1280" w:header="551" w:footer="111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HMAD DENDI" w:date="2022-05-18T21:03:00Z" w:initials="AD">
    <w:p w:rsidR="00001D1B" w:rsidRDefault="00001D1B">
      <w:pPr>
        <w:pStyle w:val="CommentText"/>
      </w:pPr>
      <w:r>
        <w:rPr>
          <w:rStyle w:val="CommentReference"/>
        </w:rPr>
        <w:annotationRef/>
      </w:r>
      <w:r w:rsidR="00414293">
        <w:t>Seharusnya Abstrak minimal berisi tentang (1) tujuan yang ingin di capai, (2) Metode penelitian, dan (3) hasil yang telah dicapai, mohon lengkapi lebih detail lagi. Anda juga perlu menambahkan kata kunci</w:t>
      </w:r>
    </w:p>
  </w:comment>
  <w:comment w:id="4" w:author="AHMAD DENDI" w:date="2022-05-18T21:03:00Z" w:initials="AD">
    <w:p w:rsidR="00414293" w:rsidRDefault="00414293">
      <w:pPr>
        <w:pStyle w:val="CommentText"/>
      </w:pPr>
      <w:r>
        <w:rPr>
          <w:rStyle w:val="CommentReference"/>
        </w:rPr>
        <w:annotationRef/>
      </w:r>
      <w:r>
        <w:t>Penulisan bahasa inggris sudah baik semuanya ditulis miring</w:t>
      </w:r>
    </w:p>
  </w:comment>
  <w:comment w:id="8" w:author="AHMAD DENDI" w:date="2022-05-18T21:03:00Z" w:initials="AD">
    <w:p w:rsidR="00765AD4" w:rsidRDefault="00765AD4">
      <w:pPr>
        <w:pStyle w:val="CommentText"/>
      </w:pPr>
      <w:r>
        <w:rPr>
          <w:rStyle w:val="CommentReference"/>
        </w:rPr>
        <w:annotationRef/>
      </w:r>
      <w:r>
        <w:t>Seharusnya setiap paragraf itu menjorok ke dalam</w:t>
      </w:r>
    </w:p>
  </w:comment>
  <w:comment w:id="9" w:author="AHMAD DENDI" w:date="2022-05-18T21:03:00Z" w:initials="AD">
    <w:p w:rsidR="00765AD4" w:rsidRDefault="00765AD4">
      <w:pPr>
        <w:pStyle w:val="CommentText"/>
      </w:pPr>
      <w:r>
        <w:rPr>
          <w:rStyle w:val="CommentReference"/>
        </w:rPr>
        <w:annotationRef/>
      </w:r>
      <w:r>
        <w:t>Anda belum menjelaskan tujuan yang ingin dicapai dalam penelitian ini</w:t>
      </w:r>
    </w:p>
  </w:comment>
  <w:comment w:id="26" w:author="AHMAD DENDI" w:date="2022-05-18T21:03:00Z" w:initials="AD">
    <w:p w:rsidR="0089728D" w:rsidRDefault="0089728D">
      <w:pPr>
        <w:pStyle w:val="CommentText"/>
      </w:pPr>
      <w:r>
        <w:rPr>
          <w:rStyle w:val="CommentReference"/>
        </w:rPr>
        <w:annotationRef/>
      </w:r>
      <w:r>
        <w:t>Artikel sudah bagus, tetapi tujuannya belum jelas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A68" w:rsidRDefault="009F2A68">
      <w:r>
        <w:separator/>
      </w:r>
    </w:p>
  </w:endnote>
  <w:endnote w:type="continuationSeparator" w:id="0">
    <w:p w:rsidR="009F2A68" w:rsidRDefault="009F2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E89" w:rsidRDefault="009F2A68">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69.05pt;margin-top:782.15pt;width:15.2pt;height:12pt;z-index:-15976960;mso-position-horizontal-relative:page;mso-position-vertical-relative:page" filled="f" stroked="f">
          <v:textbox inset="0,0,0,0">
            <w:txbxContent>
              <w:p w:rsidR="00791E89" w:rsidRDefault="009F2A68">
                <w:pPr>
                  <w:spacing w:before="12"/>
                  <w:ind w:left="60"/>
                  <w:rPr>
                    <w:sz w:val="18"/>
                  </w:rPr>
                </w:pPr>
                <w:r>
                  <w:fldChar w:fldCharType="begin"/>
                </w:r>
                <w:r>
                  <w:rPr>
                    <w:sz w:val="18"/>
                  </w:rPr>
                  <w:instrText xml:space="preserve"> PAGE </w:instrText>
                </w:r>
                <w:r>
                  <w:fldChar w:fldCharType="separate"/>
                </w:r>
                <w:r w:rsidR="0089728D">
                  <w:rPr>
                    <w:noProof/>
                    <w:sz w:val="18"/>
                  </w:rPr>
                  <w:t>12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E89" w:rsidRDefault="009F2A68">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69.05pt;margin-top:782.15pt;width:15.2pt;height:12pt;z-index:-15975936;mso-position-horizontal-relative:page;mso-position-vertical-relative:page" filled="f" stroked="f">
          <v:textbox inset="0,0,0,0">
            <w:txbxContent>
              <w:p w:rsidR="00791E89" w:rsidRDefault="009F2A68">
                <w:pPr>
                  <w:spacing w:before="12"/>
                  <w:ind w:left="60"/>
                  <w:rPr>
                    <w:sz w:val="18"/>
                  </w:rPr>
                </w:pPr>
                <w:r>
                  <w:fldChar w:fldCharType="begin"/>
                </w:r>
                <w:r>
                  <w:rPr>
                    <w:sz w:val="18"/>
                  </w:rPr>
                  <w:instrText xml:space="preserve"> PAGE </w:instrText>
                </w:r>
                <w:r>
                  <w:fldChar w:fldCharType="separate"/>
                </w:r>
                <w:r w:rsidR="0089728D">
                  <w:rPr>
                    <w:noProof/>
                    <w:sz w:val="18"/>
                  </w:rPr>
                  <w:t>13</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E89" w:rsidRDefault="00791E89">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E89" w:rsidRDefault="009F2A68">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69.05pt;margin-top:782.15pt;width:15.2pt;height:12pt;z-index:-15974400;mso-position-horizontal-relative:page;mso-position-vertical-relative:page" filled="f" stroked="f">
          <v:textbox inset="0,0,0,0">
            <w:txbxContent>
              <w:p w:rsidR="00791E89" w:rsidRDefault="009F2A68">
                <w:pPr>
                  <w:spacing w:before="12"/>
                  <w:ind w:left="60"/>
                  <w:rPr>
                    <w:sz w:val="18"/>
                  </w:rPr>
                </w:pPr>
                <w:r>
                  <w:fldChar w:fldCharType="begin"/>
                </w:r>
                <w:r>
                  <w:rPr>
                    <w:sz w:val="18"/>
                  </w:rPr>
                  <w:instrText xml:space="preserve"> PAGE </w:instrText>
                </w:r>
                <w:r>
                  <w:fldChar w:fldCharType="separate"/>
                </w:r>
                <w:r w:rsidR="0089728D">
                  <w:rPr>
                    <w:noProof/>
                    <w:sz w:val="18"/>
                  </w:rPr>
                  <w:t>19</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E89" w:rsidRDefault="009F2A6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69.8pt;margin-top:775.15pt;width:11.2pt;height:12pt;z-index:-15973376;mso-position-horizontal-relative:page;mso-position-vertical-relative:page" filled="f" stroked="f">
          <v:textbox inset="0,0,0,0">
            <w:txbxContent>
              <w:p w:rsidR="00791E89" w:rsidRDefault="009F2A68">
                <w:pPr>
                  <w:spacing w:before="12"/>
                  <w:ind w:left="20"/>
                  <w:rPr>
                    <w:sz w:val="18"/>
                  </w:rPr>
                </w:pPr>
                <w:r>
                  <w:rPr>
                    <w:sz w:val="18"/>
                  </w:rPr>
                  <w:t>21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A68" w:rsidRDefault="009F2A68">
      <w:r>
        <w:separator/>
      </w:r>
    </w:p>
  </w:footnote>
  <w:footnote w:type="continuationSeparator" w:id="0">
    <w:p w:rsidR="009F2A68" w:rsidRDefault="009F2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E89" w:rsidRDefault="009F2A68">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136.65pt;margin-top:34.65pt;width:322.2pt;height:10.9pt;z-index:-15976448;mso-position-horizontal-relative:page;mso-position-vertical-relative:page" filled="f" stroked="f">
          <v:textbox inset="0,0,0,0">
            <w:txbxContent>
              <w:p w:rsidR="00791E89" w:rsidRDefault="009F2A68">
                <w:pPr>
                  <w:spacing w:before="13"/>
                  <w:ind w:left="20"/>
                  <w:rPr>
                    <w:sz w:val="16"/>
                  </w:rPr>
                </w:pPr>
                <w:r>
                  <w:rPr>
                    <w:sz w:val="16"/>
                  </w:rPr>
                  <w:t>P</w:t>
                </w:r>
                <w:r>
                  <w:rPr>
                    <w:sz w:val="13"/>
                  </w:rPr>
                  <w:t>ULUNG</w:t>
                </w:r>
                <w:r>
                  <w:rPr>
                    <w:spacing w:val="-3"/>
                    <w:sz w:val="13"/>
                  </w:rPr>
                  <w:t xml:space="preserve"> </w:t>
                </w:r>
                <w:r>
                  <w:rPr>
                    <w:sz w:val="13"/>
                  </w:rPr>
                  <w:t>ADI</w:t>
                </w:r>
                <w:r>
                  <w:rPr>
                    <w:spacing w:val="-2"/>
                    <w:sz w:val="13"/>
                  </w:rPr>
                  <w:t xml:space="preserve"> </w:t>
                </w:r>
                <w:r>
                  <w:rPr>
                    <w:sz w:val="13"/>
                  </w:rPr>
                  <w:t>NUGROHO</w:t>
                </w:r>
                <w:r>
                  <w:rPr>
                    <w:sz w:val="16"/>
                  </w:rPr>
                  <w:t>,</w:t>
                </w:r>
                <w:r>
                  <w:rPr>
                    <w:spacing w:val="-9"/>
                    <w:sz w:val="16"/>
                  </w:rPr>
                  <w:t xml:space="preserve"> </w:t>
                </w:r>
                <w:r>
                  <w:rPr>
                    <w:sz w:val="13"/>
                  </w:rPr>
                  <w:t>IND</w:t>
                </w:r>
                <w:r>
                  <w:rPr>
                    <w:sz w:val="13"/>
                  </w:rPr>
                  <w:t>AH</w:t>
                </w:r>
                <w:r>
                  <w:rPr>
                    <w:spacing w:val="-3"/>
                    <w:sz w:val="13"/>
                  </w:rPr>
                  <w:t xml:space="preserve"> </w:t>
                </w:r>
                <w:r>
                  <w:rPr>
                    <w:sz w:val="13"/>
                  </w:rPr>
                  <w:t>FENRIANA</w:t>
                </w:r>
                <w:r>
                  <w:rPr>
                    <w:sz w:val="16"/>
                  </w:rPr>
                  <w:t>,</w:t>
                </w:r>
                <w:r>
                  <w:rPr>
                    <w:spacing w:val="-9"/>
                    <w:sz w:val="16"/>
                  </w:rPr>
                  <w:t xml:space="preserve"> </w:t>
                </w:r>
                <w:r>
                  <w:rPr>
                    <w:sz w:val="13"/>
                  </w:rPr>
                  <w:t>RUDY</w:t>
                </w:r>
                <w:r>
                  <w:rPr>
                    <w:spacing w:val="-2"/>
                    <w:sz w:val="13"/>
                  </w:rPr>
                  <w:t xml:space="preserve"> </w:t>
                </w:r>
                <w:r>
                  <w:rPr>
                    <w:sz w:val="13"/>
                  </w:rPr>
                  <w:t>ARIJANTO</w:t>
                </w:r>
                <w:r>
                  <w:rPr>
                    <w:sz w:val="16"/>
                  </w:rPr>
                  <w:t>/</w:t>
                </w:r>
                <w:r>
                  <w:rPr>
                    <w:spacing w:val="-11"/>
                    <w:sz w:val="16"/>
                  </w:rPr>
                  <w:t xml:space="preserve"> </w:t>
                </w:r>
                <w:r>
                  <w:rPr>
                    <w:sz w:val="16"/>
                  </w:rPr>
                  <w:t>J</w:t>
                </w:r>
                <w:r>
                  <w:rPr>
                    <w:sz w:val="13"/>
                  </w:rPr>
                  <w:t>URNAL</w:t>
                </w:r>
                <w:r>
                  <w:rPr>
                    <w:spacing w:val="-3"/>
                    <w:sz w:val="13"/>
                  </w:rPr>
                  <w:t xml:space="preserve"> </w:t>
                </w:r>
                <w:r>
                  <w:rPr>
                    <w:sz w:val="16"/>
                  </w:rPr>
                  <w:t>ALGOR</w:t>
                </w:r>
                <w:r>
                  <w:rPr>
                    <w:spacing w:val="-7"/>
                    <w:sz w:val="16"/>
                  </w:rPr>
                  <w:t xml:space="preserve"> </w:t>
                </w:r>
                <w:r>
                  <w:rPr>
                    <w:sz w:val="16"/>
                  </w:rPr>
                  <w:t>-</w:t>
                </w:r>
                <w:r>
                  <w:rPr>
                    <w:spacing w:val="-11"/>
                    <w:sz w:val="16"/>
                  </w:rPr>
                  <w:t xml:space="preserve"> </w:t>
                </w:r>
                <w:r>
                  <w:rPr>
                    <w:sz w:val="16"/>
                  </w:rPr>
                  <w:t>V</w:t>
                </w:r>
                <w:r>
                  <w:rPr>
                    <w:sz w:val="13"/>
                  </w:rPr>
                  <w:t>OL</w:t>
                </w:r>
                <w:r>
                  <w:rPr>
                    <w:sz w:val="16"/>
                  </w:rPr>
                  <w:t>.</w:t>
                </w:r>
                <w:r>
                  <w:rPr>
                    <w:spacing w:val="-10"/>
                    <w:sz w:val="16"/>
                  </w:rPr>
                  <w:t xml:space="preserve"> </w:t>
                </w:r>
                <w:r>
                  <w:rPr>
                    <w:sz w:val="16"/>
                  </w:rPr>
                  <w:t>2.</w:t>
                </w:r>
                <w:r>
                  <w:rPr>
                    <w:spacing w:val="-10"/>
                    <w:sz w:val="16"/>
                  </w:rPr>
                  <w:t xml:space="preserve"> </w:t>
                </w:r>
                <w:r>
                  <w:rPr>
                    <w:sz w:val="16"/>
                  </w:rPr>
                  <w:t>N</w:t>
                </w:r>
                <w:r>
                  <w:rPr>
                    <w:sz w:val="13"/>
                  </w:rPr>
                  <w:t>O</w:t>
                </w:r>
                <w:r>
                  <w:rPr>
                    <w:sz w:val="16"/>
                  </w:rPr>
                  <w:t>.</w:t>
                </w:r>
                <w:r>
                  <w:rPr>
                    <w:spacing w:val="-10"/>
                    <w:sz w:val="16"/>
                  </w:rPr>
                  <w:t xml:space="preserve"> </w:t>
                </w:r>
                <w:r>
                  <w:rPr>
                    <w:sz w:val="16"/>
                  </w:rPr>
                  <w:t>1</w:t>
                </w:r>
                <w:r>
                  <w:rPr>
                    <w:spacing w:val="-10"/>
                    <w:sz w:val="16"/>
                  </w:rPr>
                  <w:t xml:space="preserve"> </w:t>
                </w:r>
                <w:r>
                  <w:rPr>
                    <w:sz w:val="16"/>
                  </w:rPr>
                  <w:t>(2020)</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E89" w:rsidRDefault="009F2A68">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136.65pt;margin-top:34.65pt;width:322.2pt;height:10.9pt;z-index:-15975424;mso-position-horizontal-relative:page;mso-position-vertical-relative:page" filled="f" stroked="f">
          <v:textbox inset="0,0,0,0">
            <w:txbxContent>
              <w:p w:rsidR="00791E89" w:rsidRDefault="009F2A68">
                <w:pPr>
                  <w:spacing w:before="13"/>
                  <w:ind w:left="20"/>
                  <w:rPr>
                    <w:sz w:val="16"/>
                  </w:rPr>
                </w:pPr>
                <w:r>
                  <w:rPr>
                    <w:sz w:val="16"/>
                  </w:rPr>
                  <w:t>P</w:t>
                </w:r>
                <w:r>
                  <w:rPr>
                    <w:sz w:val="13"/>
                  </w:rPr>
                  <w:t>ULUNG</w:t>
                </w:r>
                <w:r>
                  <w:rPr>
                    <w:spacing w:val="-3"/>
                    <w:sz w:val="13"/>
                  </w:rPr>
                  <w:t xml:space="preserve"> </w:t>
                </w:r>
                <w:r>
                  <w:rPr>
                    <w:sz w:val="13"/>
                  </w:rPr>
                  <w:t>ADI</w:t>
                </w:r>
                <w:r>
                  <w:rPr>
                    <w:spacing w:val="-1"/>
                    <w:sz w:val="13"/>
                  </w:rPr>
                  <w:t xml:space="preserve"> </w:t>
                </w:r>
                <w:r>
                  <w:rPr>
                    <w:sz w:val="13"/>
                  </w:rPr>
                  <w:t>NUGROHO</w:t>
                </w:r>
                <w:r>
                  <w:rPr>
                    <w:sz w:val="16"/>
                  </w:rPr>
                  <w:t>,</w:t>
                </w:r>
                <w:r>
                  <w:rPr>
                    <w:spacing w:val="-9"/>
                    <w:sz w:val="16"/>
                  </w:rPr>
                  <w:t xml:space="preserve"> </w:t>
                </w:r>
                <w:r>
                  <w:rPr>
                    <w:sz w:val="13"/>
                  </w:rPr>
                  <w:t>INDAH</w:t>
                </w:r>
                <w:r>
                  <w:rPr>
                    <w:spacing w:val="-3"/>
                    <w:sz w:val="13"/>
                  </w:rPr>
                  <w:t xml:space="preserve"> </w:t>
                </w:r>
                <w:r>
                  <w:rPr>
                    <w:sz w:val="13"/>
                  </w:rPr>
                  <w:t>FENRIANA</w:t>
                </w:r>
                <w:r>
                  <w:rPr>
                    <w:sz w:val="16"/>
                  </w:rPr>
                  <w:t>,</w:t>
                </w:r>
                <w:r>
                  <w:rPr>
                    <w:spacing w:val="-9"/>
                    <w:sz w:val="16"/>
                  </w:rPr>
                  <w:t xml:space="preserve"> </w:t>
                </w:r>
                <w:r>
                  <w:rPr>
                    <w:sz w:val="13"/>
                  </w:rPr>
                  <w:t>RUDY</w:t>
                </w:r>
                <w:r>
                  <w:rPr>
                    <w:spacing w:val="-2"/>
                    <w:sz w:val="13"/>
                  </w:rPr>
                  <w:t xml:space="preserve"> </w:t>
                </w:r>
                <w:r>
                  <w:rPr>
                    <w:sz w:val="13"/>
                  </w:rPr>
                  <w:t>ARIJANTO</w:t>
                </w:r>
                <w:r>
                  <w:rPr>
                    <w:sz w:val="16"/>
                  </w:rPr>
                  <w:t>/</w:t>
                </w:r>
                <w:r>
                  <w:rPr>
                    <w:spacing w:val="-11"/>
                    <w:sz w:val="16"/>
                  </w:rPr>
                  <w:t xml:space="preserve"> </w:t>
                </w:r>
                <w:r>
                  <w:rPr>
                    <w:sz w:val="16"/>
                  </w:rPr>
                  <w:t>J</w:t>
                </w:r>
                <w:r>
                  <w:rPr>
                    <w:sz w:val="13"/>
                  </w:rPr>
                  <w:t>URNAL</w:t>
                </w:r>
                <w:r>
                  <w:rPr>
                    <w:spacing w:val="-3"/>
                    <w:sz w:val="13"/>
                  </w:rPr>
                  <w:t xml:space="preserve"> </w:t>
                </w:r>
                <w:r>
                  <w:rPr>
                    <w:sz w:val="16"/>
                  </w:rPr>
                  <w:t>ALGOR</w:t>
                </w:r>
                <w:r>
                  <w:rPr>
                    <w:spacing w:val="-7"/>
                    <w:sz w:val="16"/>
                  </w:rPr>
                  <w:t xml:space="preserve"> </w:t>
                </w:r>
                <w:r>
                  <w:rPr>
                    <w:sz w:val="16"/>
                  </w:rPr>
                  <w:t>-</w:t>
                </w:r>
                <w:r>
                  <w:rPr>
                    <w:spacing w:val="-11"/>
                    <w:sz w:val="16"/>
                  </w:rPr>
                  <w:t xml:space="preserve"> </w:t>
                </w:r>
                <w:r>
                  <w:rPr>
                    <w:sz w:val="16"/>
                  </w:rPr>
                  <w:t>V</w:t>
                </w:r>
                <w:r>
                  <w:rPr>
                    <w:sz w:val="13"/>
                  </w:rPr>
                  <w:t>OL</w:t>
                </w:r>
                <w:r>
                  <w:rPr>
                    <w:sz w:val="16"/>
                  </w:rPr>
                  <w:t>.</w:t>
                </w:r>
                <w:r>
                  <w:rPr>
                    <w:spacing w:val="-10"/>
                    <w:sz w:val="16"/>
                  </w:rPr>
                  <w:t xml:space="preserve"> </w:t>
                </w:r>
                <w:r>
                  <w:rPr>
                    <w:sz w:val="16"/>
                  </w:rPr>
                  <w:t>2.</w:t>
                </w:r>
                <w:r>
                  <w:rPr>
                    <w:spacing w:val="-10"/>
                    <w:sz w:val="16"/>
                  </w:rPr>
                  <w:t xml:space="preserve"> </w:t>
                </w:r>
                <w:r>
                  <w:rPr>
                    <w:sz w:val="16"/>
                  </w:rPr>
                  <w:t>N</w:t>
                </w:r>
                <w:r>
                  <w:rPr>
                    <w:sz w:val="13"/>
                  </w:rPr>
                  <w:t>O</w:t>
                </w:r>
                <w:r>
                  <w:rPr>
                    <w:sz w:val="16"/>
                  </w:rPr>
                  <w:t>.</w:t>
                </w:r>
                <w:r>
                  <w:rPr>
                    <w:spacing w:val="-10"/>
                    <w:sz w:val="16"/>
                  </w:rPr>
                  <w:t xml:space="preserve"> </w:t>
                </w:r>
                <w:r>
                  <w:rPr>
                    <w:sz w:val="16"/>
                  </w:rPr>
                  <w:t>1</w:t>
                </w:r>
                <w:r>
                  <w:rPr>
                    <w:spacing w:val="-10"/>
                    <w:sz w:val="16"/>
                  </w:rPr>
                  <w:t xml:space="preserve"> </w:t>
                </w:r>
                <w:r>
                  <w:rPr>
                    <w:sz w:val="16"/>
                  </w:rPr>
                  <w:t>(2020)</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E89" w:rsidRDefault="009F2A68">
    <w:pPr>
      <w:pStyle w:val="BodyText"/>
      <w:spacing w:line="14" w:lineRule="auto"/>
      <w:rPr>
        <w:sz w:val="6"/>
      </w:rPr>
    </w:pPr>
    <w:r>
      <w:pict>
        <v:shapetype id="_x0000_t202" coordsize="21600,21600" o:spt="202" path="m,l,21600r21600,l21600,xe">
          <v:stroke joinstyle="miter"/>
          <v:path gradientshapeok="t" o:connecttype="rect"/>
        </v:shapetype>
        <v:shape id="_x0000_s2052" type="#_x0000_t202" style="position:absolute;margin-left:129.25pt;margin-top:27.45pt;width:322.2pt;height:10.9pt;z-index:-15974912;mso-position-horizontal-relative:page;mso-position-vertical-relative:page" filled="f" stroked="f">
          <v:textbox inset="0,0,0,0">
            <w:txbxContent>
              <w:p w:rsidR="00791E89" w:rsidRDefault="009F2A68">
                <w:pPr>
                  <w:spacing w:before="13"/>
                  <w:ind w:left="20"/>
                  <w:rPr>
                    <w:sz w:val="16"/>
                  </w:rPr>
                </w:pPr>
                <w:r>
                  <w:rPr>
                    <w:sz w:val="16"/>
                  </w:rPr>
                  <w:t>P</w:t>
                </w:r>
                <w:r>
                  <w:rPr>
                    <w:sz w:val="13"/>
                  </w:rPr>
                  <w:t>ULUNG</w:t>
                </w:r>
                <w:r>
                  <w:rPr>
                    <w:spacing w:val="-3"/>
                    <w:sz w:val="13"/>
                  </w:rPr>
                  <w:t xml:space="preserve"> </w:t>
                </w:r>
                <w:r>
                  <w:rPr>
                    <w:sz w:val="13"/>
                  </w:rPr>
                  <w:t>ADI</w:t>
                </w:r>
                <w:r>
                  <w:rPr>
                    <w:spacing w:val="-2"/>
                    <w:sz w:val="13"/>
                  </w:rPr>
                  <w:t xml:space="preserve"> </w:t>
                </w:r>
                <w:r>
                  <w:rPr>
                    <w:sz w:val="13"/>
                  </w:rPr>
                  <w:t>NUGROHO</w:t>
                </w:r>
                <w:r>
                  <w:rPr>
                    <w:sz w:val="16"/>
                  </w:rPr>
                  <w:t>,</w:t>
                </w:r>
                <w:r>
                  <w:rPr>
                    <w:spacing w:val="-9"/>
                    <w:sz w:val="16"/>
                  </w:rPr>
                  <w:t xml:space="preserve"> </w:t>
                </w:r>
                <w:r>
                  <w:rPr>
                    <w:sz w:val="13"/>
                  </w:rPr>
                  <w:t>INDAH</w:t>
                </w:r>
                <w:r>
                  <w:rPr>
                    <w:spacing w:val="-2"/>
                    <w:sz w:val="13"/>
                  </w:rPr>
                  <w:t xml:space="preserve"> </w:t>
                </w:r>
                <w:r>
                  <w:rPr>
                    <w:sz w:val="13"/>
                  </w:rPr>
                  <w:t>FENRIANA</w:t>
                </w:r>
                <w:r>
                  <w:rPr>
                    <w:sz w:val="16"/>
                  </w:rPr>
                  <w:t>,</w:t>
                </w:r>
                <w:r>
                  <w:rPr>
                    <w:spacing w:val="-9"/>
                    <w:sz w:val="16"/>
                  </w:rPr>
                  <w:t xml:space="preserve"> </w:t>
                </w:r>
                <w:r>
                  <w:rPr>
                    <w:sz w:val="13"/>
                  </w:rPr>
                  <w:t>RUDY</w:t>
                </w:r>
                <w:r>
                  <w:rPr>
                    <w:spacing w:val="-3"/>
                    <w:sz w:val="13"/>
                  </w:rPr>
                  <w:t xml:space="preserve"> </w:t>
                </w:r>
                <w:r>
                  <w:rPr>
                    <w:sz w:val="13"/>
                  </w:rPr>
                  <w:t>ARIJANTO</w:t>
                </w:r>
                <w:r>
                  <w:rPr>
                    <w:sz w:val="16"/>
                  </w:rPr>
                  <w:t>/</w:t>
                </w:r>
                <w:r>
                  <w:rPr>
                    <w:spacing w:val="-10"/>
                    <w:sz w:val="16"/>
                  </w:rPr>
                  <w:t xml:space="preserve"> </w:t>
                </w:r>
                <w:r>
                  <w:rPr>
                    <w:sz w:val="16"/>
                  </w:rPr>
                  <w:t>J</w:t>
                </w:r>
                <w:r>
                  <w:rPr>
                    <w:sz w:val="13"/>
                  </w:rPr>
                  <w:t>URNAL</w:t>
                </w:r>
                <w:r>
                  <w:rPr>
                    <w:spacing w:val="-3"/>
                    <w:sz w:val="13"/>
                  </w:rPr>
                  <w:t xml:space="preserve"> </w:t>
                </w:r>
                <w:r>
                  <w:rPr>
                    <w:sz w:val="16"/>
                  </w:rPr>
                  <w:t>ALGOR</w:t>
                </w:r>
                <w:r>
                  <w:rPr>
                    <w:spacing w:val="-8"/>
                    <w:sz w:val="16"/>
                  </w:rPr>
                  <w:t xml:space="preserve"> </w:t>
                </w:r>
                <w:r>
                  <w:rPr>
                    <w:sz w:val="16"/>
                  </w:rPr>
                  <w:t>-</w:t>
                </w:r>
                <w:r>
                  <w:rPr>
                    <w:spacing w:val="-11"/>
                    <w:sz w:val="16"/>
                  </w:rPr>
                  <w:t xml:space="preserve"> </w:t>
                </w:r>
                <w:r>
                  <w:rPr>
                    <w:sz w:val="16"/>
                  </w:rPr>
                  <w:t>V</w:t>
                </w:r>
                <w:r>
                  <w:rPr>
                    <w:sz w:val="13"/>
                  </w:rPr>
                  <w:t>OL</w:t>
                </w:r>
                <w:r>
                  <w:rPr>
                    <w:sz w:val="16"/>
                  </w:rPr>
                  <w:t>.</w:t>
                </w:r>
                <w:r>
                  <w:rPr>
                    <w:spacing w:val="-9"/>
                    <w:sz w:val="16"/>
                  </w:rPr>
                  <w:t xml:space="preserve"> </w:t>
                </w:r>
                <w:r>
                  <w:rPr>
                    <w:sz w:val="16"/>
                  </w:rPr>
                  <w:t>2.</w:t>
                </w:r>
                <w:r>
                  <w:rPr>
                    <w:spacing w:val="-10"/>
                    <w:sz w:val="16"/>
                  </w:rPr>
                  <w:t xml:space="preserve"> </w:t>
                </w:r>
                <w:r>
                  <w:rPr>
                    <w:sz w:val="16"/>
                  </w:rPr>
                  <w:t>N</w:t>
                </w:r>
                <w:r>
                  <w:rPr>
                    <w:sz w:val="13"/>
                  </w:rPr>
                  <w:t>O</w:t>
                </w:r>
                <w:r>
                  <w:rPr>
                    <w:sz w:val="16"/>
                  </w:rPr>
                  <w:t>.</w:t>
                </w:r>
                <w:r>
                  <w:rPr>
                    <w:spacing w:val="-9"/>
                    <w:sz w:val="16"/>
                  </w:rPr>
                  <w:t xml:space="preserve"> </w:t>
                </w:r>
                <w:r>
                  <w:rPr>
                    <w:sz w:val="16"/>
                  </w:rPr>
                  <w:t>1</w:t>
                </w:r>
                <w:r>
                  <w:rPr>
                    <w:spacing w:val="-9"/>
                    <w:sz w:val="16"/>
                  </w:rPr>
                  <w:t xml:space="preserve"> </w:t>
                </w:r>
                <w:r>
                  <w:rPr>
                    <w:sz w:val="16"/>
                  </w:rPr>
                  <w:t>(2020)</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E89" w:rsidRDefault="009F2A6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143.45pt;margin-top:27.65pt;width:322.2pt;height:10.9pt;z-index:-15973888;mso-position-horizontal-relative:page;mso-position-vertical-relative:page" filled="f" stroked="f">
          <v:textbox inset="0,0,0,0">
            <w:txbxContent>
              <w:p w:rsidR="00791E89" w:rsidRDefault="009F2A68">
                <w:pPr>
                  <w:spacing w:before="13"/>
                  <w:ind w:left="20"/>
                  <w:rPr>
                    <w:sz w:val="16"/>
                  </w:rPr>
                </w:pPr>
                <w:r>
                  <w:rPr>
                    <w:sz w:val="16"/>
                  </w:rPr>
                  <w:t>P</w:t>
                </w:r>
                <w:r>
                  <w:rPr>
                    <w:sz w:val="13"/>
                  </w:rPr>
                  <w:t>ULUNG</w:t>
                </w:r>
                <w:r>
                  <w:rPr>
                    <w:spacing w:val="-3"/>
                    <w:sz w:val="13"/>
                  </w:rPr>
                  <w:t xml:space="preserve"> </w:t>
                </w:r>
                <w:r>
                  <w:rPr>
                    <w:sz w:val="13"/>
                  </w:rPr>
                  <w:t>ADI</w:t>
                </w:r>
                <w:r>
                  <w:rPr>
                    <w:spacing w:val="-2"/>
                    <w:sz w:val="13"/>
                  </w:rPr>
                  <w:t xml:space="preserve"> </w:t>
                </w:r>
                <w:r>
                  <w:rPr>
                    <w:sz w:val="13"/>
                  </w:rPr>
                  <w:t>NUGROHO</w:t>
                </w:r>
                <w:r>
                  <w:rPr>
                    <w:sz w:val="16"/>
                  </w:rPr>
                  <w:t>,</w:t>
                </w:r>
                <w:r>
                  <w:rPr>
                    <w:spacing w:val="-9"/>
                    <w:sz w:val="16"/>
                  </w:rPr>
                  <w:t xml:space="preserve"> </w:t>
                </w:r>
                <w:r>
                  <w:rPr>
                    <w:sz w:val="13"/>
                  </w:rPr>
                  <w:t>INDAH</w:t>
                </w:r>
                <w:r>
                  <w:rPr>
                    <w:spacing w:val="-2"/>
                    <w:sz w:val="13"/>
                  </w:rPr>
                  <w:t xml:space="preserve"> </w:t>
                </w:r>
                <w:r>
                  <w:rPr>
                    <w:sz w:val="13"/>
                  </w:rPr>
                  <w:t>FENRIANA</w:t>
                </w:r>
                <w:r>
                  <w:rPr>
                    <w:sz w:val="16"/>
                  </w:rPr>
                  <w:t>,</w:t>
                </w:r>
                <w:r>
                  <w:rPr>
                    <w:spacing w:val="-10"/>
                    <w:sz w:val="16"/>
                  </w:rPr>
                  <w:t xml:space="preserve"> </w:t>
                </w:r>
                <w:r>
                  <w:rPr>
                    <w:sz w:val="13"/>
                  </w:rPr>
                  <w:t>RUDY</w:t>
                </w:r>
                <w:r>
                  <w:rPr>
                    <w:spacing w:val="-2"/>
                    <w:sz w:val="13"/>
                  </w:rPr>
                  <w:t xml:space="preserve"> </w:t>
                </w:r>
                <w:r>
                  <w:rPr>
                    <w:sz w:val="13"/>
                  </w:rPr>
                  <w:t>ARIJANTO</w:t>
                </w:r>
                <w:r>
                  <w:rPr>
                    <w:sz w:val="16"/>
                  </w:rPr>
                  <w:t>/</w:t>
                </w:r>
                <w:r>
                  <w:rPr>
                    <w:spacing w:val="-10"/>
                    <w:sz w:val="16"/>
                  </w:rPr>
                  <w:t xml:space="preserve"> </w:t>
                </w:r>
                <w:r>
                  <w:rPr>
                    <w:sz w:val="16"/>
                  </w:rPr>
                  <w:t>J</w:t>
                </w:r>
                <w:r>
                  <w:rPr>
                    <w:sz w:val="13"/>
                  </w:rPr>
                  <w:t>URNAL</w:t>
                </w:r>
                <w:r>
                  <w:rPr>
                    <w:spacing w:val="-3"/>
                    <w:sz w:val="13"/>
                  </w:rPr>
                  <w:t xml:space="preserve"> </w:t>
                </w:r>
                <w:r>
                  <w:rPr>
                    <w:sz w:val="16"/>
                  </w:rPr>
                  <w:t>ALGOR</w:t>
                </w:r>
                <w:r>
                  <w:rPr>
                    <w:spacing w:val="-8"/>
                    <w:sz w:val="16"/>
                  </w:rPr>
                  <w:t xml:space="preserve"> </w:t>
                </w:r>
                <w:r>
                  <w:rPr>
                    <w:sz w:val="16"/>
                  </w:rPr>
                  <w:t>-</w:t>
                </w:r>
                <w:r>
                  <w:rPr>
                    <w:spacing w:val="-11"/>
                    <w:sz w:val="16"/>
                  </w:rPr>
                  <w:t xml:space="preserve"> </w:t>
                </w:r>
                <w:r>
                  <w:rPr>
                    <w:sz w:val="16"/>
                  </w:rPr>
                  <w:t>V</w:t>
                </w:r>
                <w:r>
                  <w:rPr>
                    <w:sz w:val="13"/>
                  </w:rPr>
                  <w:t>OL</w:t>
                </w:r>
                <w:r>
                  <w:rPr>
                    <w:sz w:val="16"/>
                  </w:rPr>
                  <w:t>.</w:t>
                </w:r>
                <w:r>
                  <w:rPr>
                    <w:spacing w:val="-9"/>
                    <w:sz w:val="16"/>
                  </w:rPr>
                  <w:t xml:space="preserve"> </w:t>
                </w:r>
                <w:r>
                  <w:rPr>
                    <w:sz w:val="16"/>
                  </w:rPr>
                  <w:t>2.</w:t>
                </w:r>
                <w:r>
                  <w:rPr>
                    <w:spacing w:val="-9"/>
                    <w:sz w:val="16"/>
                  </w:rPr>
                  <w:t xml:space="preserve"> </w:t>
                </w:r>
                <w:r>
                  <w:rPr>
                    <w:sz w:val="16"/>
                  </w:rPr>
                  <w:t>N</w:t>
                </w:r>
                <w:r>
                  <w:rPr>
                    <w:sz w:val="13"/>
                  </w:rPr>
                  <w:t>O</w:t>
                </w:r>
                <w:r>
                  <w:rPr>
                    <w:sz w:val="16"/>
                  </w:rPr>
                  <w:t>.</w:t>
                </w:r>
                <w:r>
                  <w:rPr>
                    <w:spacing w:val="-10"/>
                    <w:sz w:val="16"/>
                  </w:rPr>
                  <w:t xml:space="preserve"> </w:t>
                </w:r>
                <w:r>
                  <w:rPr>
                    <w:sz w:val="16"/>
                  </w:rPr>
                  <w:t>1</w:t>
                </w:r>
                <w:r>
                  <w:rPr>
                    <w:spacing w:val="-9"/>
                    <w:sz w:val="16"/>
                  </w:rPr>
                  <w:t xml:space="preserve"> </w:t>
                </w:r>
                <w:r>
                  <w:rPr>
                    <w:sz w:val="16"/>
                  </w:rPr>
                  <w:t>(2020)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B5678"/>
    <w:multiLevelType w:val="hybridMultilevel"/>
    <w:tmpl w:val="141A7C80"/>
    <w:lvl w:ilvl="0" w:tplc="A956D852">
      <w:start w:val="1"/>
      <w:numFmt w:val="upperRoman"/>
      <w:lvlText w:val="%1."/>
      <w:lvlJc w:val="left"/>
      <w:pPr>
        <w:ind w:left="604" w:hanging="284"/>
        <w:jc w:val="right"/>
      </w:pPr>
      <w:rPr>
        <w:rFonts w:ascii="Times New Roman" w:eastAsia="Times New Roman" w:hAnsi="Times New Roman" w:cs="Times New Roman" w:hint="default"/>
        <w:b/>
        <w:bCs/>
        <w:spacing w:val="-2"/>
        <w:w w:val="99"/>
        <w:sz w:val="24"/>
        <w:szCs w:val="24"/>
        <w:shd w:val="clear" w:color="auto" w:fill="D9D9D9"/>
        <w:lang w:eastAsia="en-US" w:bidi="ar-SA"/>
      </w:rPr>
    </w:lvl>
    <w:lvl w:ilvl="1" w:tplc="3DC2B4F0">
      <w:start w:val="1"/>
      <w:numFmt w:val="lowerLetter"/>
      <w:lvlText w:val="%2."/>
      <w:lvlJc w:val="left"/>
      <w:pPr>
        <w:ind w:left="957" w:hanging="360"/>
        <w:jc w:val="left"/>
      </w:pPr>
      <w:rPr>
        <w:rFonts w:ascii="Carlito" w:eastAsia="Carlito" w:hAnsi="Carlito" w:cs="Carlito" w:hint="default"/>
        <w:i/>
        <w:spacing w:val="-7"/>
        <w:w w:val="100"/>
        <w:sz w:val="22"/>
        <w:szCs w:val="22"/>
        <w:lang w:eastAsia="en-US" w:bidi="ar-SA"/>
      </w:rPr>
    </w:lvl>
    <w:lvl w:ilvl="2" w:tplc="CC7C5A30">
      <w:numFmt w:val="bullet"/>
      <w:lvlText w:val="•"/>
      <w:lvlJc w:val="left"/>
      <w:pPr>
        <w:ind w:left="848" w:hanging="360"/>
      </w:pPr>
      <w:rPr>
        <w:rFonts w:hint="default"/>
        <w:lang w:eastAsia="en-US" w:bidi="ar-SA"/>
      </w:rPr>
    </w:lvl>
    <w:lvl w:ilvl="3" w:tplc="427624E0">
      <w:numFmt w:val="bullet"/>
      <w:lvlText w:val="•"/>
      <w:lvlJc w:val="left"/>
      <w:pPr>
        <w:ind w:left="737" w:hanging="360"/>
      </w:pPr>
      <w:rPr>
        <w:rFonts w:hint="default"/>
        <w:lang w:eastAsia="en-US" w:bidi="ar-SA"/>
      </w:rPr>
    </w:lvl>
    <w:lvl w:ilvl="4" w:tplc="FA4AB59E">
      <w:numFmt w:val="bullet"/>
      <w:lvlText w:val="•"/>
      <w:lvlJc w:val="left"/>
      <w:pPr>
        <w:ind w:left="626" w:hanging="360"/>
      </w:pPr>
      <w:rPr>
        <w:rFonts w:hint="default"/>
        <w:lang w:eastAsia="en-US" w:bidi="ar-SA"/>
      </w:rPr>
    </w:lvl>
    <w:lvl w:ilvl="5" w:tplc="DFDA4CCE">
      <w:numFmt w:val="bullet"/>
      <w:lvlText w:val="•"/>
      <w:lvlJc w:val="left"/>
      <w:pPr>
        <w:ind w:left="515" w:hanging="360"/>
      </w:pPr>
      <w:rPr>
        <w:rFonts w:hint="default"/>
        <w:lang w:eastAsia="en-US" w:bidi="ar-SA"/>
      </w:rPr>
    </w:lvl>
    <w:lvl w:ilvl="6" w:tplc="CDBC4ABA">
      <w:numFmt w:val="bullet"/>
      <w:lvlText w:val="•"/>
      <w:lvlJc w:val="left"/>
      <w:pPr>
        <w:ind w:left="404" w:hanging="360"/>
      </w:pPr>
      <w:rPr>
        <w:rFonts w:hint="default"/>
        <w:lang w:eastAsia="en-US" w:bidi="ar-SA"/>
      </w:rPr>
    </w:lvl>
    <w:lvl w:ilvl="7" w:tplc="4B44ECB0">
      <w:numFmt w:val="bullet"/>
      <w:lvlText w:val="•"/>
      <w:lvlJc w:val="left"/>
      <w:pPr>
        <w:ind w:left="293" w:hanging="360"/>
      </w:pPr>
      <w:rPr>
        <w:rFonts w:hint="default"/>
        <w:lang w:eastAsia="en-US" w:bidi="ar-SA"/>
      </w:rPr>
    </w:lvl>
    <w:lvl w:ilvl="8" w:tplc="CE309CA0">
      <w:numFmt w:val="bullet"/>
      <w:lvlText w:val="•"/>
      <w:lvlJc w:val="left"/>
      <w:pPr>
        <w:ind w:left="182" w:hanging="360"/>
      </w:pPr>
      <w:rPr>
        <w:rFonts w:hint="default"/>
        <w:lang w:eastAsia="en-US" w:bidi="ar-SA"/>
      </w:rPr>
    </w:lvl>
  </w:abstractNum>
  <w:abstractNum w:abstractNumId="1">
    <w:nsid w:val="3B382643"/>
    <w:multiLevelType w:val="hybridMultilevel"/>
    <w:tmpl w:val="140A22C2"/>
    <w:lvl w:ilvl="0" w:tplc="B5B098BE">
      <w:start w:val="1"/>
      <w:numFmt w:val="lowerLetter"/>
      <w:lvlText w:val="%1."/>
      <w:lvlJc w:val="left"/>
      <w:pPr>
        <w:ind w:left="680" w:hanging="360"/>
        <w:jc w:val="right"/>
      </w:pPr>
      <w:rPr>
        <w:rFonts w:hint="default"/>
        <w:spacing w:val="-3"/>
        <w:w w:val="100"/>
        <w:lang w:eastAsia="en-US" w:bidi="ar-SA"/>
      </w:rPr>
    </w:lvl>
    <w:lvl w:ilvl="1" w:tplc="4EB4E83A">
      <w:numFmt w:val="bullet"/>
      <w:lvlText w:val="•"/>
      <w:lvlJc w:val="left"/>
      <w:pPr>
        <w:ind w:left="1074" w:hanging="360"/>
      </w:pPr>
      <w:rPr>
        <w:rFonts w:hint="default"/>
        <w:lang w:eastAsia="en-US" w:bidi="ar-SA"/>
      </w:rPr>
    </w:lvl>
    <w:lvl w:ilvl="2" w:tplc="C09A83D4">
      <w:numFmt w:val="bullet"/>
      <w:lvlText w:val="•"/>
      <w:lvlJc w:val="left"/>
      <w:pPr>
        <w:ind w:left="1469" w:hanging="360"/>
      </w:pPr>
      <w:rPr>
        <w:rFonts w:hint="default"/>
        <w:lang w:eastAsia="en-US" w:bidi="ar-SA"/>
      </w:rPr>
    </w:lvl>
    <w:lvl w:ilvl="3" w:tplc="DC96F2B6">
      <w:numFmt w:val="bullet"/>
      <w:lvlText w:val="•"/>
      <w:lvlJc w:val="left"/>
      <w:pPr>
        <w:ind w:left="1863" w:hanging="360"/>
      </w:pPr>
      <w:rPr>
        <w:rFonts w:hint="default"/>
        <w:lang w:eastAsia="en-US" w:bidi="ar-SA"/>
      </w:rPr>
    </w:lvl>
    <w:lvl w:ilvl="4" w:tplc="BB9E0F8A">
      <w:numFmt w:val="bullet"/>
      <w:lvlText w:val="•"/>
      <w:lvlJc w:val="left"/>
      <w:pPr>
        <w:ind w:left="2258" w:hanging="360"/>
      </w:pPr>
      <w:rPr>
        <w:rFonts w:hint="default"/>
        <w:lang w:eastAsia="en-US" w:bidi="ar-SA"/>
      </w:rPr>
    </w:lvl>
    <w:lvl w:ilvl="5" w:tplc="87F67030">
      <w:numFmt w:val="bullet"/>
      <w:lvlText w:val="•"/>
      <w:lvlJc w:val="left"/>
      <w:pPr>
        <w:ind w:left="2653" w:hanging="360"/>
      </w:pPr>
      <w:rPr>
        <w:rFonts w:hint="default"/>
        <w:lang w:eastAsia="en-US" w:bidi="ar-SA"/>
      </w:rPr>
    </w:lvl>
    <w:lvl w:ilvl="6" w:tplc="6D34FBC8">
      <w:numFmt w:val="bullet"/>
      <w:lvlText w:val="•"/>
      <w:lvlJc w:val="left"/>
      <w:pPr>
        <w:ind w:left="3047" w:hanging="360"/>
      </w:pPr>
      <w:rPr>
        <w:rFonts w:hint="default"/>
        <w:lang w:eastAsia="en-US" w:bidi="ar-SA"/>
      </w:rPr>
    </w:lvl>
    <w:lvl w:ilvl="7" w:tplc="AA6C68EA">
      <w:numFmt w:val="bullet"/>
      <w:lvlText w:val="•"/>
      <w:lvlJc w:val="left"/>
      <w:pPr>
        <w:ind w:left="3442" w:hanging="360"/>
      </w:pPr>
      <w:rPr>
        <w:rFonts w:hint="default"/>
        <w:lang w:eastAsia="en-US" w:bidi="ar-SA"/>
      </w:rPr>
    </w:lvl>
    <w:lvl w:ilvl="8" w:tplc="4E0E00A4">
      <w:numFmt w:val="bullet"/>
      <w:lvlText w:val="•"/>
      <w:lvlJc w:val="left"/>
      <w:pPr>
        <w:ind w:left="3836" w:hanging="360"/>
      </w:pPr>
      <w:rPr>
        <w:rFonts w:hint="default"/>
        <w:lang w:eastAsia="en-US" w:bidi="ar-SA"/>
      </w:rPr>
    </w:lvl>
  </w:abstractNum>
  <w:abstractNum w:abstractNumId="2">
    <w:nsid w:val="4A0565DE"/>
    <w:multiLevelType w:val="hybridMultilevel"/>
    <w:tmpl w:val="9F8A0578"/>
    <w:lvl w:ilvl="0" w:tplc="3836DBAE">
      <w:start w:val="1"/>
      <w:numFmt w:val="decimal"/>
      <w:lvlText w:val="%1."/>
      <w:lvlJc w:val="left"/>
      <w:pPr>
        <w:ind w:left="463" w:hanging="360"/>
        <w:jc w:val="right"/>
      </w:pPr>
      <w:rPr>
        <w:rFonts w:ascii="Times New Roman" w:eastAsia="Times New Roman" w:hAnsi="Times New Roman" w:cs="Times New Roman" w:hint="default"/>
        <w:spacing w:val="-20"/>
        <w:w w:val="100"/>
        <w:sz w:val="24"/>
        <w:szCs w:val="24"/>
        <w:lang w:eastAsia="en-US" w:bidi="ar-SA"/>
      </w:rPr>
    </w:lvl>
    <w:lvl w:ilvl="1" w:tplc="34D43904">
      <w:numFmt w:val="bullet"/>
      <w:lvlText w:val="•"/>
      <w:lvlJc w:val="left"/>
      <w:pPr>
        <w:ind w:left="949" w:hanging="360"/>
      </w:pPr>
      <w:rPr>
        <w:rFonts w:hint="default"/>
        <w:lang w:eastAsia="en-US" w:bidi="ar-SA"/>
      </w:rPr>
    </w:lvl>
    <w:lvl w:ilvl="2" w:tplc="B2E80780">
      <w:numFmt w:val="bullet"/>
      <w:lvlText w:val="•"/>
      <w:lvlJc w:val="left"/>
      <w:pPr>
        <w:ind w:left="1439" w:hanging="360"/>
      </w:pPr>
      <w:rPr>
        <w:rFonts w:hint="default"/>
        <w:lang w:eastAsia="en-US" w:bidi="ar-SA"/>
      </w:rPr>
    </w:lvl>
    <w:lvl w:ilvl="3" w:tplc="106EB598">
      <w:numFmt w:val="bullet"/>
      <w:lvlText w:val="•"/>
      <w:lvlJc w:val="left"/>
      <w:pPr>
        <w:ind w:left="1929" w:hanging="360"/>
      </w:pPr>
      <w:rPr>
        <w:rFonts w:hint="default"/>
        <w:lang w:eastAsia="en-US" w:bidi="ar-SA"/>
      </w:rPr>
    </w:lvl>
    <w:lvl w:ilvl="4" w:tplc="06EAA06C">
      <w:numFmt w:val="bullet"/>
      <w:lvlText w:val="•"/>
      <w:lvlJc w:val="left"/>
      <w:pPr>
        <w:ind w:left="2418" w:hanging="360"/>
      </w:pPr>
      <w:rPr>
        <w:rFonts w:hint="default"/>
        <w:lang w:eastAsia="en-US" w:bidi="ar-SA"/>
      </w:rPr>
    </w:lvl>
    <w:lvl w:ilvl="5" w:tplc="FD6467B0">
      <w:numFmt w:val="bullet"/>
      <w:lvlText w:val="•"/>
      <w:lvlJc w:val="left"/>
      <w:pPr>
        <w:ind w:left="2908" w:hanging="360"/>
      </w:pPr>
      <w:rPr>
        <w:rFonts w:hint="default"/>
        <w:lang w:eastAsia="en-US" w:bidi="ar-SA"/>
      </w:rPr>
    </w:lvl>
    <w:lvl w:ilvl="6" w:tplc="59709B76">
      <w:numFmt w:val="bullet"/>
      <w:lvlText w:val="•"/>
      <w:lvlJc w:val="left"/>
      <w:pPr>
        <w:ind w:left="3398" w:hanging="360"/>
      </w:pPr>
      <w:rPr>
        <w:rFonts w:hint="default"/>
        <w:lang w:eastAsia="en-US" w:bidi="ar-SA"/>
      </w:rPr>
    </w:lvl>
    <w:lvl w:ilvl="7" w:tplc="6308B814">
      <w:numFmt w:val="bullet"/>
      <w:lvlText w:val="•"/>
      <w:lvlJc w:val="left"/>
      <w:pPr>
        <w:ind w:left="3887" w:hanging="360"/>
      </w:pPr>
      <w:rPr>
        <w:rFonts w:hint="default"/>
        <w:lang w:eastAsia="en-US" w:bidi="ar-SA"/>
      </w:rPr>
    </w:lvl>
    <w:lvl w:ilvl="8" w:tplc="6C2C53BA">
      <w:numFmt w:val="bullet"/>
      <w:lvlText w:val="•"/>
      <w:lvlJc w:val="left"/>
      <w:pPr>
        <w:ind w:left="4377" w:hanging="360"/>
      </w:pPr>
      <w:rPr>
        <w:rFonts w:hint="default"/>
        <w:lang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trackRevisions/>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91E89"/>
    <w:rsid w:val="00001D1B"/>
    <w:rsid w:val="00414293"/>
    <w:rsid w:val="00765AD4"/>
    <w:rsid w:val="00791E89"/>
    <w:rsid w:val="0089728D"/>
    <w:rsid w:val="009F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rPr>
  </w:style>
  <w:style w:type="paragraph" w:styleId="Heading1">
    <w:name w:val="heading 1"/>
    <w:basedOn w:val="Normal"/>
    <w:uiPriority w:val="1"/>
    <w:qFormat/>
    <w:pPr>
      <w:ind w:left="3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51"/>
      <w:ind w:left="313" w:right="314"/>
      <w:jc w:val="center"/>
    </w:pPr>
    <w:rPr>
      <w:b/>
      <w:bCs/>
      <w:sz w:val="32"/>
      <w:szCs w:val="32"/>
    </w:rPr>
  </w:style>
  <w:style w:type="paragraph" w:styleId="ListParagraph">
    <w:name w:val="List Paragraph"/>
    <w:basedOn w:val="Normal"/>
    <w:uiPriority w:val="1"/>
    <w:qFormat/>
    <w:pPr>
      <w:ind w:left="957" w:hanging="361"/>
    </w:pPr>
  </w:style>
  <w:style w:type="paragraph" w:customStyle="1" w:styleId="TableParagraph">
    <w:name w:val="Table Paragraph"/>
    <w:basedOn w:val="Normal"/>
    <w:uiPriority w:val="1"/>
    <w:qFormat/>
    <w:pPr>
      <w:ind w:left="117"/>
    </w:pPr>
  </w:style>
  <w:style w:type="paragraph" w:styleId="BalloonText">
    <w:name w:val="Balloon Text"/>
    <w:basedOn w:val="Normal"/>
    <w:link w:val="BalloonTextChar"/>
    <w:uiPriority w:val="99"/>
    <w:semiHidden/>
    <w:unhideWhenUsed/>
    <w:rsid w:val="00001D1B"/>
    <w:rPr>
      <w:rFonts w:ascii="Tahoma" w:hAnsi="Tahoma" w:cs="Tahoma"/>
      <w:sz w:val="16"/>
      <w:szCs w:val="16"/>
    </w:rPr>
  </w:style>
  <w:style w:type="character" w:customStyle="1" w:styleId="BalloonTextChar">
    <w:name w:val="Balloon Text Char"/>
    <w:basedOn w:val="DefaultParagraphFont"/>
    <w:link w:val="BalloonText"/>
    <w:uiPriority w:val="99"/>
    <w:semiHidden/>
    <w:rsid w:val="00001D1B"/>
    <w:rPr>
      <w:rFonts w:ascii="Tahoma" w:eastAsia="Times New Roman" w:hAnsi="Tahoma" w:cs="Tahoma"/>
      <w:sz w:val="16"/>
      <w:szCs w:val="16"/>
      <w:lang/>
    </w:rPr>
  </w:style>
  <w:style w:type="character" w:styleId="CommentReference">
    <w:name w:val="annotation reference"/>
    <w:basedOn w:val="DefaultParagraphFont"/>
    <w:uiPriority w:val="99"/>
    <w:semiHidden/>
    <w:unhideWhenUsed/>
    <w:rsid w:val="00001D1B"/>
    <w:rPr>
      <w:sz w:val="16"/>
      <w:szCs w:val="16"/>
    </w:rPr>
  </w:style>
  <w:style w:type="paragraph" w:styleId="CommentText">
    <w:name w:val="annotation text"/>
    <w:basedOn w:val="Normal"/>
    <w:link w:val="CommentTextChar"/>
    <w:uiPriority w:val="99"/>
    <w:semiHidden/>
    <w:unhideWhenUsed/>
    <w:rsid w:val="00001D1B"/>
    <w:rPr>
      <w:sz w:val="20"/>
      <w:szCs w:val="20"/>
    </w:rPr>
  </w:style>
  <w:style w:type="character" w:customStyle="1" w:styleId="CommentTextChar">
    <w:name w:val="Comment Text Char"/>
    <w:basedOn w:val="DefaultParagraphFont"/>
    <w:link w:val="CommentText"/>
    <w:uiPriority w:val="99"/>
    <w:semiHidden/>
    <w:rsid w:val="00001D1B"/>
    <w:rPr>
      <w:rFonts w:ascii="Times New Roman" w:eastAsia="Times New Roman" w:hAnsi="Times New Roman" w:cs="Times New Roman"/>
      <w:sz w:val="20"/>
      <w:szCs w:val="20"/>
      <w:lang/>
    </w:rPr>
  </w:style>
  <w:style w:type="paragraph" w:styleId="CommentSubject">
    <w:name w:val="annotation subject"/>
    <w:basedOn w:val="CommentText"/>
    <w:next w:val="CommentText"/>
    <w:link w:val="CommentSubjectChar"/>
    <w:uiPriority w:val="99"/>
    <w:semiHidden/>
    <w:unhideWhenUsed/>
    <w:rsid w:val="00001D1B"/>
    <w:rPr>
      <w:b/>
      <w:bCs/>
    </w:rPr>
  </w:style>
  <w:style w:type="character" w:customStyle="1" w:styleId="CommentSubjectChar">
    <w:name w:val="Comment Subject Char"/>
    <w:basedOn w:val="CommentTextChar"/>
    <w:link w:val="CommentSubject"/>
    <w:uiPriority w:val="99"/>
    <w:semiHidden/>
    <w:rsid w:val="00001D1B"/>
    <w:rPr>
      <w:rFonts w:ascii="Times New Roman" w:eastAsia="Times New Roman" w:hAnsi="Times New Roman" w:cs="Times New Roman"/>
      <w:b/>
      <w:bCs/>
      <w:sz w:val="20"/>
      <w:szCs w:val="20"/>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ulungadi1497@gmail.com" TargetMode="External"/><Relationship Id="rId18" Type="http://schemas.openxmlformats.org/officeDocument/2006/relationships/hyperlink" Target="https://www.kaggle.com/jonathanoheix/face-expression-recognition-dataset/version/1" TargetMode="External"/><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6.jpe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www.kaggle.com/jonathanoheix/face-expression-recognition-dataset/version/1" TargetMode="External"/><Relationship Id="rId25" Type="http://schemas.openxmlformats.org/officeDocument/2006/relationships/image" Target="media/image9.png"/><Relationship Id="rId33" Type="http://schemas.openxmlformats.org/officeDocument/2006/relationships/image" Target="media/image15.jpe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8.jpeg"/><Relationship Id="rId32" Type="http://schemas.openxmlformats.org/officeDocument/2006/relationships/image" Target="media/image14.jpe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header" Target="header2.xml"/><Relationship Id="rId36" Type="http://schemas.openxmlformats.org/officeDocument/2006/relationships/footer" Target="footer4.xml"/><Relationship Id="rId10" Type="http://schemas.openxmlformats.org/officeDocument/2006/relationships/hyperlink" Target="https://jurnal.buddhidharma.ac.id/index.php/algor/index" TargetMode="External"/><Relationship Id="rId19" Type="http://schemas.openxmlformats.org/officeDocument/2006/relationships/image" Target="media/image3.jpeg"/><Relationship Id="rId31"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2.jpe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39171-2617-4DB6-87A9-9A7D64DF1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DENDI</cp:lastModifiedBy>
  <cp:revision>2</cp:revision>
  <dcterms:created xsi:type="dcterms:W3CDTF">2022-05-18T13:22:00Z</dcterms:created>
  <dcterms:modified xsi:type="dcterms:W3CDTF">2022-05-18T14:03:00Z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2020-11-04T00:00:00Z</vt:filetime>
  </property>
  <property fmtid="{D5CDD505-2E9C-101B-9397-08002B2CF9AE}" pid="3" name="LastSaved">
    <vt:filetime>2022-05-18T00:00:00Z</vt:filetime>
  </property>
</Properties>
</file>