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6C" w:rsidRDefault="00BF2FCE">
      <w:pPr>
        <w:spacing w:before="102"/>
        <w:ind w:left="112" w:right="25"/>
        <w:rPr>
          <w:i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85.9pt;margin-top:2.25pt;width:239pt;height:10pt;z-index:-16059392;mso-position-horizontal-relative:page" filled="f" stroked="f">
            <v:textbox inset="0,0,0,0">
              <w:txbxContent>
                <w:p w:rsidR="0030726C" w:rsidRDefault="00BF2FCE">
                  <w:pPr>
                    <w:spacing w:line="199" w:lineRule="exac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Arli Aditya</w:t>
                  </w:r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Parikesit,</w:t>
                  </w:r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Rizky</w:t>
                  </w:r>
                  <w:r>
                    <w:rPr>
                      <w:i/>
                      <w:spacing w:val="-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Nurdiansyah,</w:t>
                  </w:r>
                  <w:r>
                    <w:rPr>
                      <w:i/>
                      <w:spacing w:val="6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dan</w:t>
                  </w:r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David</w:t>
                  </w:r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Agustriawan</w:t>
                  </w:r>
                </w:p>
              </w:txbxContent>
            </v:textbox>
            <w10:wrap anchorx="page"/>
          </v:shape>
        </w:pict>
      </w:r>
      <w:r>
        <w:pict>
          <v:rect id="_x0000_s1031" style="position:absolute;left:0;text-align:left;margin-left:69.5pt;margin-top:.2pt;width:458.1pt;height:32.7pt;z-index:-16058368;mso-position-horizontal-relative:page" stroked="f">
            <w10:wrap anchorx="page"/>
          </v:rect>
        </w:pict>
      </w:r>
      <w:r>
        <w:rPr>
          <w:i/>
          <w:sz w:val="17"/>
        </w:rPr>
        <w:t>Jurnal Teknologi Industri Pertanian 29 (2):175-182 (2019)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Nomor</w:t>
      </w:r>
      <w:r>
        <w:rPr>
          <w:i/>
          <w:spacing w:val="-1"/>
          <w:sz w:val="17"/>
        </w:rPr>
        <w:t xml:space="preserve"> </w:t>
      </w:r>
      <w:r>
        <w:rPr>
          <w:i/>
          <w:sz w:val="17"/>
        </w:rPr>
        <w:t>DOI:</w:t>
      </w:r>
      <w:r>
        <w:rPr>
          <w:i/>
          <w:spacing w:val="-1"/>
          <w:sz w:val="17"/>
        </w:rPr>
        <w:t xml:space="preserve"> </w:t>
      </w:r>
      <w:hyperlink r:id="rId7">
        <w:r>
          <w:rPr>
            <w:i/>
            <w:sz w:val="17"/>
          </w:rPr>
          <w:t>10.24961/j.tek.ind.pert.2019.29.2.175</w:t>
        </w:r>
      </w:hyperlink>
    </w:p>
    <w:p w:rsidR="0030726C" w:rsidRDefault="00BF2FCE">
      <w:pPr>
        <w:ind w:left="112"/>
        <w:rPr>
          <w:i/>
          <w:sz w:val="17"/>
        </w:rPr>
      </w:pPr>
      <w:r>
        <w:rPr>
          <w:i/>
          <w:sz w:val="17"/>
        </w:rPr>
        <w:t>ISSN: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0216-3160</w:t>
      </w:r>
      <w:r>
        <w:rPr>
          <w:i/>
          <w:spacing w:val="80"/>
          <w:sz w:val="17"/>
        </w:rPr>
        <w:t xml:space="preserve"> </w:t>
      </w:r>
      <w:r>
        <w:rPr>
          <w:i/>
          <w:sz w:val="17"/>
        </w:rPr>
        <w:t>EISSN: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2252-390</w:t>
      </w:r>
    </w:p>
    <w:p w:rsidR="0030726C" w:rsidRDefault="00BF2FCE">
      <w:pPr>
        <w:spacing w:before="71"/>
        <w:ind w:left="112" w:right="220" w:firstLine="2599"/>
        <w:jc w:val="right"/>
        <w:rPr>
          <w:i/>
          <w:sz w:val="17"/>
        </w:rPr>
      </w:pPr>
      <w:r>
        <w:br w:type="column"/>
      </w:r>
      <w:r>
        <w:rPr>
          <w:i/>
          <w:sz w:val="17"/>
        </w:rPr>
        <w:lastRenderedPageBreak/>
        <w:t>Terakreditasi Peringkat 2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Dirjen Penguatan Riset dan Pengembangan No 30/E/KPT/2018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Tersedia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online</w:t>
      </w:r>
      <w:r>
        <w:rPr>
          <w:i/>
          <w:spacing w:val="-3"/>
          <w:sz w:val="17"/>
        </w:rPr>
        <w:t xml:space="preserve"> </w:t>
      </w:r>
      <w:hyperlink r:id="rId8">
        <w:r>
          <w:rPr>
            <w:i/>
            <w:sz w:val="17"/>
          </w:rPr>
          <w:t>http://journal.ipb.ac.id/index.php/jurnaltin</w:t>
        </w:r>
      </w:hyperlink>
    </w:p>
    <w:p w:rsidR="0030726C" w:rsidRDefault="0030726C">
      <w:pPr>
        <w:jc w:val="right"/>
        <w:rPr>
          <w:sz w:val="17"/>
        </w:rPr>
        <w:sectPr w:rsidR="0030726C">
          <w:footerReference w:type="default" r:id="rId9"/>
          <w:type w:val="continuous"/>
          <w:pgSz w:w="11910" w:h="16840"/>
          <w:pgMar w:top="520" w:right="1200" w:bottom="0" w:left="1280" w:header="720" w:footer="0" w:gutter="0"/>
          <w:pgNumType w:start="175"/>
          <w:cols w:num="2" w:space="720" w:equalWidth="0">
            <w:col w:w="4199" w:space="537"/>
            <w:col w:w="4694"/>
          </w:cols>
        </w:sectPr>
      </w:pPr>
    </w:p>
    <w:p w:rsidR="0030726C" w:rsidRDefault="00BF2FCE">
      <w:pPr>
        <w:pStyle w:val="Heading1"/>
        <w:spacing w:before="187"/>
        <w:ind w:left="491" w:right="519"/>
        <w:jc w:val="center"/>
      </w:pPr>
      <w:r>
        <w:lastRenderedPageBreak/>
        <w:t xml:space="preserve">PENERAPAN PENDEKATAN </w:t>
      </w:r>
      <w:r>
        <w:rPr>
          <w:i/>
        </w:rPr>
        <w:t xml:space="preserve">MACHINE LEARNING </w:t>
      </w:r>
      <w:r>
        <w:t>PADA PENGEMBANGAN BASIS DATA</w:t>
      </w:r>
      <w:r>
        <w:rPr>
          <w:spacing w:val="-48"/>
        </w:rPr>
        <w:t xml:space="preserve"> </w:t>
      </w:r>
      <w:r>
        <w:t>HERBAL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SUMBER INFORMASI</w:t>
      </w:r>
      <w:r>
        <w:rPr>
          <w:spacing w:val="-2"/>
        </w:rPr>
        <w:t xml:space="preserve"> </w:t>
      </w:r>
      <w:r>
        <w:t>KANDIDAT</w:t>
      </w:r>
      <w:r>
        <w:rPr>
          <w:spacing w:val="-1"/>
        </w:rPr>
        <w:t xml:space="preserve"> </w:t>
      </w:r>
      <w:r>
        <w:t>OBAT</w:t>
      </w:r>
      <w:r>
        <w:rPr>
          <w:spacing w:val="-1"/>
        </w:rPr>
        <w:t xml:space="preserve"> </w:t>
      </w:r>
      <w:r>
        <w:t>KANKER</w:t>
      </w:r>
    </w:p>
    <w:p w:rsidR="0030726C" w:rsidRDefault="0030726C">
      <w:pPr>
        <w:pStyle w:val="BodyText"/>
        <w:spacing w:before="10"/>
        <w:ind w:left="0"/>
        <w:jc w:val="left"/>
        <w:rPr>
          <w:b/>
          <w:sz w:val="19"/>
        </w:rPr>
      </w:pPr>
    </w:p>
    <w:p w:rsidR="0030726C" w:rsidRDefault="00BF2FCE">
      <w:pPr>
        <w:pStyle w:val="Heading2"/>
        <w:spacing w:before="1"/>
        <w:ind w:right="601"/>
      </w:pP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HERBAL DATABASE</w:t>
      </w:r>
      <w:r>
        <w:rPr>
          <w:spacing w:val="-4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INFORMATION SOURCE FOR</w:t>
      </w:r>
      <w:r>
        <w:rPr>
          <w:spacing w:val="1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>DRUG</w:t>
      </w:r>
      <w:r>
        <w:rPr>
          <w:spacing w:val="3"/>
        </w:rPr>
        <w:t xml:space="preserve"> </w:t>
      </w:r>
      <w:r>
        <w:t>CANDIDATE</w:t>
      </w:r>
    </w:p>
    <w:p w:rsidR="0030726C" w:rsidRDefault="00BF2FCE">
      <w:pPr>
        <w:spacing w:before="187"/>
        <w:ind w:left="441" w:right="519"/>
        <w:jc w:val="center"/>
        <w:rPr>
          <w:b/>
          <w:sz w:val="18"/>
        </w:rPr>
      </w:pPr>
      <w:r>
        <w:rPr>
          <w:b/>
          <w:sz w:val="18"/>
        </w:rPr>
        <w:t>Arli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Aditya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Parikesit</w:t>
      </w:r>
      <w:r>
        <w:rPr>
          <w:b/>
          <w:sz w:val="18"/>
          <w:vertAlign w:val="superscript"/>
        </w:rPr>
        <w:t>*)</w:t>
      </w:r>
      <w:r>
        <w:rPr>
          <w:b/>
          <w:sz w:val="18"/>
        </w:rPr>
        <w:t>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Rizky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Nurdiansyah, dan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David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Agustriawan</w:t>
      </w:r>
    </w:p>
    <w:p w:rsidR="0030726C" w:rsidRDefault="00BF2FCE">
      <w:pPr>
        <w:spacing w:before="179"/>
        <w:ind w:left="1265" w:right="1350"/>
        <w:jc w:val="center"/>
        <w:rPr>
          <w:sz w:val="16"/>
        </w:rPr>
      </w:pPr>
      <w:r>
        <w:rPr>
          <w:sz w:val="16"/>
        </w:rPr>
        <w:t>Department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Bioinformatics,</w:t>
      </w:r>
      <w:r>
        <w:rPr>
          <w:spacing w:val="-4"/>
          <w:sz w:val="16"/>
        </w:rPr>
        <w:t xml:space="preserve"> </w:t>
      </w:r>
      <w:r>
        <w:rPr>
          <w:sz w:val="16"/>
        </w:rPr>
        <w:t>School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Life</w:t>
      </w:r>
      <w:r>
        <w:rPr>
          <w:spacing w:val="-6"/>
          <w:sz w:val="16"/>
        </w:rPr>
        <w:t xml:space="preserve"> </w:t>
      </w:r>
      <w:r>
        <w:rPr>
          <w:sz w:val="16"/>
        </w:rPr>
        <w:t>Sciences,</w:t>
      </w:r>
      <w:r>
        <w:rPr>
          <w:spacing w:val="-3"/>
          <w:sz w:val="16"/>
        </w:rPr>
        <w:t xml:space="preserve"> </w:t>
      </w:r>
      <w:r>
        <w:rPr>
          <w:sz w:val="16"/>
        </w:rPr>
        <w:t>Indonesia</w:t>
      </w:r>
      <w:r>
        <w:rPr>
          <w:spacing w:val="-3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5"/>
          <w:sz w:val="16"/>
        </w:rPr>
        <w:t xml:space="preserve"> </w:t>
      </w:r>
      <w:r>
        <w:rPr>
          <w:sz w:val="16"/>
        </w:rPr>
        <w:t>Institute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Life</w:t>
      </w:r>
      <w:r>
        <w:rPr>
          <w:spacing w:val="-6"/>
          <w:sz w:val="16"/>
        </w:rPr>
        <w:t xml:space="preserve"> </w:t>
      </w:r>
      <w:r>
        <w:rPr>
          <w:sz w:val="16"/>
        </w:rPr>
        <w:t>Sciences,</w:t>
      </w:r>
      <w:r>
        <w:rPr>
          <w:spacing w:val="1"/>
          <w:sz w:val="16"/>
        </w:rPr>
        <w:t xml:space="preserve"> </w:t>
      </w:r>
      <w:r>
        <w:rPr>
          <w:sz w:val="16"/>
        </w:rPr>
        <w:t>Jl. Pulomas Barat</w:t>
      </w:r>
      <w:r>
        <w:rPr>
          <w:spacing w:val="-1"/>
          <w:sz w:val="16"/>
        </w:rPr>
        <w:t xml:space="preserve"> </w:t>
      </w:r>
      <w:r>
        <w:rPr>
          <w:sz w:val="16"/>
        </w:rPr>
        <w:t>Kav</w:t>
      </w:r>
      <w:r>
        <w:rPr>
          <w:spacing w:val="-1"/>
          <w:sz w:val="16"/>
        </w:rPr>
        <w:t xml:space="preserve"> </w:t>
      </w:r>
      <w:r>
        <w:rPr>
          <w:sz w:val="16"/>
        </w:rPr>
        <w:t>88</w:t>
      </w:r>
      <w:r>
        <w:rPr>
          <w:spacing w:val="-1"/>
          <w:sz w:val="16"/>
        </w:rPr>
        <w:t xml:space="preserve"> </w:t>
      </w:r>
      <w:r>
        <w:rPr>
          <w:sz w:val="16"/>
        </w:rPr>
        <w:t>Jakarta</w:t>
      </w:r>
      <w:r>
        <w:rPr>
          <w:spacing w:val="-2"/>
          <w:sz w:val="16"/>
        </w:rPr>
        <w:t xml:space="preserve"> </w:t>
      </w:r>
      <w:r>
        <w:rPr>
          <w:sz w:val="16"/>
        </w:rPr>
        <w:t>13210</w:t>
      </w:r>
    </w:p>
    <w:p w:rsidR="0030726C" w:rsidRDefault="00BF2FCE">
      <w:pPr>
        <w:spacing w:line="183" w:lineRule="exact"/>
        <w:ind w:left="443" w:right="519"/>
        <w:jc w:val="center"/>
        <w:rPr>
          <w:sz w:val="16"/>
        </w:rPr>
      </w:pPr>
      <w:r>
        <w:rPr>
          <w:sz w:val="16"/>
        </w:rPr>
        <w:t>Email:</w:t>
      </w:r>
      <w:r>
        <w:rPr>
          <w:spacing w:val="-6"/>
          <w:sz w:val="16"/>
        </w:rPr>
        <w:t xml:space="preserve"> </w:t>
      </w:r>
      <w:hyperlink r:id="rId10">
        <w:r>
          <w:rPr>
            <w:sz w:val="16"/>
          </w:rPr>
          <w:t>arli.parikesit@i3l.ac.id</w:t>
        </w:r>
      </w:hyperlink>
    </w:p>
    <w:p w:rsidR="0030726C" w:rsidRDefault="0030726C">
      <w:pPr>
        <w:pStyle w:val="BodyText"/>
        <w:spacing w:before="1"/>
        <w:ind w:left="0"/>
        <w:jc w:val="left"/>
        <w:rPr>
          <w:sz w:val="24"/>
        </w:rPr>
      </w:pPr>
    </w:p>
    <w:p w:rsidR="0030726C" w:rsidRDefault="00BF2FCE">
      <w:pPr>
        <w:ind w:left="486" w:right="519"/>
        <w:jc w:val="center"/>
        <w:rPr>
          <w:i/>
          <w:sz w:val="16"/>
        </w:rPr>
      </w:pPr>
      <w:r>
        <w:rPr>
          <w:i/>
          <w:sz w:val="16"/>
        </w:rPr>
        <w:t>Makalah: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Diterima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11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Januari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2019;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Diperbaiki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23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Juli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2019;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Disetujui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3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Agustus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2019</w:t>
      </w:r>
    </w:p>
    <w:p w:rsidR="0030726C" w:rsidRDefault="0030726C">
      <w:pPr>
        <w:pStyle w:val="BodyText"/>
        <w:spacing w:before="2"/>
        <w:ind w:left="0"/>
        <w:jc w:val="left"/>
        <w:rPr>
          <w:i/>
        </w:rPr>
      </w:pPr>
    </w:p>
    <w:p w:rsidR="0030726C" w:rsidRDefault="00BF2FCE">
      <w:pPr>
        <w:pStyle w:val="Heading2"/>
      </w:pPr>
      <w:r>
        <w:t>ABSTRACT</w:t>
      </w:r>
    </w:p>
    <w:p w:rsidR="0030726C" w:rsidRDefault="0030726C">
      <w:pPr>
        <w:pStyle w:val="BodyText"/>
        <w:spacing w:before="8"/>
        <w:ind w:left="0"/>
        <w:jc w:val="left"/>
        <w:rPr>
          <w:b/>
          <w:i/>
          <w:sz w:val="19"/>
        </w:rPr>
      </w:pPr>
    </w:p>
    <w:p w:rsidR="0030726C" w:rsidRDefault="00BF2FCE">
      <w:pPr>
        <w:ind w:left="131" w:right="205" w:firstLine="719"/>
        <w:jc w:val="both"/>
        <w:rPr>
          <w:i/>
          <w:sz w:val="20"/>
        </w:rPr>
      </w:pPr>
      <w:r>
        <w:rPr>
          <w:i/>
          <w:sz w:val="20"/>
        </w:rPr>
        <w:t>Cancer is still an epidemiological disease in Indonesia. Drug development against cancer still relies 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pharmacological laboratories and natural chemicals, which could have side effects. Cancer drug development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has entered the stage of molecular biology, </w:t>
      </w:r>
      <w:r>
        <w:rPr>
          <w:i/>
          <w:sz w:val="20"/>
        </w:rPr>
        <w:t>where the interaction of ligand chemical structure with receptor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protein can be studied with high accuracy. Various chemical compounds, ranging from synthetic, semi-synthetic,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to natural materials, developed for the purpose to fight one of the most dangero</w:t>
      </w:r>
      <w:r>
        <w:rPr>
          <w:i/>
          <w:sz w:val="20"/>
        </w:rPr>
        <w:t>us diseases. In the context of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herbal-based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drugs,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there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has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been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found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heaps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compounds,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curated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annotated,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in various databases belonging to China, Taiwan, Indonesia, Japan, and several other countries. However,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problems </w:t>
      </w:r>
      <w:r>
        <w:rPr>
          <w:i/>
          <w:sz w:val="20"/>
        </w:rPr>
        <w:t>arise when choosing the best bioactive compounds to develop against cancer. Complexity arises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because the metabolic pathway of cancer is very diverse, depending on the type and phase of cancer. Therefore,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 this systematic review, we developed a machine l</w:t>
      </w:r>
      <w:r>
        <w:rPr>
          <w:i/>
          <w:sz w:val="20"/>
        </w:rPr>
        <w:t>earning approach to screen for these bioactive compounds,</w:t>
      </w:r>
      <w:r>
        <w:rPr>
          <w:i/>
          <w:spacing w:val="1"/>
          <w:sz w:val="20"/>
        </w:rPr>
        <w:t xml:space="preserve"> </w:t>
      </w:r>
      <w:proofErr w:type="gramStart"/>
      <w:r>
        <w:rPr>
          <w:i/>
          <w:sz w:val="20"/>
        </w:rPr>
        <w:t>then</w:t>
      </w:r>
      <w:proofErr w:type="gramEnd"/>
      <w:r>
        <w:rPr>
          <w:i/>
          <w:sz w:val="20"/>
        </w:rPr>
        <w:t xml:space="preserve"> took the best candidates for molecular simulation operations that would be tested for validity in wet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experiments. Thus, the automation of the candidate drug development process for cancer coul</w:t>
      </w:r>
      <w:r>
        <w:rPr>
          <w:i/>
          <w:sz w:val="20"/>
        </w:rPr>
        <w:t>d be achieved with</w:t>
      </w:r>
      <w:r>
        <w:rPr>
          <w:i/>
          <w:spacing w:val="1"/>
          <w:sz w:val="20"/>
        </w:rPr>
        <w:t xml:space="preserve"> </w:t>
      </w:r>
      <w:proofErr w:type="gramStart"/>
      <w:r>
        <w:rPr>
          <w:i/>
          <w:sz w:val="20"/>
        </w:rPr>
        <w:t>great</w:t>
      </w:r>
      <w:proofErr w:type="gramEnd"/>
      <w:r>
        <w:rPr>
          <w:i/>
          <w:sz w:val="20"/>
        </w:rPr>
        <w:t xml:space="preserve"> significance. It is known that the most effective and efficient machine learning method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was Naïve Bayes,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but the best in processing large amounts of compound data was classfier SVM. The future of complex bioactive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compounds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could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be secured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by employing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method.</w:t>
      </w:r>
    </w:p>
    <w:p w:rsidR="0030726C" w:rsidRDefault="00BF2FCE">
      <w:pPr>
        <w:spacing w:before="119"/>
        <w:ind w:left="131"/>
        <w:rPr>
          <w:i/>
          <w:sz w:val="20"/>
        </w:rPr>
      </w:pPr>
      <w:r>
        <w:rPr>
          <w:i/>
          <w:sz w:val="20"/>
        </w:rPr>
        <w:t>Keywords: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learning,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drug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development,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material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compounds,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metabolic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pathways,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cancer</w:t>
      </w:r>
    </w:p>
    <w:p w:rsidR="0030726C" w:rsidRDefault="0030726C">
      <w:pPr>
        <w:pStyle w:val="BodyText"/>
        <w:spacing w:before="6"/>
        <w:ind w:left="0"/>
        <w:jc w:val="left"/>
        <w:rPr>
          <w:i/>
        </w:rPr>
      </w:pPr>
    </w:p>
    <w:p w:rsidR="0030726C" w:rsidRDefault="00BF2FCE">
      <w:pPr>
        <w:ind w:left="437" w:right="519"/>
        <w:jc w:val="center"/>
        <w:rPr>
          <w:b/>
          <w:sz w:val="20"/>
        </w:rPr>
      </w:pPr>
      <w:r>
        <w:rPr>
          <w:b/>
          <w:color w:val="221F1F"/>
          <w:sz w:val="20"/>
        </w:rPr>
        <w:t>ABSTRAK</w:t>
      </w:r>
    </w:p>
    <w:p w:rsidR="0030726C" w:rsidRDefault="0030726C">
      <w:pPr>
        <w:pStyle w:val="BodyText"/>
        <w:spacing w:before="5"/>
        <w:ind w:left="0"/>
        <w:jc w:val="left"/>
        <w:rPr>
          <w:b/>
          <w:sz w:val="19"/>
        </w:rPr>
      </w:pPr>
    </w:p>
    <w:p w:rsidR="0030726C" w:rsidRDefault="00BF2FCE">
      <w:pPr>
        <w:pStyle w:val="BodyText"/>
        <w:spacing w:before="1"/>
        <w:ind w:left="131" w:right="203" w:firstLine="719"/>
      </w:pPr>
      <w:proofErr w:type="gramStart"/>
      <w:r>
        <w:t>Penyakit kanker merupakan masalah epidemiologis di tanah air.</w:t>
      </w:r>
      <w:proofErr w:type="gramEnd"/>
      <w:r>
        <w:t xml:space="preserve"> </w:t>
      </w:r>
      <w:proofErr w:type="gramStart"/>
      <w:r>
        <w:t>Pengembangan obat modern sejauh ini</w:t>
      </w:r>
      <w:r>
        <w:rPr>
          <w:spacing w:val="1"/>
        </w:rPr>
        <w:t xml:space="preserve"> </w:t>
      </w:r>
      <w:r>
        <w:t>masih bergantung pada laboratorium farmakologi dan kimia bahan alam yang dapat memiliki efek samping.</w:t>
      </w:r>
      <w:proofErr w:type="gramEnd"/>
      <w:r>
        <w:rPr>
          <w:spacing w:val="1"/>
        </w:rPr>
        <w:t xml:space="preserve"> </w:t>
      </w:r>
      <w:proofErr w:type="gramStart"/>
      <w:r>
        <w:t>Namun, pengembangan obat untuk penyakit kanker sudah mem</w:t>
      </w:r>
      <w:r>
        <w:t>asuki tahap biologi molekuler, dimana interaksi</w:t>
      </w:r>
      <w:r>
        <w:rPr>
          <w:spacing w:val="1"/>
        </w:rPr>
        <w:t xml:space="preserve"> </w:t>
      </w:r>
      <w:r>
        <w:t>struktur kimia ligan dengan protein reseptor dapat dikaji dengan ketelitian tinggi.</w:t>
      </w:r>
      <w:proofErr w:type="gramEnd"/>
      <w:r>
        <w:rPr>
          <w:spacing w:val="1"/>
        </w:rPr>
        <w:t xml:space="preserve"> </w:t>
      </w:r>
      <w:proofErr w:type="gramStart"/>
      <w:r>
        <w:t>Berbagai tipe senyawa kimia,</w:t>
      </w:r>
      <w:r>
        <w:rPr>
          <w:spacing w:val="1"/>
        </w:rPr>
        <w:t xml:space="preserve"> </w:t>
      </w:r>
      <w:r>
        <w:t>mulai dari sintetik, semi sintetik, hingga bahan alam, dikembangkan untuk keperluan melawan pen</w:t>
      </w:r>
      <w:r>
        <w:t>yakit yang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berbahaya</w:t>
      </w:r>
      <w:r>
        <w:rPr>
          <w:spacing w:val="1"/>
        </w:rPr>
        <w:t xml:space="preserve"> </w:t>
      </w:r>
      <w:r>
        <w:t>tersebut.</w:t>
      </w:r>
      <w:proofErr w:type="gramEnd"/>
      <w:r>
        <w:rPr>
          <w:spacing w:val="1"/>
        </w:rPr>
        <w:t xml:space="preserve"> </w:t>
      </w:r>
      <w:proofErr w:type="gramStart"/>
      <w:r>
        <w:t>Dalam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herbal,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ditemukan</w:t>
      </w:r>
      <w:r>
        <w:rPr>
          <w:spacing w:val="1"/>
        </w:rPr>
        <w:t xml:space="preserve"> </w:t>
      </w:r>
      <w:r>
        <w:t>senyawa bahan alam dalam jumlah banyak.</w:t>
      </w:r>
      <w:proofErr w:type="gramEnd"/>
      <w:r>
        <w:t xml:space="preserve"> </w:t>
      </w:r>
      <w:proofErr w:type="gramStart"/>
      <w:r>
        <w:t>Data tersebut dikurasi dan dianotasi oleh basis data milik China,</w:t>
      </w:r>
      <w:r>
        <w:rPr>
          <w:spacing w:val="1"/>
        </w:rPr>
        <w:t xml:space="preserve"> </w:t>
      </w:r>
      <w:r>
        <w:t>Taiwan, Indonesia, Jepang, maupun beberapa negara lainnya.</w:t>
      </w:r>
      <w:proofErr w:type="gramEnd"/>
      <w:r>
        <w:t xml:space="preserve"> </w:t>
      </w:r>
      <w:proofErr w:type="gramStart"/>
      <w:r>
        <w:t>Hanya saja, permasalahan timbul ketika memilih</w:t>
      </w:r>
      <w:r>
        <w:rPr>
          <w:spacing w:val="1"/>
        </w:rPr>
        <w:t xml:space="preserve"> </w:t>
      </w:r>
      <w:r>
        <w:t>senyawa bioaktif terbaik untuk dikembangkan untuk melawan penyakit kanker.</w:t>
      </w:r>
      <w:proofErr w:type="gramEnd"/>
      <w:r>
        <w:t xml:space="preserve"> </w:t>
      </w:r>
      <w:proofErr w:type="gramStart"/>
      <w:r>
        <w:t>Kompleksitas timbul karena jalur</w:t>
      </w:r>
      <w:r>
        <w:rPr>
          <w:spacing w:val="-47"/>
        </w:rPr>
        <w:t xml:space="preserve"> </w:t>
      </w:r>
      <w:r>
        <w:t xml:space="preserve">metabolik penyakit kanker sangat beragam, </w:t>
      </w:r>
      <w:r>
        <w:t>tergantung pada tipe dan fasenya.</w:t>
      </w:r>
      <w:proofErr w:type="gramEnd"/>
      <w:r>
        <w:t xml:space="preserve"> Oleh karena itu, dalam telaah</w:t>
      </w:r>
      <w:r>
        <w:rPr>
          <w:spacing w:val="1"/>
        </w:rPr>
        <w:t xml:space="preserve"> </w:t>
      </w:r>
      <w:r>
        <w:t>sistematis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disajikan</w:t>
      </w:r>
      <w:r>
        <w:rPr>
          <w:spacing w:val="1"/>
        </w:rPr>
        <w:t xml:space="preserve"> </w:t>
      </w:r>
      <w:del w:id="0" w:author="AHMAD DENDI" w:date="2022-05-18T22:14:00Z">
        <w:r w:rsidDel="00864854">
          <w:delText>telaah</w:delText>
        </w:r>
        <w:r w:rsidDel="00864854">
          <w:rPr>
            <w:spacing w:val="1"/>
          </w:rPr>
          <w:delText xml:space="preserve"> </w:delText>
        </w:r>
      </w:del>
      <w:r>
        <w:t>pendekatan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penapisan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pustaka</w:t>
      </w:r>
      <w:r>
        <w:rPr>
          <w:spacing w:val="-47"/>
        </w:rPr>
        <w:t xml:space="preserve"> </w:t>
      </w:r>
      <w:r>
        <w:t>senyawa bioaktif tersebut, kemudian proses seleksi kandidat yang terbaik untuk operasi s</w:t>
      </w:r>
      <w:r>
        <w:t>imulasi molekuler, dan</w:t>
      </w:r>
      <w:r>
        <w:rPr>
          <w:spacing w:val="1"/>
        </w:rPr>
        <w:t xml:space="preserve"> </w:t>
      </w:r>
      <w:r>
        <w:t xml:space="preserve">selanjutnya teruji validitasnya pada </w:t>
      </w:r>
      <w:r>
        <w:rPr>
          <w:i/>
        </w:rPr>
        <w:t>wet experiment</w:t>
      </w:r>
      <w:r>
        <w:rPr>
          <w:color w:val="FF0000"/>
        </w:rPr>
        <w:t xml:space="preserve">. </w:t>
      </w:r>
      <w:r>
        <w:t>Sehingga proses automatisasi pengembangan kandidat obat</w:t>
      </w:r>
      <w:r>
        <w:rPr>
          <w:spacing w:val="1"/>
        </w:rPr>
        <w:t xml:space="preserve"> </w:t>
      </w:r>
      <w:r>
        <w:t xml:space="preserve">bagi penyakit kanker dapat dicapai dengan sangat signifikan. </w:t>
      </w:r>
      <w:proofErr w:type="gramStart"/>
      <w:r>
        <w:t xml:space="preserve">Diketahui bahwa metode </w:t>
      </w:r>
      <w:r>
        <w:rPr>
          <w:i/>
        </w:rPr>
        <w:t xml:space="preserve">machine learning </w:t>
      </w:r>
      <w:r>
        <w:t>paling</w:t>
      </w:r>
      <w:r>
        <w:rPr>
          <w:spacing w:val="1"/>
        </w:rPr>
        <w:t xml:space="preserve"> </w:t>
      </w:r>
      <w:r>
        <w:t>efektif dan efis</w:t>
      </w:r>
      <w:r>
        <w:t xml:space="preserve">ien adalah </w:t>
      </w:r>
      <w:r>
        <w:rPr>
          <w:i/>
        </w:rPr>
        <w:t>Naïve Bayes</w:t>
      </w:r>
      <w:r>
        <w:t>.</w:t>
      </w:r>
      <w:proofErr w:type="gramEnd"/>
      <w:r>
        <w:t xml:space="preserve"> </w:t>
      </w:r>
      <w:proofErr w:type="gramStart"/>
      <w:r>
        <w:t>Namun yang terbaik dalam mengolah data senyawa dalam jumlah besar</w:t>
      </w:r>
      <w:r>
        <w:rPr>
          <w:spacing w:val="1"/>
        </w:rPr>
        <w:t xml:space="preserve"> </w:t>
      </w:r>
      <w:r>
        <w:t xml:space="preserve">adalah </w:t>
      </w:r>
      <w:r>
        <w:rPr>
          <w:i/>
        </w:rPr>
        <w:t>SVM classifie</w:t>
      </w:r>
      <w:r>
        <w:t>r.</w:t>
      </w:r>
      <w:proofErr w:type="gramEnd"/>
      <w:r>
        <w:t xml:space="preserve"> </w:t>
      </w:r>
      <w:proofErr w:type="gramStart"/>
      <w:r>
        <w:t xml:space="preserve">Kedepannya, metode </w:t>
      </w:r>
      <w:r>
        <w:rPr>
          <w:i/>
        </w:rPr>
        <w:t xml:space="preserve">deep learning </w:t>
      </w:r>
      <w:r>
        <w:t>sangat menjanjikan untuk komputasi data senyawa</w:t>
      </w:r>
      <w:r>
        <w:rPr>
          <w:spacing w:val="1"/>
        </w:rPr>
        <w:t xml:space="preserve"> </w:t>
      </w:r>
      <w:r>
        <w:t>bioaktif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kompleks.</w:t>
      </w:r>
      <w:proofErr w:type="gramEnd"/>
    </w:p>
    <w:p w:rsidR="0030726C" w:rsidRDefault="00BF2FCE">
      <w:pPr>
        <w:pStyle w:val="BodyText"/>
        <w:spacing w:before="120"/>
        <w:ind w:left="131"/>
        <w:jc w:val="left"/>
      </w:pPr>
      <w:r>
        <w:t>Kata</w:t>
      </w:r>
      <w:r>
        <w:rPr>
          <w:spacing w:val="-2"/>
        </w:rPr>
        <w:t xml:space="preserve"> </w:t>
      </w:r>
      <w:r>
        <w:t>kunci:</w:t>
      </w:r>
      <w:r>
        <w:rPr>
          <w:spacing w:val="-3"/>
        </w:rPr>
        <w:t xml:space="preserve"> </w:t>
      </w:r>
      <w:r>
        <w:rPr>
          <w:i/>
        </w:rPr>
        <w:t>machine</w:t>
      </w:r>
      <w:r>
        <w:rPr>
          <w:i/>
          <w:spacing w:val="-3"/>
        </w:rPr>
        <w:t xml:space="preserve"> </w:t>
      </w:r>
      <w:r>
        <w:rPr>
          <w:i/>
        </w:rPr>
        <w:t>learning</w:t>
      </w:r>
      <w:r>
        <w:t>,</w:t>
      </w:r>
      <w:r>
        <w:rPr>
          <w:spacing w:val="-3"/>
        </w:rPr>
        <w:t xml:space="preserve"> </w:t>
      </w:r>
      <w:r>
        <w:t>pengemba</w:t>
      </w:r>
      <w:r>
        <w:t>ngan</w:t>
      </w:r>
      <w:r>
        <w:rPr>
          <w:spacing w:val="-3"/>
        </w:rPr>
        <w:t xml:space="preserve"> </w:t>
      </w:r>
      <w:r>
        <w:t>obat,</w:t>
      </w:r>
      <w:r>
        <w:rPr>
          <w:spacing w:val="-3"/>
        </w:rPr>
        <w:t xml:space="preserve"> </w:t>
      </w:r>
      <w:r>
        <w:t>senyawa</w:t>
      </w:r>
      <w:r>
        <w:rPr>
          <w:spacing w:val="-1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alam,</w:t>
      </w:r>
      <w:r>
        <w:rPr>
          <w:spacing w:val="-2"/>
        </w:rPr>
        <w:t xml:space="preserve"> </w:t>
      </w:r>
      <w:r>
        <w:t>jalur metabolik,</w:t>
      </w:r>
      <w:r>
        <w:rPr>
          <w:spacing w:val="-1"/>
        </w:rPr>
        <w:t xml:space="preserve"> </w:t>
      </w:r>
      <w:r>
        <w:t>penyakit</w:t>
      </w:r>
      <w:r>
        <w:rPr>
          <w:spacing w:val="-4"/>
        </w:rPr>
        <w:t xml:space="preserve"> </w:t>
      </w:r>
      <w:r>
        <w:t>kanker</w:t>
      </w:r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space="720"/>
        </w:sectPr>
      </w:pPr>
    </w:p>
    <w:p w:rsidR="0030726C" w:rsidRDefault="00BF2FCE">
      <w:pPr>
        <w:pStyle w:val="Heading1"/>
        <w:spacing w:before="145"/>
        <w:ind w:left="1482"/>
      </w:pPr>
      <w:commentRangeStart w:id="1"/>
      <w:r>
        <w:lastRenderedPageBreak/>
        <w:t>PENDAHULUAN</w:t>
      </w:r>
      <w:commentRangeEnd w:id="1"/>
      <w:r w:rsidR="00864854">
        <w:rPr>
          <w:rStyle w:val="CommentReference"/>
          <w:b w:val="0"/>
          <w:bCs w:val="0"/>
        </w:rPr>
        <w:commentReference w:id="1"/>
      </w:r>
    </w:p>
    <w:p w:rsidR="0030726C" w:rsidRDefault="00BF2FCE">
      <w:pPr>
        <w:pStyle w:val="BodyText"/>
        <w:spacing w:before="178"/>
        <w:ind w:left="131" w:right="38" w:firstLine="719"/>
      </w:pPr>
      <w:proofErr w:type="gramStart"/>
      <w:r>
        <w:t>Kanker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mematikan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disebabkan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proliferasi</w:t>
      </w:r>
      <w:r>
        <w:rPr>
          <w:spacing w:val="1"/>
        </w:rPr>
        <w:t xml:space="preserve"> </w:t>
      </w:r>
      <w:r>
        <w:t>abnormal</w:t>
      </w:r>
      <w:r>
        <w:rPr>
          <w:spacing w:val="1"/>
        </w:rPr>
        <w:t xml:space="preserve"> </w:t>
      </w:r>
      <w:r>
        <w:t>sel-sel</w:t>
      </w:r>
      <w:r>
        <w:rPr>
          <w:spacing w:val="1"/>
        </w:rPr>
        <w:t xml:space="preserve"> </w:t>
      </w:r>
      <w:r>
        <w:t>tubuh.</w:t>
      </w:r>
      <w:proofErr w:type="gramEnd"/>
      <w:r>
        <w:rPr>
          <w:spacing w:val="1"/>
        </w:rPr>
        <w:t xml:space="preserve"> </w:t>
      </w:r>
      <w:proofErr w:type="gramStart"/>
      <w:r>
        <w:t>Sel-sel</w:t>
      </w:r>
      <w:r>
        <w:rPr>
          <w:spacing w:val="1"/>
        </w:rPr>
        <w:t xml:space="preserve"> </w:t>
      </w:r>
      <w:r>
        <w:t>abnormal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merusak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organ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menyebabkan</w:t>
      </w:r>
      <w:r>
        <w:rPr>
          <w:spacing w:val="-47"/>
        </w:rPr>
        <w:t xml:space="preserve"> </w:t>
      </w:r>
      <w:r>
        <w:t>kematian.</w:t>
      </w:r>
      <w:proofErr w:type="gramEnd"/>
      <w:r>
        <w:rPr>
          <w:spacing w:val="1"/>
        </w:rPr>
        <w:t xml:space="preserve"> </w:t>
      </w:r>
      <w:r>
        <w:t>Insiden</w:t>
      </w:r>
      <w:r>
        <w:rPr>
          <w:spacing w:val="49"/>
        </w:rPr>
        <w:t xml:space="preserve"> </w:t>
      </w:r>
      <w:r>
        <w:t>tahunan</w:t>
      </w:r>
      <w:r>
        <w:rPr>
          <w:spacing w:val="2"/>
        </w:rPr>
        <w:t xml:space="preserve"> </w:t>
      </w:r>
      <w:r>
        <w:t>kanker</w:t>
      </w:r>
      <w:r>
        <w:rPr>
          <w:spacing w:val="2"/>
        </w:rPr>
        <w:t xml:space="preserve"> </w:t>
      </w:r>
      <w:proofErr w:type="gramStart"/>
      <w:r>
        <w:t>diseluruh  dunia</w:t>
      </w:r>
      <w:proofErr w:type="gramEnd"/>
    </w:p>
    <w:p w:rsidR="0030726C" w:rsidRDefault="00BF2FCE">
      <w:pPr>
        <w:pStyle w:val="BodyText"/>
        <w:spacing w:before="140"/>
        <w:ind w:left="131" w:right="209"/>
      </w:pPr>
      <w:r>
        <w:br w:type="column"/>
      </w:r>
      <w:proofErr w:type="gramStart"/>
      <w:r>
        <w:lastRenderedPageBreak/>
        <w:t>kurang</w:t>
      </w:r>
      <w:proofErr w:type="gramEnd"/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sekitar</w:t>
      </w:r>
      <w:r>
        <w:rPr>
          <w:spacing w:val="1"/>
        </w:rPr>
        <w:t xml:space="preserve"> </w:t>
      </w:r>
      <w:r>
        <w:t>30,000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jenis</w:t>
      </w:r>
      <w:r>
        <w:rPr>
          <w:spacing w:val="50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yang paling mematikan adalah kanker paru-paru dan</w:t>
      </w:r>
      <w:r>
        <w:rPr>
          <w:spacing w:val="1"/>
        </w:rPr>
        <w:t xml:space="preserve"> </w:t>
      </w:r>
      <w:r>
        <w:t xml:space="preserve">kanker payudara (Lim, 2002). </w:t>
      </w:r>
      <w:proofErr w:type="gramStart"/>
      <w:r>
        <w:t>Dengan meningkatnya</w:t>
      </w:r>
      <w:r>
        <w:rPr>
          <w:spacing w:val="-47"/>
        </w:rPr>
        <w:t xml:space="preserve"> </w:t>
      </w:r>
      <w:r>
        <w:t>prevalansi</w:t>
      </w:r>
      <w:r>
        <w:rPr>
          <w:spacing w:val="1"/>
        </w:rPr>
        <w:t xml:space="preserve"> </w:t>
      </w:r>
      <w:r>
        <w:t>kanker,</w:t>
      </w:r>
      <w:r>
        <w:rPr>
          <w:spacing w:val="1"/>
        </w:rPr>
        <w:t xml:space="preserve"> </w:t>
      </w:r>
      <w:r>
        <w:t>pengobatan</w:t>
      </w:r>
      <w:r>
        <w:rPr>
          <w:spacing w:val="1"/>
        </w:rPr>
        <w:t xml:space="preserve"> </w:t>
      </w:r>
      <w:r>
        <w:t>komplementer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alternatif sama-sama dibutuhkan sebagai obat kanker</w:t>
      </w:r>
      <w:r>
        <w:rPr>
          <w:spacing w:val="-47"/>
        </w:rPr>
        <w:t xml:space="preserve"> </w:t>
      </w:r>
      <w:r>
        <w:t xml:space="preserve">(Chrystal </w:t>
      </w:r>
      <w:r>
        <w:rPr>
          <w:i/>
        </w:rPr>
        <w:t xml:space="preserve">et al., </w:t>
      </w:r>
      <w:r>
        <w:t>2003).</w:t>
      </w:r>
      <w:proofErr w:type="gramEnd"/>
      <w:r>
        <w:rPr>
          <w:spacing w:val="1"/>
        </w:rPr>
        <w:t xml:space="preserve"> </w:t>
      </w:r>
      <w:r>
        <w:t>Obat herbal dan tanaman</w:t>
      </w:r>
      <w:r>
        <w:rPr>
          <w:spacing w:val="1"/>
        </w:rPr>
        <w:t xml:space="preserve"> </w:t>
      </w:r>
      <w:r>
        <w:t>seperti</w:t>
      </w:r>
      <w:r>
        <w:rPr>
          <w:spacing w:val="50"/>
        </w:rPr>
        <w:t xml:space="preserve"> </w:t>
      </w:r>
      <w:r>
        <w:t>buah-buahan,</w:t>
      </w:r>
      <w:r>
        <w:rPr>
          <w:spacing w:val="50"/>
        </w:rPr>
        <w:t xml:space="preserve"> </w:t>
      </w:r>
      <w:r>
        <w:t>sayur-sayuran,</w:t>
      </w:r>
      <w:r>
        <w:rPr>
          <w:spacing w:val="50"/>
        </w:rPr>
        <w:t xml:space="preserve"> </w:t>
      </w:r>
      <w:r>
        <w:t>dan</w:t>
      </w:r>
      <w:r>
        <w:rPr>
          <w:spacing w:val="49"/>
        </w:rPr>
        <w:t xml:space="preserve"> </w:t>
      </w:r>
      <w:r>
        <w:t>spesies</w:t>
      </w:r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num="2" w:space="720" w:equalWidth="0">
            <w:col w:w="4431" w:space="397"/>
            <w:col w:w="4602"/>
          </w:cols>
        </w:sectPr>
      </w:pPr>
    </w:p>
    <w:p w:rsidR="0030726C" w:rsidRDefault="00BF2FCE">
      <w:pPr>
        <w:pStyle w:val="BodyText"/>
        <w:ind w:left="0"/>
        <w:jc w:val="left"/>
      </w:pPr>
      <w:r>
        <w:lastRenderedPageBreak/>
        <w:pict>
          <v:shape id="_x0000_s1030" type="#_x0000_t202" style="position:absolute;margin-left:70.6pt;margin-top:802.8pt;width:454.8pt;height:10pt;z-index:-16058880;mso-position-horizontal-relative:page;mso-position-vertical-relative:page" filled="f" stroked="f">
            <v:textbox inset="0,0,0,0">
              <w:txbxContent>
                <w:p w:rsidR="0030726C" w:rsidRDefault="00BF2FCE">
                  <w:pPr>
                    <w:tabs>
                      <w:tab w:val="right" w:pos="9095"/>
                    </w:tabs>
                    <w:spacing w:line="199" w:lineRule="exact"/>
                    <w:rPr>
                      <w:sz w:val="18"/>
                    </w:rPr>
                  </w:pPr>
                  <w:r>
                    <w:rPr>
                      <w:i/>
                      <w:sz w:val="18"/>
                    </w:rPr>
                    <w:t>Jurnal</w:t>
                  </w:r>
                  <w:r>
                    <w:rPr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Teknologi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Industri</w:t>
                  </w:r>
                  <w:r>
                    <w:rPr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Pertanian</w:t>
                  </w:r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29</w:t>
                  </w:r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(2):175-182</w:t>
                  </w:r>
                  <w:r>
                    <w:rPr>
                      <w:i/>
                      <w:sz w:val="18"/>
                    </w:rPr>
                    <w:tab/>
                  </w:r>
                  <w:r>
                    <w:rPr>
                      <w:sz w:val="18"/>
                    </w:rPr>
                    <w:t>175</w:t>
                  </w:r>
                </w:p>
              </w:txbxContent>
            </v:textbox>
            <w10:wrap anchorx="page" anchory="page"/>
          </v:shape>
        </w:pict>
      </w:r>
    </w:p>
    <w:p w:rsidR="0030726C" w:rsidRDefault="0030726C">
      <w:pPr>
        <w:pStyle w:val="BodyText"/>
        <w:spacing w:before="10" w:after="1"/>
        <w:ind w:left="0"/>
        <w:jc w:val="left"/>
        <w:rPr>
          <w:sz w:val="19"/>
        </w:rPr>
      </w:pPr>
    </w:p>
    <w:p w:rsidR="0030726C" w:rsidRDefault="00BF2FCE">
      <w:pPr>
        <w:pStyle w:val="BodyText"/>
        <w:ind w:left="-3"/>
        <w:jc w:val="left"/>
      </w:pPr>
      <w:r>
        <w:pict>
          <v:group id="_x0000_s1026" style="width:466.3pt;height:36pt;mso-position-horizontal-relative:char;mso-position-vertical-relative:line" coordsize="9326,720">
            <v:rect id="_x0000_s1029" style="position:absolute;width:9326;height:720" stroked="f"/>
            <v:line id="_x0000_s1028" style="position:absolute" from="73,218" to="2026,218"/>
            <v:shape id="_x0000_s1027" type="#_x0000_t202" style="position:absolute;width:9326;height:720" filled="f" stroked="f">
              <v:textbox inset="0,0,0,0">
                <w:txbxContent>
                  <w:p w:rsidR="0030726C" w:rsidRDefault="0030726C">
                    <w:pPr>
                      <w:rPr>
                        <w:sz w:val="24"/>
                      </w:rPr>
                    </w:pPr>
                  </w:p>
                  <w:p w:rsidR="0030726C" w:rsidRDefault="00BF2FCE">
                    <w:pPr>
                      <w:spacing w:before="1"/>
                      <w:ind w:left="26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*Penulis</w:t>
                    </w:r>
                    <w:r>
                      <w:rPr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Korespodensi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space="720"/>
        </w:sectPr>
      </w:pPr>
    </w:p>
    <w:p w:rsidR="0030726C" w:rsidRDefault="0030726C">
      <w:pPr>
        <w:pStyle w:val="BodyText"/>
        <w:ind w:left="0"/>
        <w:jc w:val="left"/>
      </w:pPr>
    </w:p>
    <w:p w:rsidR="0030726C" w:rsidRDefault="0030726C">
      <w:pPr>
        <w:pStyle w:val="BodyText"/>
        <w:spacing w:before="6"/>
        <w:ind w:left="0"/>
        <w:jc w:val="left"/>
        <w:rPr>
          <w:sz w:val="26"/>
        </w:rPr>
      </w:pPr>
    </w:p>
    <w:p w:rsidR="0030726C" w:rsidRDefault="0030726C">
      <w:pPr>
        <w:rPr>
          <w:sz w:val="26"/>
        </w:rPr>
        <w:sectPr w:rsidR="0030726C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760" w:right="1200" w:bottom="760" w:left="1280" w:header="578" w:footer="578" w:gutter="0"/>
          <w:pgNumType w:start="176"/>
          <w:cols w:space="720"/>
        </w:sectPr>
      </w:pPr>
    </w:p>
    <w:p w:rsidR="0030726C" w:rsidRDefault="00BF2FCE">
      <w:pPr>
        <w:pStyle w:val="BodyText"/>
        <w:spacing w:before="91"/>
        <w:ind w:left="131" w:right="38"/>
      </w:pPr>
      <w:proofErr w:type="gramStart"/>
      <w:r>
        <w:lastRenderedPageBreak/>
        <w:t>tumbuhan</w:t>
      </w:r>
      <w:proofErr w:type="gramEnd"/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khasiat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(Lampe,</w:t>
      </w:r>
      <w:r>
        <w:rPr>
          <w:spacing w:val="1"/>
        </w:rPr>
        <w:t xml:space="preserve"> </w:t>
      </w:r>
      <w:r>
        <w:t>1999;</w:t>
      </w:r>
      <w:r>
        <w:rPr>
          <w:spacing w:val="1"/>
        </w:rPr>
        <w:t xml:space="preserve"> </w:t>
      </w:r>
      <w:r>
        <w:t>Surh,</w:t>
      </w:r>
      <w:r>
        <w:rPr>
          <w:spacing w:val="1"/>
        </w:rPr>
        <w:t xml:space="preserve"> </w:t>
      </w:r>
      <w:r>
        <w:t>2003).</w:t>
      </w:r>
      <w:r>
        <w:rPr>
          <w:spacing w:val="1"/>
        </w:rPr>
        <w:t xml:space="preserve"> </w:t>
      </w:r>
      <w:proofErr w:type="gramStart"/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operasi,</w:t>
      </w:r>
      <w:r>
        <w:rPr>
          <w:spacing w:val="1"/>
        </w:rPr>
        <w:t xml:space="preserve"> </w:t>
      </w:r>
      <w:r>
        <w:t>radioterapi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kemotrapi</w:t>
      </w:r>
      <w:r>
        <w:rPr>
          <w:spacing w:val="5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pilihan utama untuk pengobatan kanker, sedangkan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pengobatan</w:t>
      </w:r>
      <w:r>
        <w:rPr>
          <w:spacing w:val="1"/>
        </w:rPr>
        <w:t xml:space="preserve"> </w:t>
      </w:r>
      <w:r>
        <w:t>(Golbeck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2011).</w:t>
      </w:r>
      <w:proofErr w:type="gramEnd"/>
      <w:r>
        <w:rPr>
          <w:spacing w:val="1"/>
        </w:rPr>
        <w:t xml:space="preserve"> </w:t>
      </w:r>
      <w:proofErr w:type="gramStart"/>
      <w:r>
        <w:t>Uniknya,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75%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anti</w:t>
      </w:r>
      <w:r>
        <w:rPr>
          <w:spacing w:val="1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merupakan produk dari senyawa alam.</w:t>
      </w:r>
      <w:proofErr w:type="gramEnd"/>
      <w:r>
        <w:t xml:space="preserve"> </w:t>
      </w:r>
      <w:proofErr w:type="gramStart"/>
      <w:r>
        <w:t>Obat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</w:t>
      </w:r>
      <w:r>
        <w:t>ri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diklaim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manjur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pasien</w:t>
      </w:r>
      <w:r>
        <w:rPr>
          <w:spacing w:val="1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dibandingkan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sintetik.</w:t>
      </w:r>
      <w:proofErr w:type="gramEnd"/>
      <w:r>
        <w:t xml:space="preserve"> Untuk saat ini, diketahui bahwa 10,000 dari</w:t>
      </w:r>
      <w:r>
        <w:rPr>
          <w:spacing w:val="1"/>
        </w:rPr>
        <w:t xml:space="preserve"> </w:t>
      </w:r>
      <w:r>
        <w:t>50,000 spesies tanaman yang mengandung khasiat</w:t>
      </w:r>
      <w:r>
        <w:rPr>
          <w:spacing w:val="1"/>
        </w:rPr>
        <w:t xml:space="preserve"> </w:t>
      </w:r>
      <w:r>
        <w:t>obat, tersebar di berbagai ekosistem, namun hanya</w:t>
      </w:r>
      <w:r>
        <w:rPr>
          <w:spacing w:val="1"/>
        </w:rPr>
        <w:t xml:space="preserve"> </w:t>
      </w:r>
      <w:r>
        <w:t>sebagian dari tanaman tersebut telah dianalisa dan</w:t>
      </w:r>
      <w:r>
        <w:rPr>
          <w:spacing w:val="1"/>
        </w:rPr>
        <w:t xml:space="preserve"> </w:t>
      </w:r>
      <w:r>
        <w:t>diinvestigasi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potensi</w:t>
      </w:r>
      <w:r>
        <w:rPr>
          <w:spacing w:val="-1"/>
        </w:rPr>
        <w:t xml:space="preserve"> </w:t>
      </w:r>
      <w:r>
        <w:t>obat</w:t>
      </w:r>
      <w:r>
        <w:rPr>
          <w:spacing w:val="-1"/>
        </w:rPr>
        <w:t xml:space="preserve"> </w:t>
      </w:r>
      <w:r>
        <w:t>terapi.</w:t>
      </w:r>
    </w:p>
    <w:p w:rsidR="0030726C" w:rsidRDefault="00BF2FCE">
      <w:pPr>
        <w:pStyle w:val="BodyText"/>
        <w:ind w:left="131" w:right="38" w:firstLine="719"/>
      </w:pPr>
      <w:r>
        <w:t>Di Malaysia, studi tanaman herbal sebagai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potensial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terapi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dikembangkan.</w:t>
      </w:r>
      <w:r>
        <w:rPr>
          <w:spacing w:val="1"/>
        </w:rPr>
        <w:t xml:space="preserve"> </w:t>
      </w:r>
      <w:proofErr w:type="gramStart"/>
      <w:r>
        <w:t>Di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tanaman-tanaman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diinvestigasi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agen</w:t>
      </w:r>
      <w:r>
        <w:rPr>
          <w:spacing w:val="1"/>
        </w:rPr>
        <w:t xml:space="preserve"> </w:t>
      </w:r>
      <w:r>
        <w:t>te</w:t>
      </w:r>
      <w:r>
        <w:t>rapi</w:t>
      </w:r>
      <w:r>
        <w:rPr>
          <w:spacing w:val="1"/>
        </w:rPr>
        <w:t xml:space="preserve"> </w:t>
      </w:r>
      <w:r>
        <w:t>potensial</w:t>
      </w:r>
      <w:r>
        <w:rPr>
          <w:spacing w:val="1"/>
        </w:rPr>
        <w:t xml:space="preserve"> </w:t>
      </w:r>
      <w:r>
        <w:t>adalah Keladi tikus (</w:t>
      </w:r>
      <w:r>
        <w:rPr>
          <w:i/>
        </w:rPr>
        <w:t>Typhonium flagelliforme</w:t>
      </w:r>
      <w:r>
        <w:t>) untuk</w:t>
      </w:r>
      <w:r>
        <w:rPr>
          <w:spacing w:val="1"/>
        </w:rPr>
        <w:t xml:space="preserve"> </w:t>
      </w:r>
      <w:r>
        <w:t xml:space="preserve">pengobatan leukemia (Mohan </w:t>
      </w:r>
      <w:r>
        <w:rPr>
          <w:i/>
        </w:rPr>
        <w:t xml:space="preserve">et al., </w:t>
      </w:r>
      <w:r>
        <w:t>2010(a); Mohan</w:t>
      </w:r>
      <w:r>
        <w:rPr>
          <w:spacing w:val="-47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2010(b)),</w:t>
      </w:r>
      <w:r>
        <w:rPr>
          <w:spacing w:val="1"/>
        </w:rPr>
        <w:t xml:space="preserve"> </w:t>
      </w:r>
      <w:r>
        <w:rPr>
          <w:i/>
        </w:rPr>
        <w:t>chalcone</w:t>
      </w:r>
      <w:r>
        <w:rPr>
          <w:i/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Temu</w:t>
      </w:r>
      <w:r>
        <w:rPr>
          <w:spacing w:val="1"/>
        </w:rPr>
        <w:t xml:space="preserve"> </w:t>
      </w:r>
      <w:r>
        <w:t>Kunci</w:t>
      </w:r>
      <w:r>
        <w:rPr>
          <w:spacing w:val="1"/>
        </w:rPr>
        <w:t xml:space="preserve"> </w:t>
      </w:r>
      <w:r>
        <w:t>(</w:t>
      </w:r>
      <w:r>
        <w:rPr>
          <w:i/>
        </w:rPr>
        <w:t xml:space="preserve">Boesenbergia rotunda) </w:t>
      </w:r>
      <w:r>
        <w:t>untuk kanker paru-paru (Isa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2012),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Tapak</w:t>
      </w:r>
      <w:r>
        <w:rPr>
          <w:spacing w:val="1"/>
        </w:rPr>
        <w:t xml:space="preserve"> </w:t>
      </w:r>
      <w:r>
        <w:t>Liman</w:t>
      </w:r>
      <w:r>
        <w:rPr>
          <w:spacing w:val="1"/>
        </w:rPr>
        <w:t xml:space="preserve"> </w:t>
      </w:r>
      <w:r>
        <w:t>(</w:t>
      </w:r>
      <w:r>
        <w:rPr>
          <w:i/>
        </w:rPr>
        <w:t>Elephantopus</w:t>
      </w:r>
      <w:r>
        <w:rPr>
          <w:i/>
          <w:spacing w:val="1"/>
        </w:rPr>
        <w:t xml:space="preserve"> </w:t>
      </w:r>
      <w:r>
        <w:rPr>
          <w:i/>
        </w:rPr>
        <w:t>scaber</w:t>
      </w:r>
      <w:r>
        <w:t>)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payudara</w:t>
      </w:r>
      <w:r>
        <w:rPr>
          <w:spacing w:val="1"/>
        </w:rPr>
        <w:t xml:space="preserve"> </w:t>
      </w:r>
      <w:r>
        <w:t>(Ho</w:t>
      </w:r>
      <w:r>
        <w:rPr>
          <w:spacing w:val="1"/>
        </w:rPr>
        <w:t xml:space="preserve"> </w:t>
      </w:r>
      <w:r>
        <w:rPr>
          <w:i/>
        </w:rPr>
        <w:t xml:space="preserve">et al., </w:t>
      </w:r>
      <w:r>
        <w:t>2011).</w:t>
      </w:r>
      <w:proofErr w:type="gramEnd"/>
      <w:r>
        <w:rPr>
          <w:spacing w:val="1"/>
        </w:rPr>
        <w:t xml:space="preserve"> </w:t>
      </w:r>
      <w:r>
        <w:t>Beberapa zat aktif lainnya yang diinvestigasi adalah</w:t>
      </w:r>
      <w:r>
        <w:rPr>
          <w:spacing w:val="1"/>
        </w:rPr>
        <w:t xml:space="preserve"> </w:t>
      </w:r>
      <w:r>
        <w:rPr>
          <w:i/>
        </w:rPr>
        <w:t>girinimbine</w:t>
      </w:r>
      <w:r>
        <w:rPr>
          <w:i/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akar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Salam</w:t>
      </w:r>
      <w:r>
        <w:rPr>
          <w:spacing w:val="1"/>
        </w:rPr>
        <w:t xml:space="preserve"> </w:t>
      </w:r>
      <w:r>
        <w:t>Koja</w:t>
      </w:r>
      <w:r>
        <w:rPr>
          <w:spacing w:val="1"/>
        </w:rPr>
        <w:t xml:space="preserve"> </w:t>
      </w:r>
      <w:r>
        <w:t>(</w:t>
      </w:r>
      <w:r>
        <w:rPr>
          <w:i/>
        </w:rPr>
        <w:t>Murraya</w:t>
      </w:r>
      <w:r>
        <w:rPr>
          <w:i/>
          <w:spacing w:val="1"/>
        </w:rPr>
        <w:t xml:space="preserve"> </w:t>
      </w:r>
      <w:r>
        <w:rPr>
          <w:i/>
        </w:rPr>
        <w:t>koenigii</w:t>
      </w:r>
      <w:r>
        <w:t xml:space="preserve">) untuk pengobatan kanker hati (Syam </w:t>
      </w:r>
      <w:r>
        <w:rPr>
          <w:i/>
        </w:rPr>
        <w:t>et al.,</w:t>
      </w:r>
      <w:r>
        <w:rPr>
          <w:i/>
          <w:spacing w:val="1"/>
        </w:rPr>
        <w:t xml:space="preserve"> </w:t>
      </w:r>
      <w:r>
        <w:t>2011),</w:t>
      </w:r>
      <w:r>
        <w:rPr>
          <w:spacing w:val="1"/>
        </w:rPr>
        <w:t xml:space="preserve"> </w:t>
      </w:r>
      <w:r>
        <w:rPr>
          <w:i/>
        </w:rPr>
        <w:t>dentatin</w:t>
      </w:r>
      <w:r>
        <w:rPr>
          <w:i/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daun</w:t>
      </w:r>
      <w:r>
        <w:rPr>
          <w:spacing w:val="1"/>
        </w:rPr>
        <w:t xml:space="preserve"> </w:t>
      </w:r>
      <w:r>
        <w:t>Sicerek</w:t>
      </w:r>
      <w:r>
        <w:rPr>
          <w:spacing w:val="51"/>
        </w:rPr>
        <w:t xml:space="preserve"> </w:t>
      </w:r>
      <w:r>
        <w:t>(</w:t>
      </w:r>
      <w:r>
        <w:rPr>
          <w:i/>
        </w:rPr>
        <w:t>Clausena</w:t>
      </w:r>
      <w:r>
        <w:rPr>
          <w:i/>
          <w:spacing w:val="1"/>
        </w:rPr>
        <w:t xml:space="preserve"> </w:t>
      </w:r>
      <w:r>
        <w:rPr>
          <w:i/>
        </w:rPr>
        <w:t>excavate b</w:t>
      </w:r>
      <w:r>
        <w:rPr>
          <w:i/>
        </w:rPr>
        <w:t>urm</w:t>
      </w:r>
      <w:r>
        <w:t xml:space="preserve">) untuk kanker prostat (Arbab </w:t>
      </w:r>
      <w:r>
        <w:rPr>
          <w:i/>
        </w:rPr>
        <w:t>et al.,</w:t>
      </w:r>
      <w:r>
        <w:rPr>
          <w:i/>
          <w:spacing w:val="1"/>
        </w:rPr>
        <w:t xml:space="preserve"> </w:t>
      </w:r>
      <w:r>
        <w:t>2013), minyak biji dari Kenaf (</w:t>
      </w:r>
      <w:r>
        <w:rPr>
          <w:i/>
        </w:rPr>
        <w:t>Hibiscus cannabinus</w:t>
      </w:r>
      <w:r>
        <w:t>)</w:t>
      </w:r>
      <w:r>
        <w:rPr>
          <w:spacing w:val="-47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phenylbutenoids</w:t>
      </w:r>
      <w:r>
        <w:rPr>
          <w:i/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Bangle</w:t>
      </w:r>
      <w:r>
        <w:rPr>
          <w:spacing w:val="1"/>
        </w:rPr>
        <w:t xml:space="preserve"> </w:t>
      </w:r>
      <w:r>
        <w:t>(</w:t>
      </w:r>
      <w:r>
        <w:rPr>
          <w:i/>
        </w:rPr>
        <w:t>Zingiber</w:t>
      </w:r>
      <w:r>
        <w:rPr>
          <w:i/>
          <w:spacing w:val="-47"/>
        </w:rPr>
        <w:t xml:space="preserve"> </w:t>
      </w:r>
      <w:r>
        <w:rPr>
          <w:i/>
        </w:rPr>
        <w:t>cassumunar roxb</w:t>
      </w:r>
      <w:r>
        <w:t xml:space="preserve">) untuk leukemia (Foo </w:t>
      </w:r>
      <w:r>
        <w:rPr>
          <w:i/>
        </w:rPr>
        <w:t xml:space="preserve">et al., </w:t>
      </w:r>
      <w:r>
        <w:t>2011;</w:t>
      </w:r>
      <w:r>
        <w:rPr>
          <w:spacing w:val="1"/>
        </w:rPr>
        <w:t xml:space="preserve"> </w:t>
      </w:r>
      <w:r>
        <w:t>Anassamy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2013).</w:t>
      </w:r>
      <w:r>
        <w:rPr>
          <w:spacing w:val="1"/>
        </w:rPr>
        <w:t xml:space="preserve"> </w:t>
      </w:r>
      <w:proofErr w:type="gramStart"/>
      <w:r>
        <w:t>Indonesia</w:t>
      </w:r>
      <w:r>
        <w:rPr>
          <w:spacing w:val="1"/>
        </w:rPr>
        <w:t xml:space="preserve"> </w:t>
      </w:r>
      <w:r>
        <w:t>setidaknya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9,600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sekitar</w:t>
      </w:r>
      <w:r>
        <w:rPr>
          <w:spacing w:val="1"/>
        </w:rPr>
        <w:t xml:space="preserve"> </w:t>
      </w:r>
      <w:r>
        <w:t>30,000</w:t>
      </w:r>
      <w:r>
        <w:rPr>
          <w:spacing w:val="1"/>
        </w:rPr>
        <w:t xml:space="preserve"> </w:t>
      </w:r>
      <w:r>
        <w:t>spesies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farmakologis</w:t>
      </w:r>
      <w:r>
        <w:rPr>
          <w:spacing w:val="1"/>
        </w:rPr>
        <w:t xml:space="preserve"> </w:t>
      </w:r>
      <w:r>
        <w:t>(Depkes</w:t>
      </w:r>
      <w:r>
        <w:rPr>
          <w:spacing w:val="1"/>
        </w:rPr>
        <w:t xml:space="preserve"> </w:t>
      </w:r>
      <w:r>
        <w:t>RI,</w:t>
      </w:r>
      <w:r>
        <w:rPr>
          <w:spacing w:val="1"/>
        </w:rPr>
        <w:t xml:space="preserve"> </w:t>
      </w:r>
      <w:r>
        <w:t>2007).</w:t>
      </w:r>
      <w:proofErr w:type="gramEnd"/>
      <w:r>
        <w:t xml:space="preserve"> Penelitian sebelumnya telah membuat 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herbal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Indonesia,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struktur tiga dimensi dari senyawa her</w:t>
      </w:r>
      <w:r>
        <w:t>bal yang dapat</w:t>
      </w:r>
      <w:r>
        <w:rPr>
          <w:spacing w:val="-47"/>
        </w:rPr>
        <w:t xml:space="preserve"> </w:t>
      </w:r>
      <w:r>
        <w:t>diakses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tautan</w:t>
      </w:r>
      <w:r>
        <w:rPr>
          <w:spacing w:val="1"/>
        </w:rPr>
        <w:t xml:space="preserve"> </w:t>
      </w:r>
      <w:r>
        <w:t>berikut:</w:t>
      </w:r>
      <w:r>
        <w:rPr>
          <w:spacing w:val="1"/>
        </w:rPr>
        <w:t xml:space="preserve"> </w:t>
      </w:r>
      <w:hyperlink r:id="rId16">
        <w:r>
          <w:t>http://herbaldb.farmasi.</w:t>
        </w:r>
      </w:hyperlink>
      <w:r>
        <w:rPr>
          <w:spacing w:val="1"/>
        </w:rPr>
        <w:t xml:space="preserve"> </w:t>
      </w:r>
      <w:proofErr w:type="gramStart"/>
      <w:r>
        <w:t>ui.ac.id</w:t>
      </w:r>
      <w:proofErr w:type="gramEnd"/>
      <w:r>
        <w:t>.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meneliti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herbal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Vietnam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mengumpulkan struktur kimia dari senyawa tersebut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situs</w:t>
      </w:r>
      <w:r>
        <w:rPr>
          <w:spacing w:val="1"/>
        </w:rPr>
        <w:t xml:space="preserve"> </w:t>
      </w:r>
      <w:r>
        <w:rPr>
          <w:i/>
        </w:rPr>
        <w:t>Pubchem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Chemspider</w:t>
      </w:r>
      <w:r>
        <w:rPr>
          <w:i/>
          <w:spacing w:val="1"/>
        </w:rPr>
        <w:t xml:space="preserve"> </w:t>
      </w:r>
      <w:r>
        <w:rPr>
          <w:i/>
        </w:rPr>
        <w:t>database</w:t>
      </w:r>
      <w:r>
        <w:rPr>
          <w:i/>
          <w:spacing w:val="1"/>
        </w:rPr>
        <w:t xml:space="preserve"> </w:t>
      </w:r>
      <w:r>
        <w:t>(</w:t>
      </w:r>
      <w:hyperlink r:id="rId17">
        <w:r>
          <w:t>http://pubchem.ncbi.nlm.nih.gov</w:t>
        </w:r>
      </w:hyperlink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hyperlink r:id="rId18">
        <w:r>
          <w:t>http://www.</w:t>
        </w:r>
      </w:hyperlink>
      <w:r>
        <w:rPr>
          <w:spacing w:val="-47"/>
        </w:rPr>
        <w:t xml:space="preserve"> </w:t>
      </w:r>
      <w:r>
        <w:t>chemspider.</w:t>
      </w:r>
      <w:r>
        <w:rPr>
          <w:spacing w:val="1"/>
        </w:rPr>
        <w:t xml:space="preserve"> </w:t>
      </w:r>
      <w:r>
        <w:t>com/)</w:t>
      </w:r>
      <w:r>
        <w:rPr>
          <w:spacing w:val="1"/>
        </w:rPr>
        <w:t xml:space="preserve"> </w:t>
      </w:r>
      <w:r>
        <w:t>(Ngo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Li,</w:t>
      </w:r>
      <w:r>
        <w:rPr>
          <w:spacing w:val="1"/>
        </w:rPr>
        <w:t xml:space="preserve"> </w:t>
      </w:r>
      <w:r>
        <w:t>2013).</w:t>
      </w:r>
      <w:r>
        <w:rPr>
          <w:spacing w:val="1"/>
        </w:rPr>
        <w:t xml:space="preserve"> </w:t>
      </w:r>
      <w:proofErr w:type="gramStart"/>
      <w:r>
        <w:t>Dalam</w:t>
      </w:r>
      <w:r>
        <w:rPr>
          <w:spacing w:val="1"/>
        </w:rPr>
        <w:t xml:space="preserve"> </w:t>
      </w:r>
      <w:r>
        <w:t>mendesain suatu obat, tanaman-tanaman herb</w:t>
      </w:r>
      <w:r>
        <w:t>al ini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dipelajari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jauh.</w:t>
      </w:r>
      <w:proofErr w:type="gramEnd"/>
      <w:r>
        <w:rPr>
          <w:spacing w:val="1"/>
        </w:rPr>
        <w:t xml:space="preserve"> </w:t>
      </w:r>
      <w:proofErr w:type="gramStart"/>
      <w:r>
        <w:t>Penyaringan dari kegiatan farmakologi dari zat aktif</w:t>
      </w:r>
      <w:r>
        <w:rPr>
          <w:spacing w:val="1"/>
        </w:rPr>
        <w:t xml:space="preserve"> </w:t>
      </w:r>
      <w:r>
        <w:t>tanaman obat memerlukan biaya yang besar, sumber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yang handal,</w:t>
      </w:r>
      <w:r>
        <w:rPr>
          <w:spacing w:val="50"/>
        </w:rPr>
        <w:t xml:space="preserve"> </w:t>
      </w:r>
      <w:r>
        <w:t>dan waktu yang lama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arah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jelas</w:t>
      </w:r>
      <w:r>
        <w:rPr>
          <w:spacing w:val="50"/>
        </w:rPr>
        <w:t xml:space="preserve"> </w:t>
      </w:r>
      <w:r>
        <w:t>(Jayaram,</w:t>
      </w:r>
      <w:r>
        <w:rPr>
          <w:spacing w:val="1"/>
        </w:rPr>
        <w:t xml:space="preserve"> </w:t>
      </w:r>
      <w:r>
        <w:t>2011)</w:t>
      </w:r>
      <w:r>
        <w:t>.</w:t>
      </w:r>
      <w:proofErr w:type="gramEnd"/>
      <w:r>
        <w:rPr>
          <w:spacing w:val="1"/>
        </w:rPr>
        <w:t xml:space="preserve"> </w:t>
      </w:r>
      <w:proofErr w:type="gramStart"/>
      <w:r>
        <w:t>Metode</w:t>
      </w:r>
      <w:r>
        <w:rPr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silico</w:t>
      </w:r>
      <w:r>
        <w:rPr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bioinformatika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simulasi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didalam</w:t>
      </w:r>
      <w:r>
        <w:rPr>
          <w:spacing w:val="-47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obat.</w:t>
      </w:r>
      <w:proofErr w:type="gramEnd"/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adalah</w:t>
      </w:r>
      <w:r>
        <w:rPr>
          <w:spacing w:val="-47"/>
        </w:rPr>
        <w:t xml:space="preserve"> 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Assisted</w:t>
      </w:r>
      <w:r>
        <w:rPr>
          <w:i/>
          <w:spacing w:val="1"/>
        </w:rPr>
        <w:t xml:space="preserve"> </w:t>
      </w:r>
      <w:r>
        <w:rPr>
          <w:i/>
        </w:rPr>
        <w:t>Drug</w:t>
      </w:r>
      <w:r>
        <w:rPr>
          <w:i/>
          <w:spacing w:val="1"/>
        </w:rPr>
        <w:t xml:space="preserve"> </w:t>
      </w:r>
      <w:r>
        <w:rPr>
          <w:i/>
        </w:rPr>
        <w:t>Design</w:t>
      </w:r>
      <w:r>
        <w:rPr>
          <w:i/>
          <w:spacing w:val="1"/>
        </w:rPr>
        <w:t xml:space="preserve"> </w:t>
      </w:r>
      <w:r>
        <w:t>(CADD)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mengkaji interaksi antara kandidat obat dan target</w:t>
      </w:r>
      <w:r>
        <w:rPr>
          <w:spacing w:val="1"/>
        </w:rPr>
        <w:t xml:space="preserve"> </w:t>
      </w:r>
      <w:r>
        <w:t>secara komputasi</w:t>
      </w:r>
      <w:r>
        <w:rPr>
          <w:spacing w:val="1"/>
        </w:rPr>
        <w:t xml:space="preserve"> </w:t>
      </w:r>
      <w:r>
        <w:t>(Hawkins dan Skillman, 2006).</w:t>
      </w:r>
      <w:r>
        <w:rPr>
          <w:spacing w:val="1"/>
        </w:rPr>
        <w:t xml:space="preserve"> </w:t>
      </w:r>
      <w:r>
        <w:rPr>
          <w:i/>
        </w:rPr>
        <w:t>Molecular</w:t>
      </w:r>
      <w:r>
        <w:rPr>
          <w:i/>
          <w:spacing w:val="3"/>
        </w:rPr>
        <w:t xml:space="preserve"> </w:t>
      </w:r>
      <w:r>
        <w:rPr>
          <w:i/>
        </w:rPr>
        <w:t>docking</w:t>
      </w:r>
      <w:r>
        <w:rPr>
          <w:i/>
          <w:spacing w:val="6"/>
        </w:rPr>
        <w:t xml:space="preserve"> </w:t>
      </w:r>
      <w:r>
        <w:t>adalah</w:t>
      </w:r>
      <w:r>
        <w:rPr>
          <w:spacing w:val="5"/>
        </w:rPr>
        <w:t xml:space="preserve"> </w:t>
      </w:r>
      <w:r>
        <w:t>metode</w:t>
      </w:r>
      <w:r>
        <w:rPr>
          <w:spacing w:val="8"/>
        </w:rPr>
        <w:t xml:space="preserve"> </w:t>
      </w:r>
      <w:r>
        <w:t>umum</w:t>
      </w:r>
      <w:r>
        <w:rPr>
          <w:spacing w:val="4"/>
        </w:rPr>
        <w:t xml:space="preserve"> </w:t>
      </w:r>
      <w:r>
        <w:t>yang</w:t>
      </w:r>
    </w:p>
    <w:p w:rsidR="0030726C" w:rsidRDefault="00BF2FCE">
      <w:pPr>
        <w:pStyle w:val="BodyText"/>
        <w:spacing w:before="91"/>
        <w:ind w:left="131" w:right="207"/>
      </w:pPr>
      <w:r>
        <w:br w:type="column"/>
      </w:r>
      <w:proofErr w:type="gramStart"/>
      <w:r>
        <w:lastRenderedPageBreak/>
        <w:t>digunakan</w:t>
      </w:r>
      <w:proofErr w:type="gramEnd"/>
      <w:r>
        <w:t>.</w:t>
      </w:r>
      <w:r>
        <w:rPr>
          <w:spacing w:val="1"/>
        </w:rPr>
        <w:t xml:space="preserve"> </w:t>
      </w:r>
      <w:r>
        <w:rPr>
          <w:i/>
        </w:rPr>
        <w:t>Molecular</w:t>
      </w:r>
      <w:r>
        <w:rPr>
          <w:i/>
          <w:spacing w:val="1"/>
        </w:rPr>
        <w:t xml:space="preserve"> </w:t>
      </w:r>
      <w:r>
        <w:rPr>
          <w:i/>
        </w:rPr>
        <w:t>docking</w:t>
      </w:r>
      <w:r>
        <w:rPr>
          <w:i/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memprediksi</w:t>
      </w:r>
      <w:r>
        <w:rPr>
          <w:spacing w:val="1"/>
        </w:rPr>
        <w:t xml:space="preserve"> </w:t>
      </w:r>
      <w:r>
        <w:t>kompleks</w:t>
      </w:r>
      <w:r>
        <w:rPr>
          <w:spacing w:val="1"/>
        </w:rPr>
        <w:t xml:space="preserve"> </w:t>
      </w:r>
      <w:r>
        <w:t>intermolekuler</w:t>
      </w:r>
      <w:r>
        <w:rPr>
          <w:spacing w:val="1"/>
        </w:rPr>
        <w:t xml:space="preserve"> </w:t>
      </w:r>
      <w:r>
        <w:t>antara</w:t>
      </w:r>
      <w:r>
        <w:rPr>
          <w:spacing w:val="-47"/>
        </w:rPr>
        <w:t xml:space="preserve"> </w:t>
      </w:r>
      <w:r>
        <w:t>molekul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protein.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ligan,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 xml:space="preserve">yang </w:t>
      </w:r>
      <w:proofErr w:type="gramStart"/>
      <w:r>
        <w:t>akan</w:t>
      </w:r>
      <w:proofErr w:type="gramEnd"/>
      <w:r>
        <w:t xml:space="preserve"> dianalisis, dan reseptor atau protein target.</w:t>
      </w:r>
      <w:r>
        <w:rPr>
          <w:spacing w:val="-47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tiga</w:t>
      </w:r>
      <w:r>
        <w:rPr>
          <w:spacing w:val="1"/>
        </w:rPr>
        <w:t xml:space="preserve"> </w:t>
      </w:r>
      <w:r>
        <w:t>dimensi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ligan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reseptor</w:t>
      </w:r>
      <w:r>
        <w:rPr>
          <w:spacing w:val="1"/>
        </w:rPr>
        <w:t xml:space="preserve"> </w:t>
      </w:r>
      <w:r>
        <w:t>(Abraham,</w:t>
      </w:r>
      <w:r>
        <w:rPr>
          <w:spacing w:val="1"/>
        </w:rPr>
        <w:t xml:space="preserve"> </w:t>
      </w:r>
      <w:r>
        <w:t>2003).</w:t>
      </w:r>
      <w:r>
        <w:rPr>
          <w:spacing w:val="1"/>
        </w:rPr>
        <w:t xml:space="preserve"> </w:t>
      </w:r>
      <w:proofErr w:type="gramStart"/>
      <w:r>
        <w:t>Kemudian,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bioinformatika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</w:t>
      </w:r>
      <w:r>
        <w:t>elajari</w:t>
      </w:r>
      <w:r>
        <w:rPr>
          <w:spacing w:val="1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virus,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menjadi</w:t>
      </w:r>
      <w:r>
        <w:rPr>
          <w:spacing w:val="51"/>
        </w:rPr>
        <w:t xml:space="preserve"> </w:t>
      </w:r>
      <w:r>
        <w:t>modal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herbal</w:t>
      </w:r>
      <w:r>
        <w:rPr>
          <w:spacing w:val="1"/>
        </w:rPr>
        <w:t xml:space="preserve"> </w:t>
      </w:r>
      <w:r>
        <w:t>(Parikesit,</w:t>
      </w:r>
      <w:r>
        <w:rPr>
          <w:spacing w:val="1"/>
        </w:rPr>
        <w:t xml:space="preserve"> </w:t>
      </w:r>
      <w:r>
        <w:t>2018;</w:t>
      </w:r>
      <w:r>
        <w:rPr>
          <w:spacing w:val="1"/>
        </w:rPr>
        <w:t xml:space="preserve"> </w:t>
      </w:r>
      <w:r>
        <w:t>Parikesit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2018).</w:t>
      </w:r>
      <w:proofErr w:type="gramEnd"/>
    </w:p>
    <w:p w:rsidR="0030726C" w:rsidRDefault="00BF2FCE">
      <w:pPr>
        <w:pStyle w:val="BodyText"/>
        <w:ind w:left="131" w:right="205" w:firstLine="720"/>
      </w:pPr>
      <w:r>
        <w:t xml:space="preserve">Telaah sistematis ini </w:t>
      </w:r>
      <w:proofErr w:type="gramStart"/>
      <w:r>
        <w:t>akan</w:t>
      </w:r>
      <w:proofErr w:type="gramEnd"/>
      <w:r>
        <w:t xml:space="preserve"> membahas studi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herbal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pengobatan</w:t>
      </w:r>
      <w:r>
        <w:rPr>
          <w:spacing w:val="1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t>.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gramStart"/>
      <w:r>
        <w:t>akan</w:t>
      </w:r>
      <w:proofErr w:type="gramEnd"/>
      <w:r>
        <w:rPr>
          <w:spacing w:val="1"/>
        </w:rPr>
        <w:t xml:space="preserve"> </w:t>
      </w:r>
      <w:r>
        <w:t>didalami</w:t>
      </w:r>
      <w:r>
        <w:rPr>
          <w:spacing w:val="1"/>
        </w:rPr>
        <w:t xml:space="preserve"> </w:t>
      </w:r>
      <w:r>
        <w:t xml:space="preserve">adalah </w:t>
      </w:r>
      <w:r>
        <w:rPr>
          <w:i/>
        </w:rPr>
        <w:t xml:space="preserve">Lysine-specific demethylase 1 </w:t>
      </w:r>
      <w:r>
        <w:t>(LSD1) yang</w:t>
      </w:r>
      <w:r>
        <w:rPr>
          <w:spacing w:val="1"/>
        </w:rPr>
        <w:t xml:space="preserve"> </w:t>
      </w:r>
      <w:r>
        <w:t>telah diketahui mengalami ekspresi yang lebih tinggi</w:t>
      </w:r>
      <w:r>
        <w:rPr>
          <w:spacing w:val="-47"/>
        </w:rPr>
        <w:t xml:space="preserve"> </w:t>
      </w:r>
      <w:r>
        <w:t>di banyak jenis sel kanker, diantaranya pada kanker</w:t>
      </w:r>
      <w:r>
        <w:rPr>
          <w:spacing w:val="1"/>
        </w:rPr>
        <w:t xml:space="preserve"> </w:t>
      </w:r>
      <w:r>
        <w:t>payudara (Lim</w:t>
      </w:r>
      <w:r>
        <w:t xml:space="preserve"> </w:t>
      </w:r>
      <w:r>
        <w:rPr>
          <w:i/>
        </w:rPr>
        <w:t xml:space="preserve">et al., </w:t>
      </w:r>
      <w:r>
        <w:t>2010), neuroblastoma (Schulte</w:t>
      </w:r>
      <w:r>
        <w:rPr>
          <w:spacing w:val="1"/>
        </w:rPr>
        <w:t xml:space="preserve"> </w:t>
      </w:r>
      <w:r>
        <w:rPr>
          <w:i/>
        </w:rPr>
        <w:t xml:space="preserve">et al., </w:t>
      </w:r>
      <w:r>
        <w:t xml:space="preserve">2009), dan kanker prostat (Wissman </w:t>
      </w:r>
      <w:r>
        <w:rPr>
          <w:i/>
        </w:rPr>
        <w:t>et al.,</w:t>
      </w:r>
      <w:r>
        <w:rPr>
          <w:i/>
          <w:spacing w:val="1"/>
        </w:rPr>
        <w:t xml:space="preserve"> </w:t>
      </w:r>
      <w:r>
        <w:t>2007).</w:t>
      </w:r>
      <w:r>
        <w:rPr>
          <w:spacing w:val="1"/>
        </w:rPr>
        <w:t xml:space="preserve"> </w:t>
      </w:r>
      <w:r>
        <w:t>Dengan demikian, penghambatan terhadap</w:t>
      </w:r>
      <w:r>
        <w:rPr>
          <w:spacing w:val="1"/>
        </w:rPr>
        <w:t xml:space="preserve"> </w:t>
      </w:r>
      <w:r>
        <w:t>LSD1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molekul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efektif untuk menurunkan ekspresi gen yang terlibat</w:t>
      </w:r>
      <w:r>
        <w:rPr>
          <w:spacing w:val="1"/>
        </w:rPr>
        <w:t xml:space="preserve"> </w:t>
      </w:r>
      <w:r>
        <w:t>pada proses diferensiasi, migrasi, dan invasi dari sel</w:t>
      </w:r>
      <w:r>
        <w:rPr>
          <w:spacing w:val="1"/>
        </w:rPr>
        <w:t xml:space="preserve"> </w:t>
      </w:r>
      <w:r>
        <w:t>kanker atau untuk menghambat jalur proliferatif di</w:t>
      </w:r>
      <w:r>
        <w:rPr>
          <w:spacing w:val="1"/>
        </w:rPr>
        <w:t xml:space="preserve"> </w:t>
      </w:r>
      <w:r>
        <w:t xml:space="preserve">berbagai kanker (Mohammad </w:t>
      </w:r>
      <w:r>
        <w:rPr>
          <w:i/>
        </w:rPr>
        <w:t xml:space="preserve">et al., </w:t>
      </w:r>
      <w:r>
        <w:t xml:space="preserve">2013; Schmitt </w:t>
      </w:r>
      <w:r>
        <w:rPr>
          <w:i/>
        </w:rPr>
        <w:t>et</w:t>
      </w:r>
      <w:r>
        <w:rPr>
          <w:i/>
          <w:spacing w:val="-47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2013).</w:t>
      </w:r>
      <w:r>
        <w:rPr>
          <w:spacing w:val="1"/>
        </w:rPr>
        <w:t xml:space="preserve"> </w:t>
      </w:r>
      <w:proofErr w:type="gramStart"/>
      <w:r>
        <w:rPr>
          <w:i/>
        </w:rPr>
        <w:t>Xanthones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senyawa</w:t>
      </w:r>
      <w:r>
        <w:rPr>
          <w:spacing w:val="50"/>
        </w:rPr>
        <w:t xml:space="preserve"> </w:t>
      </w:r>
      <w:r>
        <w:t>polifenol</w:t>
      </w:r>
      <w:r>
        <w:rPr>
          <w:spacing w:val="1"/>
        </w:rPr>
        <w:t xml:space="preserve"> </w:t>
      </w:r>
      <w:r>
        <w:t>alami dengan beragam aktivitas biologi, biokimia,</w:t>
      </w:r>
      <w:r>
        <w:rPr>
          <w:spacing w:val="1"/>
        </w:rPr>
        <w:t xml:space="preserve"> </w:t>
      </w:r>
      <w:r>
        <w:t>da</w:t>
      </w:r>
      <w:r>
        <w:t>n farmakologi yang ditemukan di berbagai macam</w:t>
      </w:r>
      <w:r>
        <w:rPr>
          <w:spacing w:val="-47"/>
        </w:rPr>
        <w:t xml:space="preserve"> </w:t>
      </w:r>
      <w:r>
        <w:t>tanaman</w:t>
      </w:r>
      <w:r>
        <w:rPr>
          <w:spacing w:val="-2"/>
        </w:rPr>
        <w:t xml:space="preserve"> </w:t>
      </w:r>
      <w:r>
        <w:t>(Negi</w:t>
      </w:r>
      <w:r>
        <w:rPr>
          <w:spacing w:val="1"/>
        </w:rPr>
        <w:t xml:space="preserve"> </w:t>
      </w:r>
      <w:r>
        <w:rPr>
          <w:i/>
        </w:rPr>
        <w:t>et al.,</w:t>
      </w:r>
      <w:r>
        <w:rPr>
          <w:i/>
          <w:spacing w:val="1"/>
        </w:rPr>
        <w:t xml:space="preserve"> </w:t>
      </w:r>
      <w:r>
        <w:t>2013).</w:t>
      </w:r>
      <w:proofErr w:type="gramEnd"/>
    </w:p>
    <w:p w:rsidR="0030726C" w:rsidRDefault="00BF2FCE">
      <w:pPr>
        <w:pStyle w:val="BodyText"/>
        <w:spacing w:before="1"/>
        <w:ind w:left="131" w:right="205" w:firstLine="720"/>
      </w:pPr>
      <w:proofErr w:type="gramStart"/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xanthones</w:t>
      </w:r>
      <w:r>
        <w:t>,</w:t>
      </w:r>
      <w:r>
        <w:rPr>
          <w:spacing w:val="1"/>
        </w:rPr>
        <w:t xml:space="preserve"> </w:t>
      </w:r>
      <w:r>
        <w:rPr>
          <w:i/>
        </w:rPr>
        <w:t>α-</w:t>
      </w:r>
      <w:r>
        <w:rPr>
          <w:i/>
          <w:spacing w:val="1"/>
        </w:rPr>
        <w:t xml:space="preserve"> </w:t>
      </w:r>
      <w:r>
        <w:rPr>
          <w:i/>
        </w:rPr>
        <w:t>mangostin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konstituen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diisolasi</w:t>
      </w:r>
      <w:r>
        <w:rPr>
          <w:spacing w:val="-47"/>
        </w:rPr>
        <w:t xml:space="preserve"> </w:t>
      </w:r>
      <w:r>
        <w:t>dari buah manggis (</w:t>
      </w:r>
      <w:r>
        <w:rPr>
          <w:i/>
        </w:rPr>
        <w:t>Garcinia mangostana</w:t>
      </w:r>
      <w:r>
        <w:t>).</w:t>
      </w:r>
      <w:proofErr w:type="gramEnd"/>
      <w:r>
        <w:t xml:space="preserve"> </w:t>
      </w:r>
      <w:proofErr w:type="gramStart"/>
      <w:r>
        <w:t>Khasiat</w:t>
      </w:r>
      <w:r>
        <w:rPr>
          <w:spacing w:val="1"/>
        </w:rPr>
        <w:t xml:space="preserve"> </w:t>
      </w:r>
      <w:r>
        <w:t>biologis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signifikan</w:t>
      </w:r>
      <w:r>
        <w:rPr>
          <w:spacing w:val="1"/>
        </w:rPr>
        <w:t xml:space="preserve"> </w:t>
      </w:r>
      <w:r>
        <w:t>menjadikannya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kandidat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obat</w:t>
      </w:r>
      <w:r>
        <w:rPr>
          <w:spacing w:val="5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baru, khususnya untuk obat anti-kanker (Ibrahim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 xml:space="preserve">al., </w:t>
      </w:r>
      <w:r>
        <w:t>2015).</w:t>
      </w:r>
      <w:proofErr w:type="gramEnd"/>
      <w:r>
        <w:t xml:space="preserve"> </w:t>
      </w:r>
      <w:proofErr w:type="gramStart"/>
      <w:r>
        <w:t>Dengan demikian, telaah ini menjadikan</w:t>
      </w:r>
      <w:r>
        <w:rPr>
          <w:spacing w:val="1"/>
        </w:rPr>
        <w:t xml:space="preserve"> </w:t>
      </w:r>
      <w:r>
        <w:rPr>
          <w:i/>
        </w:rPr>
        <w:t>α-mangostin</w:t>
      </w:r>
      <w:r>
        <w:rPr>
          <w:i/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inhibitor</w:t>
      </w:r>
      <w:r>
        <w:rPr>
          <w:spacing w:val="1"/>
        </w:rPr>
        <w:t xml:space="preserve"> </w:t>
      </w:r>
      <w:r>
        <w:t>terhadap</w:t>
      </w:r>
      <w:r>
        <w:rPr>
          <w:spacing w:val="51"/>
        </w:rPr>
        <w:t xml:space="preserve"> </w:t>
      </w:r>
      <w:r>
        <w:t>LSD1.</w:t>
      </w:r>
      <w:proofErr w:type="gramEnd"/>
      <w:r>
        <w:rPr>
          <w:spacing w:val="1"/>
        </w:rPr>
        <w:t xml:space="preserve"> </w:t>
      </w:r>
      <w:proofErr w:type="gramStart"/>
      <w:r>
        <w:t>Kajian</w:t>
      </w:r>
      <w:r>
        <w:rPr>
          <w:spacing w:val="1"/>
        </w:rPr>
        <w:t xml:space="preserve"> </w:t>
      </w:r>
      <w:r>
        <w:t>bioinformatika,</w:t>
      </w:r>
      <w:r>
        <w:rPr>
          <w:spacing w:val="1"/>
        </w:rPr>
        <w:t xml:space="preserve"> </w:t>
      </w:r>
      <w:r>
        <w:t>diperkuat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kajian</w:t>
      </w:r>
      <w:r>
        <w:rPr>
          <w:spacing w:val="1"/>
        </w:rPr>
        <w:t xml:space="preserve"> </w:t>
      </w:r>
      <w:r>
        <w:t>laboratorium basah, telah dilakukan dalam mengkaji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turunannya</w:t>
      </w:r>
      <w:r>
        <w:rPr>
          <w:spacing w:val="1"/>
        </w:rPr>
        <w:t xml:space="preserve"> </w:t>
      </w:r>
      <w:r>
        <w:t>sebagai inhibitor LSD1.</w:t>
      </w:r>
      <w:proofErr w:type="gramEnd"/>
      <w:r>
        <w:t xml:space="preserve"> Diantaranya adalah sintesis</w:t>
      </w:r>
      <w:r>
        <w:rPr>
          <w:spacing w:val="1"/>
        </w:rPr>
        <w:t xml:space="preserve"> </w:t>
      </w:r>
      <w:r>
        <w:t xml:space="preserve">turunan </w:t>
      </w:r>
      <w:r>
        <w:rPr>
          <w:i/>
        </w:rPr>
        <w:t xml:space="preserve">Xanthine </w:t>
      </w:r>
      <w:r>
        <w:t xml:space="preserve">(Ma </w:t>
      </w:r>
      <w:r>
        <w:rPr>
          <w:i/>
        </w:rPr>
        <w:t xml:space="preserve">et al., </w:t>
      </w:r>
      <w:r>
        <w:t>2019); kajian simulasi</w:t>
      </w:r>
      <w:r>
        <w:rPr>
          <w:spacing w:val="1"/>
        </w:rPr>
        <w:t xml:space="preserve"> </w:t>
      </w:r>
      <w:r>
        <w:t xml:space="preserve">molekular terhadap turunan senyawa </w:t>
      </w:r>
      <w:r>
        <w:rPr>
          <w:i/>
        </w:rPr>
        <w:t>6-aril-5-siano-</w:t>
      </w:r>
      <w:r>
        <w:rPr>
          <w:i/>
          <w:spacing w:val="1"/>
        </w:rPr>
        <w:t xml:space="preserve"> </w:t>
      </w:r>
      <w:r>
        <w:rPr>
          <w:i/>
        </w:rPr>
        <w:t>pirimid</w:t>
      </w:r>
      <w:r>
        <w:rPr>
          <w:i/>
        </w:rPr>
        <w:t xml:space="preserve">in </w:t>
      </w:r>
      <w:r>
        <w:t xml:space="preserve">(Ding </w:t>
      </w:r>
      <w:r>
        <w:rPr>
          <w:i/>
        </w:rPr>
        <w:t xml:space="preserve">et al., </w:t>
      </w:r>
      <w:r>
        <w:t>2017); dan simulasi molekuler</w:t>
      </w:r>
      <w:r>
        <w:rPr>
          <w:spacing w:val="-47"/>
        </w:rPr>
        <w:t xml:space="preserve"> </w:t>
      </w:r>
      <w:r>
        <w:t xml:space="preserve">terhadap relasi ROR α terhadap LSD1 (Kim </w:t>
      </w:r>
      <w:r>
        <w:rPr>
          <w:i/>
        </w:rPr>
        <w:t>et al.,</w:t>
      </w:r>
      <w:r>
        <w:rPr>
          <w:i/>
          <w:spacing w:val="1"/>
        </w:rPr>
        <w:t xml:space="preserve"> </w:t>
      </w:r>
      <w:r>
        <w:t xml:space="preserve">2017). </w:t>
      </w:r>
      <w:proofErr w:type="gramStart"/>
      <w:r>
        <w:t>Keberhasilan penemuan ligan untuk inhibitor</w:t>
      </w:r>
      <w:r>
        <w:rPr>
          <w:spacing w:val="1"/>
        </w:rPr>
        <w:t xml:space="preserve"> </w:t>
      </w:r>
      <w:r>
        <w:t>LSD1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komputasi,</w:t>
      </w:r>
      <w:r>
        <w:rPr>
          <w:spacing w:val="1"/>
        </w:rPr>
        <w:t xml:space="preserve"> </w:t>
      </w:r>
      <w:r>
        <w:t>terutama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turunannya,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motivasi utama dala</w:t>
      </w:r>
      <w:r>
        <w:t>m kajian telaah sistematis ini.</w:t>
      </w:r>
      <w:proofErr w:type="gramEnd"/>
      <w:r>
        <w:rPr>
          <w:spacing w:val="1"/>
        </w:rPr>
        <w:t xml:space="preserve"> </w:t>
      </w:r>
      <w:r>
        <w:t>Sehingga diharapkan dapat memberikan narasi yang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teknis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-47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simulasi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dalam contoh interaksi</w:t>
      </w:r>
      <w:r>
        <w:rPr>
          <w:spacing w:val="1"/>
        </w:rPr>
        <w:t xml:space="preserve"> </w:t>
      </w:r>
      <w:r>
        <w:t>reseptor-ligan dalam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lainnya</w:t>
      </w:r>
      <w:r>
        <w:rPr>
          <w:spacing w:val="2"/>
        </w:rPr>
        <w:t xml:space="preserve"> </w:t>
      </w:r>
      <w:r>
        <w:t>secara lebih</w:t>
      </w:r>
      <w:r>
        <w:rPr>
          <w:spacing w:val="-2"/>
        </w:rPr>
        <w:t xml:space="preserve"> </w:t>
      </w:r>
      <w:r>
        <w:t>umum.</w:t>
      </w:r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num="2" w:space="720" w:equalWidth="0">
            <w:col w:w="4435" w:space="393"/>
            <w:col w:w="4602"/>
          </w:cols>
        </w:sectPr>
      </w:pPr>
    </w:p>
    <w:p w:rsidR="0030726C" w:rsidRDefault="0030726C">
      <w:pPr>
        <w:pStyle w:val="BodyText"/>
        <w:ind w:left="0"/>
        <w:jc w:val="left"/>
      </w:pPr>
    </w:p>
    <w:p w:rsidR="0030726C" w:rsidRDefault="0030726C">
      <w:pPr>
        <w:pStyle w:val="BodyText"/>
        <w:spacing w:before="6"/>
        <w:ind w:left="0"/>
        <w:jc w:val="left"/>
        <w:rPr>
          <w:sz w:val="26"/>
        </w:rPr>
      </w:pPr>
    </w:p>
    <w:p w:rsidR="0030726C" w:rsidRDefault="0030726C">
      <w:pPr>
        <w:rPr>
          <w:sz w:val="26"/>
        </w:rPr>
        <w:sectPr w:rsidR="0030726C">
          <w:pgSz w:w="11910" w:h="16840"/>
          <w:pgMar w:top="760" w:right="1200" w:bottom="760" w:left="1280" w:header="578" w:footer="578" w:gutter="0"/>
          <w:cols w:space="720"/>
        </w:sectPr>
      </w:pPr>
    </w:p>
    <w:p w:rsidR="0030726C" w:rsidRDefault="00BF2FCE">
      <w:pPr>
        <w:pStyle w:val="Heading1"/>
        <w:spacing w:before="96" w:line="228" w:lineRule="exact"/>
        <w:jc w:val="both"/>
      </w:pPr>
      <w:r>
        <w:lastRenderedPageBreak/>
        <w:t>Navigasi</w:t>
      </w:r>
      <w:r>
        <w:rPr>
          <w:spacing w:val="-3"/>
        </w:rPr>
        <w:t xml:space="preserve"> </w:t>
      </w:r>
      <w:r>
        <w:t>Koleksi Struktur</w:t>
      </w:r>
      <w:r>
        <w:rPr>
          <w:spacing w:val="-1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Bahan</w:t>
      </w:r>
      <w:r>
        <w:rPr>
          <w:spacing w:val="-2"/>
        </w:rPr>
        <w:t xml:space="preserve"> </w:t>
      </w:r>
      <w:r>
        <w:t>Alam</w:t>
      </w:r>
    </w:p>
    <w:p w:rsidR="0030726C" w:rsidRDefault="00BF2FCE">
      <w:pPr>
        <w:pStyle w:val="BodyText"/>
        <w:ind w:left="131" w:right="40" w:firstLine="719"/>
      </w:pPr>
      <w:proofErr w:type="gramStart"/>
      <w:r>
        <w:t>Langkah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mendesain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molekuler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yang</w:t>
      </w:r>
      <w:r>
        <w:rPr>
          <w:spacing w:val="5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obat.</w:t>
      </w:r>
      <w:proofErr w:type="gramEnd"/>
      <w:r>
        <w:rPr>
          <w:spacing w:val="1"/>
        </w:rPr>
        <w:t xml:space="preserve"> </w:t>
      </w:r>
      <w:proofErr w:type="gramStart"/>
      <w:r>
        <w:t>Informasi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ditemukan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literatur,</w:t>
      </w:r>
      <w:r>
        <w:rPr>
          <w:spacing w:val="1"/>
        </w:rPr>
        <w:t xml:space="preserve"> </w:t>
      </w:r>
      <w:r>
        <w:t>jurnal,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dan</w:t>
      </w:r>
      <w:r>
        <w:rPr>
          <w:spacing w:val="50"/>
        </w:rPr>
        <w:t xml:space="preserve"> </w:t>
      </w:r>
      <w:r>
        <w:t>situs-</w:t>
      </w:r>
      <w:r>
        <w:rPr>
          <w:spacing w:val="1"/>
        </w:rPr>
        <w:t xml:space="preserve"> </w:t>
      </w:r>
      <w:r>
        <w:t>situs.</w:t>
      </w:r>
      <w:proofErr w:type="gramEnd"/>
      <w:r>
        <w:rPr>
          <w:spacing w:val="1"/>
        </w:rPr>
        <w:t xml:space="preserve"> </w:t>
      </w:r>
      <w:proofErr w:type="gramStart"/>
      <w:r>
        <w:t>Seperti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telaah</w:t>
      </w:r>
      <w:r>
        <w:rPr>
          <w:spacing w:val="1"/>
        </w:rPr>
        <w:t xml:space="preserve"> </w:t>
      </w:r>
      <w:r>
        <w:t xml:space="preserve">Parikesit </w:t>
      </w:r>
      <w:r>
        <w:rPr>
          <w:i/>
        </w:rPr>
        <w:t xml:space="preserve">et al. </w:t>
      </w:r>
      <w:r>
        <w:t>(2018), langkah ini dimulai dengan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kimia</w:t>
      </w:r>
      <w:r>
        <w:rPr>
          <w:spacing w:val="1"/>
        </w:rPr>
        <w:t xml:space="preserve"> </w:t>
      </w:r>
      <w:r>
        <w:t>yang ditemukan di tanaman obat beserta struktur 2D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situs</w:t>
      </w:r>
      <w:r>
        <w:rPr>
          <w:spacing w:val="51"/>
        </w:rPr>
        <w:t xml:space="preserve"> </w:t>
      </w:r>
      <w:r>
        <w:rPr>
          <w:i/>
        </w:rPr>
        <w:t>Pubchem.</w:t>
      </w:r>
      <w:proofErr w:type="gramEnd"/>
      <w:r>
        <w:rPr>
          <w:i/>
          <w:spacing w:val="1"/>
        </w:rPr>
        <w:t xml:space="preserve"> </w:t>
      </w:r>
      <w:proofErr w:type="gramStart"/>
      <w:r>
        <w:t>Kemudian,</w:t>
      </w:r>
      <w:r>
        <w:rPr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t>PyMOL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menghasilkan struktur 3-dimensi dan menyimpannya</w:t>
      </w:r>
      <w:r>
        <w:rPr>
          <w:spacing w:val="-47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data.</w:t>
      </w:r>
      <w:proofErr w:type="gramEnd"/>
      <w:r>
        <w:rPr>
          <w:spacing w:val="1"/>
        </w:rPr>
        <w:t xml:space="preserve"> </w:t>
      </w:r>
      <w:proofErr w:type="gramStart"/>
      <w:r>
        <w:t>Informasinya</w:t>
      </w:r>
      <w:r>
        <w:rPr>
          <w:spacing w:val="1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hyperlink r:id="rId19">
        <w:r>
          <w:rPr>
            <w:color w:val="0000FF"/>
            <w:u w:val="single" w:color="0000FF"/>
          </w:rPr>
          <w:t>http://herbaldb.farmasi.ui.ac.id.</w:t>
        </w:r>
        <w:proofErr w:type="gramEnd"/>
      </w:hyperlink>
      <w:r>
        <w:rPr>
          <w:color w:val="0000FF"/>
          <w:spacing w:val="1"/>
        </w:rPr>
        <w:t xml:space="preserve"> </w:t>
      </w:r>
      <w:proofErr w:type="gramStart"/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1412</w:t>
      </w:r>
      <w:r>
        <w:rPr>
          <w:spacing w:val="1"/>
        </w:rPr>
        <w:t xml:space="preserve"> </w:t>
      </w:r>
      <w:r>
        <w:t>struktur 3-dimensi dari bahan kimia dari bahan alam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disimpan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situs</w:t>
      </w:r>
      <w:r>
        <w:rPr>
          <w:spacing w:val="1"/>
        </w:rPr>
        <w:t xml:space="preserve"> </w:t>
      </w:r>
      <w:hyperlink r:id="rId20">
        <w:r>
          <w:rPr>
            <w:color w:val="0000FF"/>
            <w:u w:val="single" w:color="0000FF"/>
          </w:rPr>
          <w:t>http://herbaldb.farmasi.ui.ac.id</w:t>
        </w:r>
      </w:hyperlink>
      <w:r>
        <w:rPr>
          <w:color w:val="0000FF"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diakses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publik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persetujuan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(Yanuar</w:t>
      </w:r>
      <w:r>
        <w:rPr>
          <w:spacing w:val="2"/>
        </w:rPr>
        <w:t xml:space="preserve"> </w:t>
      </w:r>
      <w:r>
        <w:rPr>
          <w:i/>
        </w:rPr>
        <w:t>et al.,</w:t>
      </w:r>
      <w:r>
        <w:rPr>
          <w:i/>
          <w:spacing w:val="1"/>
        </w:rPr>
        <w:t xml:space="preserve"> </w:t>
      </w:r>
      <w:r>
        <w:t>2011).</w:t>
      </w:r>
      <w:proofErr w:type="gramEnd"/>
    </w:p>
    <w:p w:rsidR="0030726C" w:rsidRDefault="0030726C">
      <w:pPr>
        <w:pStyle w:val="BodyText"/>
        <w:spacing w:before="2"/>
        <w:ind w:left="0"/>
        <w:jc w:val="left"/>
      </w:pPr>
    </w:p>
    <w:p w:rsidR="0030726C" w:rsidRDefault="00BF2FCE">
      <w:pPr>
        <w:spacing w:line="228" w:lineRule="exact"/>
        <w:ind w:left="131"/>
        <w:jc w:val="both"/>
        <w:rPr>
          <w:b/>
          <w:sz w:val="20"/>
        </w:rPr>
      </w:pPr>
      <w:r>
        <w:rPr>
          <w:b/>
          <w:sz w:val="20"/>
        </w:rPr>
        <w:t>Analisis</w:t>
      </w:r>
      <w:r>
        <w:rPr>
          <w:b/>
          <w:spacing w:val="-3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silico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>atau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Bioinformatika</w:t>
      </w:r>
    </w:p>
    <w:p w:rsidR="0030726C" w:rsidRDefault="00BF2FCE">
      <w:pPr>
        <w:pStyle w:val="BodyText"/>
        <w:ind w:left="131" w:right="39" w:firstLine="719"/>
      </w:pPr>
      <w:r>
        <w:t>Setelah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dari</w:t>
      </w:r>
      <w:r>
        <w:rPr>
          <w:spacing w:val="50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 xml:space="preserve">alam dan target protein, pengujian atau analisis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silico</w:t>
      </w:r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seberapa</w:t>
      </w:r>
      <w:r>
        <w:rPr>
          <w:spacing w:val="-47"/>
        </w:rPr>
        <w:t xml:space="preserve"> </w:t>
      </w:r>
      <w:r>
        <w:t>signifikan</w:t>
      </w:r>
      <w:r>
        <w:rPr>
          <w:spacing w:val="1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terhadap</w:t>
      </w:r>
      <w:r>
        <w:rPr>
          <w:spacing w:val="-47"/>
        </w:rPr>
        <w:t xml:space="preserve"> </w:t>
      </w:r>
      <w:r>
        <w:t>target protein. Dari penelitian yang dilakukan oleh</w:t>
      </w:r>
      <w:r>
        <w:rPr>
          <w:spacing w:val="1"/>
        </w:rPr>
        <w:t xml:space="preserve"> </w:t>
      </w:r>
      <w:r>
        <w:t xml:space="preserve">Han </w:t>
      </w:r>
      <w:r>
        <w:rPr>
          <w:i/>
        </w:rPr>
        <w:t xml:space="preserve">et al. </w:t>
      </w:r>
      <w:r>
        <w:t>(2018), langkah-langkah yang dilakukan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α-mangostin</w:t>
      </w:r>
      <w:r>
        <w:rPr>
          <w:i/>
          <w:spacing w:val="1"/>
        </w:rPr>
        <w:t xml:space="preserve"> </w:t>
      </w:r>
      <w:r>
        <w:t>terhadap</w:t>
      </w:r>
      <w:r>
        <w:rPr>
          <w:spacing w:val="-47"/>
        </w:rPr>
        <w:t xml:space="preserve"> </w:t>
      </w:r>
      <w:r>
        <w:t>LSD1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pengobatan</w:t>
      </w:r>
      <w:r>
        <w:rPr>
          <w:spacing w:val="1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a</w:t>
      </w:r>
      <w:r>
        <w:t>dalah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penambatan</w:t>
      </w:r>
      <w:r>
        <w:rPr>
          <w:spacing w:val="1"/>
        </w:rPr>
        <w:t xml:space="preserve"> </w:t>
      </w:r>
      <w:r>
        <w:t>molekul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pendekatan</w:t>
      </w:r>
      <w:r>
        <w:rPr>
          <w:spacing w:val="-47"/>
        </w:rPr>
        <w:t xml:space="preserve"> </w:t>
      </w:r>
      <w:r>
        <w:rPr>
          <w:i/>
        </w:rPr>
        <w:t>machine</w:t>
      </w:r>
      <w:r>
        <w:rPr>
          <w:i/>
          <w:spacing w:val="-1"/>
        </w:rPr>
        <w:t xml:space="preserve"> </w:t>
      </w:r>
      <w:r>
        <w:rPr>
          <w:i/>
        </w:rPr>
        <w:t>learning</w:t>
      </w:r>
      <w:r>
        <w:t>.</w:t>
      </w:r>
    </w:p>
    <w:p w:rsidR="0030726C" w:rsidRDefault="00BF2FCE">
      <w:pPr>
        <w:pStyle w:val="Heading1"/>
        <w:spacing w:before="187" w:line="228" w:lineRule="exact"/>
        <w:jc w:val="both"/>
      </w:pPr>
      <w:r>
        <w:t>Penambatan</w:t>
      </w:r>
      <w:r>
        <w:rPr>
          <w:spacing w:val="-5"/>
        </w:rPr>
        <w:t xml:space="preserve"> </w:t>
      </w:r>
      <w:r>
        <w:t>Molekul</w:t>
      </w:r>
    </w:p>
    <w:p w:rsidR="0030726C" w:rsidRDefault="00BF2FCE">
      <w:pPr>
        <w:pStyle w:val="BodyText"/>
        <w:ind w:left="131" w:right="38" w:firstLine="719"/>
      </w:pPr>
      <w:proofErr w:type="gramStart"/>
      <w:r>
        <w:t>Analisis</w:t>
      </w:r>
      <w:r>
        <w:rPr>
          <w:spacing w:val="1"/>
        </w:rPr>
        <w:t xml:space="preserve"> </w:t>
      </w:r>
      <w:r>
        <w:t>penambatan</w:t>
      </w:r>
      <w:r>
        <w:rPr>
          <w:spacing w:val="1"/>
        </w:rPr>
        <w:t xml:space="preserve"> </w:t>
      </w:r>
      <w:r>
        <w:t>molekul</w:t>
      </w:r>
      <w:r>
        <w:rPr>
          <w:spacing w:val="1"/>
        </w:rPr>
        <w:t xml:space="preserve"> </w:t>
      </w:r>
      <w:r>
        <w:t>dilakukan</w:t>
      </w:r>
      <w:r>
        <w:rPr>
          <w:spacing w:val="-47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t>MOE</w:t>
      </w:r>
      <w:r>
        <w:rPr>
          <w:spacing w:val="1"/>
        </w:rPr>
        <w:t xml:space="preserve"> </w:t>
      </w:r>
      <w:r>
        <w:t>2009.</w:t>
      </w:r>
      <w:proofErr w:type="gramEnd"/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LSD1, Struktur dari LSD1 (PDB ID: 2V1D) dengan</w:t>
      </w:r>
      <w:r>
        <w:rPr>
          <w:spacing w:val="1"/>
        </w:rPr>
        <w:t xml:space="preserve"> </w:t>
      </w:r>
      <w:r>
        <w:t>FAD</w:t>
      </w:r>
      <w:r>
        <w:rPr>
          <w:spacing w:val="1"/>
        </w:rPr>
        <w:t xml:space="preserve"> </w:t>
      </w:r>
      <w:r>
        <w:t>(flavin</w:t>
      </w:r>
      <w:r>
        <w:rPr>
          <w:spacing w:val="1"/>
        </w:rPr>
        <w:t xml:space="preserve"> </w:t>
      </w:r>
      <w:r>
        <w:t>adenine</w:t>
      </w:r>
      <w:r>
        <w:rPr>
          <w:spacing w:val="1"/>
        </w:rPr>
        <w:t xml:space="preserve"> </w:t>
      </w:r>
      <w:r>
        <w:t>dinucleotide)</w:t>
      </w:r>
      <w:r>
        <w:rPr>
          <w:spacing w:val="1"/>
        </w:rPr>
        <w:t xml:space="preserve"> </w:t>
      </w:r>
      <w:r>
        <w:t>bebas,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peptida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mirip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histone</w:t>
      </w:r>
      <w:r>
        <w:rPr>
          <w:spacing w:val="1"/>
        </w:rPr>
        <w:t xml:space="preserve"> </w:t>
      </w:r>
      <w:r>
        <w:t>H3k4</w:t>
      </w:r>
      <w:r>
        <w:rPr>
          <w:spacing w:val="1"/>
        </w:rPr>
        <w:t xml:space="preserve"> </w:t>
      </w:r>
      <w:r>
        <w:t>methyltransferase sebagai substratnya, dan CoREST</w:t>
      </w:r>
      <w:r>
        <w:rPr>
          <w:spacing w:val="1"/>
        </w:rPr>
        <w:t xml:space="preserve"> </w:t>
      </w:r>
      <w:r>
        <w:t>(Protein REST coprepressor 1) sebagai korepresor</w:t>
      </w:r>
      <w:r>
        <w:rPr>
          <w:spacing w:val="1"/>
        </w:rPr>
        <w:t xml:space="preserve"> </w:t>
      </w:r>
      <w:r>
        <w:t xml:space="preserve">dipilih sebagai protein untuk analisis </w:t>
      </w:r>
      <w:r>
        <w:rPr>
          <w:i/>
        </w:rPr>
        <w:t>docking</w:t>
      </w:r>
      <w:r>
        <w:t xml:space="preserve">. </w:t>
      </w:r>
      <w:proofErr w:type="gramStart"/>
      <w:r>
        <w:t>Posisi</w:t>
      </w:r>
      <w:r>
        <w:rPr>
          <w:spacing w:val="1"/>
        </w:rPr>
        <w:t xml:space="preserve"> </w:t>
      </w:r>
      <w:r>
        <w:t>grup dihidroksil dari rangka</w:t>
      </w:r>
      <w:r>
        <w:rPr>
          <w:spacing w:val="1"/>
        </w:rPr>
        <w:t xml:space="preserve"> </w:t>
      </w:r>
      <w:r>
        <w:rPr>
          <w:i/>
        </w:rPr>
        <w:t xml:space="preserve">xanthone </w:t>
      </w:r>
      <w:r>
        <w:t>membentuk</w:t>
      </w:r>
      <w:r>
        <w:rPr>
          <w:spacing w:val="1"/>
        </w:rPr>
        <w:t xml:space="preserve"> </w:t>
      </w:r>
      <w:r>
        <w:t>ikatan h</w:t>
      </w:r>
      <w:r>
        <w:t>idrogen dengan rantai samping dari Arg316</w:t>
      </w:r>
      <w:r>
        <w:rPr>
          <w:spacing w:val="1"/>
        </w:rPr>
        <w:t xml:space="preserve"> </w:t>
      </w:r>
      <w:r>
        <w:t>dan Thr810. Cincin benzen membentuk interaksi π-π</w:t>
      </w:r>
      <w:r>
        <w:rPr>
          <w:spacing w:val="-4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Tyr761,</w:t>
      </w:r>
      <w:r>
        <w:rPr>
          <w:spacing w:val="1"/>
        </w:rPr>
        <w:t xml:space="preserve"> </w:t>
      </w:r>
      <w:r>
        <w:t>Glu801,</w:t>
      </w:r>
      <w:r>
        <w:rPr>
          <w:spacing w:val="1"/>
        </w:rPr>
        <w:t xml:space="preserve"> </w:t>
      </w:r>
      <w:r>
        <w:t>Ala331,</w:t>
      </w:r>
      <w:r>
        <w:rPr>
          <w:spacing w:val="1"/>
        </w:rPr>
        <w:t xml:space="preserve"> </w:t>
      </w:r>
      <w:r>
        <w:t>Val811,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Arg316.</w:t>
      </w:r>
      <w:proofErr w:type="gramEnd"/>
      <w:r>
        <w:rPr>
          <w:spacing w:val="1"/>
        </w:rPr>
        <w:t xml:space="preserve"> </w:t>
      </w:r>
      <w:proofErr w:type="gramStart"/>
      <w:r>
        <w:t>Dua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t>isopentene</w:t>
      </w:r>
      <w:r>
        <w:rPr>
          <w:spacing w:val="1"/>
        </w:rPr>
        <w:t xml:space="preserve"> </w:t>
      </w:r>
      <w:r>
        <w:t>diprediksi</w:t>
      </w:r>
      <w:r>
        <w:rPr>
          <w:spacing w:val="-47"/>
        </w:rPr>
        <w:t xml:space="preserve"> </w:t>
      </w:r>
      <w:r>
        <w:t>berikatan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hidropobik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Leu659,</w:t>
      </w:r>
      <w:r>
        <w:rPr>
          <w:spacing w:val="1"/>
        </w:rPr>
        <w:t xml:space="preserve"> </w:t>
      </w:r>
      <w:r>
        <w:t>Trp751,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Ala814.</w:t>
      </w:r>
      <w:proofErr w:type="gramEnd"/>
      <w:r>
        <w:rPr>
          <w:spacing w:val="1"/>
        </w:rPr>
        <w:t xml:space="preserve"> </w:t>
      </w:r>
      <w:proofErr w:type="gramStart"/>
      <w:r>
        <w:t>Dari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penambatan</w:t>
      </w:r>
      <w:r>
        <w:rPr>
          <w:spacing w:val="1"/>
        </w:rPr>
        <w:t xml:space="preserve"> </w:t>
      </w:r>
      <w:r>
        <w:t>molekul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rPr>
          <w:i/>
        </w:rPr>
        <w:t>xanthone</w:t>
      </w:r>
      <w:r>
        <w:rPr>
          <w:i/>
          <w:spacing w:val="1"/>
        </w:rPr>
        <w:t xml:space="preserve"> </w:t>
      </w:r>
      <w:r>
        <w:t>ditemukan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signifikan</w:t>
      </w:r>
      <w:r>
        <w:rPr>
          <w:spacing w:val="1"/>
        </w:rPr>
        <w:t xml:space="preserve"> </w:t>
      </w:r>
      <w:r>
        <w:t>berinteraksi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LSD1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t>isopentene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berfungsi sebagai kelompok fungsional aktif untuk</w:t>
      </w:r>
      <w:r>
        <w:rPr>
          <w:spacing w:val="1"/>
        </w:rPr>
        <w:t xml:space="preserve"> </w:t>
      </w:r>
      <w:r>
        <w:t xml:space="preserve">mempengaruhi bioaktivitas dari LSD1 (Han </w:t>
      </w:r>
      <w:r>
        <w:rPr>
          <w:i/>
        </w:rPr>
        <w:t>et al.,</w:t>
      </w:r>
      <w:r>
        <w:rPr>
          <w:i/>
          <w:spacing w:val="1"/>
        </w:rPr>
        <w:t xml:space="preserve"> </w:t>
      </w:r>
      <w:r>
        <w:t>2018).</w:t>
      </w:r>
      <w:proofErr w:type="gramEnd"/>
      <w:r>
        <w:rPr>
          <w:spacing w:val="1"/>
        </w:rPr>
        <w:t xml:space="preserve"> </w:t>
      </w:r>
      <w:proofErr w:type="gramStart"/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LSD1,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mengkaji</w:t>
      </w:r>
      <w:r>
        <w:rPr>
          <w:spacing w:val="1"/>
        </w:rPr>
        <w:t xml:space="preserve"> </w:t>
      </w:r>
      <w:r>
        <w:t>penambatan</w:t>
      </w:r>
      <w:r>
        <w:rPr>
          <w:spacing w:val="-47"/>
        </w:rPr>
        <w:t xml:space="preserve"> </w:t>
      </w:r>
      <w:r>
        <w:t>molekul</w:t>
      </w:r>
      <w:r>
        <w:rPr>
          <w:spacing w:val="-2"/>
        </w:rPr>
        <w:t xml:space="preserve"> </w:t>
      </w:r>
      <w:r>
        <w:t>ligan-protein</w:t>
      </w:r>
      <w:r>
        <w:rPr>
          <w:spacing w:val="-1"/>
        </w:rPr>
        <w:t xml:space="preserve"> </w:t>
      </w:r>
      <w:r>
        <w:t>lainnya.</w:t>
      </w:r>
      <w:proofErr w:type="gramEnd"/>
    </w:p>
    <w:p w:rsidR="0030726C" w:rsidRDefault="0030726C">
      <w:pPr>
        <w:pStyle w:val="BodyText"/>
        <w:spacing w:before="4"/>
        <w:ind w:left="0"/>
        <w:jc w:val="left"/>
      </w:pPr>
    </w:p>
    <w:p w:rsidR="0030726C" w:rsidRDefault="00BF2FCE">
      <w:pPr>
        <w:spacing w:line="227" w:lineRule="exact"/>
        <w:ind w:left="131"/>
        <w:jc w:val="both"/>
        <w:rPr>
          <w:b/>
          <w:i/>
          <w:sz w:val="20"/>
        </w:rPr>
      </w:pPr>
      <w:r>
        <w:rPr>
          <w:b/>
          <w:sz w:val="20"/>
        </w:rPr>
        <w:t>Pendekatan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Machine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Learning</w:t>
      </w:r>
    </w:p>
    <w:p w:rsidR="0030726C" w:rsidRDefault="00BF2FCE">
      <w:pPr>
        <w:spacing w:line="227" w:lineRule="exact"/>
        <w:ind w:right="40"/>
        <w:jc w:val="right"/>
        <w:rPr>
          <w:i/>
          <w:sz w:val="20"/>
        </w:rPr>
      </w:pPr>
      <w:r>
        <w:rPr>
          <w:sz w:val="20"/>
        </w:rPr>
        <w:t>Penggunaan</w:t>
      </w:r>
      <w:r>
        <w:rPr>
          <w:spacing w:val="46"/>
          <w:sz w:val="20"/>
        </w:rPr>
        <w:t xml:space="preserve"> </w:t>
      </w:r>
      <w:r>
        <w:rPr>
          <w:sz w:val="20"/>
        </w:rPr>
        <w:t>pendekatan</w:t>
      </w:r>
      <w:r>
        <w:rPr>
          <w:spacing w:val="46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learning</w:t>
      </w:r>
    </w:p>
    <w:p w:rsidR="0030726C" w:rsidRDefault="00BF2FCE">
      <w:pPr>
        <w:pStyle w:val="BodyText"/>
        <w:ind w:left="0" w:right="45"/>
        <w:jc w:val="right"/>
      </w:pPr>
      <w:proofErr w:type="gramStart"/>
      <w:r>
        <w:t>telah</w:t>
      </w:r>
      <w:proofErr w:type="gramEnd"/>
      <w:r>
        <w:rPr>
          <w:spacing w:val="3"/>
        </w:rPr>
        <w:t xml:space="preserve"> </w:t>
      </w:r>
      <w:r>
        <w:t>digunakan</w:t>
      </w:r>
      <w:r>
        <w:rPr>
          <w:spacing w:val="3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t>berbagai</w:t>
      </w:r>
      <w:r>
        <w:rPr>
          <w:spacing w:val="4"/>
        </w:rPr>
        <w:t xml:space="preserve"> </w:t>
      </w:r>
      <w:r>
        <w:t>aspek</w:t>
      </w:r>
      <w:r>
        <w:rPr>
          <w:spacing w:val="3"/>
        </w:rPr>
        <w:t xml:space="preserve"> </w:t>
      </w:r>
      <w:r>
        <w:t>penelitian</w:t>
      </w:r>
      <w:r>
        <w:rPr>
          <w:spacing w:val="5"/>
        </w:rPr>
        <w:t xml:space="preserve"> </w:t>
      </w:r>
      <w:r>
        <w:t>yang</w:t>
      </w:r>
    </w:p>
    <w:p w:rsidR="0030726C" w:rsidRDefault="00BF2FCE">
      <w:pPr>
        <w:pStyle w:val="BodyText"/>
        <w:spacing w:before="91"/>
        <w:ind w:left="131" w:right="205"/>
      </w:pPr>
      <w:r>
        <w:br w:type="column"/>
      </w:r>
      <w:proofErr w:type="gramStart"/>
      <w:r>
        <w:lastRenderedPageBreak/>
        <w:t>berhubungan</w:t>
      </w:r>
      <w:proofErr w:type="gramEnd"/>
      <w:r>
        <w:t xml:space="preserve"> dengan pengembangan obat. </w:t>
      </w:r>
      <w:proofErr w:type="gramStart"/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 xml:space="preserve">learning </w:t>
      </w:r>
      <w:r>
        <w:t>adalah pendekatan prediktif yang mampu</w:t>
      </w:r>
      <w:r>
        <w:rPr>
          <w:spacing w:val="1"/>
        </w:rPr>
        <w:t xml:space="preserve"> </w:t>
      </w:r>
      <w:r>
        <w:t>memprediksi luaran suatu sistem berbasis pada pola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ada.</w:t>
      </w:r>
      <w:proofErr w:type="gramEnd"/>
      <w:r>
        <w:rPr>
          <w:spacing w:val="1"/>
        </w:rPr>
        <w:t xml:space="preserve"> </w:t>
      </w:r>
      <w:r>
        <w:t>Runutan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 xml:space="preserve">learning </w:t>
      </w:r>
      <w:r>
        <w:t>dijabarkan sebagai berikut: Kumpulan besar</w:t>
      </w:r>
      <w:r>
        <w:rPr>
          <w:spacing w:val="-4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d</w:t>
      </w:r>
      <w:r>
        <w:t>ari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tersedia untuk umum diambil (proses </w:t>
      </w:r>
      <w:r>
        <w:rPr>
          <w:i/>
        </w:rPr>
        <w:t>data mining</w:t>
      </w:r>
      <w:r>
        <w:t>)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terapi</w:t>
      </w:r>
      <w:r>
        <w:rPr>
          <w:spacing w:val="1"/>
        </w:rPr>
        <w:t xml:space="preserve"> </w:t>
      </w:r>
      <w:r>
        <w:t>potensial</w:t>
      </w:r>
      <w:r>
        <w:rPr>
          <w:spacing w:val="1"/>
        </w:rPr>
        <w:t xml:space="preserve"> </w:t>
      </w:r>
      <w:r>
        <w:t>untuk kanker. Jutaan senyawa dapat disaring untuk</w:t>
      </w:r>
      <w:r>
        <w:rPr>
          <w:spacing w:val="1"/>
        </w:rPr>
        <w:t xml:space="preserve"> </w:t>
      </w:r>
      <w:r>
        <w:t>mengkaji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anti-kanker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proofErr w:type="gramStart"/>
      <w:r>
        <w:rPr>
          <w:i/>
        </w:rPr>
        <w:t>custom</w:t>
      </w:r>
      <w:r>
        <w:rPr>
          <w:i/>
          <w:spacing w:val="1"/>
        </w:rPr>
        <w:t xml:space="preserve"> </w:t>
      </w:r>
      <w:r>
        <w:rPr>
          <w:i/>
        </w:rPr>
        <w:t>build</w:t>
      </w:r>
      <w:proofErr w:type="gramEnd"/>
      <w:r>
        <w:rPr>
          <w:i/>
          <w:spacing w:val="1"/>
        </w:rPr>
        <w:t xml:space="preserve"> </w:t>
      </w:r>
      <w:r>
        <w:rPr>
          <w:i/>
        </w:rPr>
        <w:t>classifier</w:t>
      </w:r>
      <w:r>
        <w:rPr>
          <w:i/>
          <w:spacing w:val="1"/>
        </w:rPr>
        <w:t xml:space="preserve"> </w:t>
      </w:r>
      <w:r>
        <w:rPr>
          <w:i/>
        </w:rPr>
        <w:t>SVM</w:t>
      </w:r>
      <w:r>
        <w:t>.</w:t>
      </w:r>
      <w:r>
        <w:rPr>
          <w:spacing w:val="1"/>
        </w:rPr>
        <w:t xml:space="preserve"> </w:t>
      </w:r>
      <w:proofErr w:type="gramStart"/>
      <w:r>
        <w:t>Target</w:t>
      </w:r>
      <w:r>
        <w:rPr>
          <w:spacing w:val="1"/>
        </w:rPr>
        <w:t xml:space="preserve"> </w:t>
      </w:r>
      <w:r>
        <w:t>molekuler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anti-</w:t>
      </w:r>
      <w:r>
        <w:rPr>
          <w:spacing w:val="1"/>
        </w:rPr>
        <w:t xml:space="preserve"> </w:t>
      </w:r>
      <w:r>
        <w:t>kanker yang diprediksi didapatkan dari sumber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diandalkan,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rPr>
          <w:i/>
        </w:rPr>
        <w:t>bioassay</w:t>
      </w:r>
      <w:r>
        <w:rPr>
          <w:i/>
          <w:spacing w:val="1"/>
        </w:rPr>
        <w:t xml:space="preserve"> </w:t>
      </w:r>
      <w:r>
        <w:t>eksperimental yang terkait dengan senyawa tersebut</w:t>
      </w:r>
      <w:r>
        <w:rPr>
          <w:spacing w:val="1"/>
        </w:rPr>
        <w:t xml:space="preserve"> </w:t>
      </w:r>
      <w:r>
        <w:t>dan dari database interaksi protein-ligan.</w:t>
      </w:r>
      <w:proofErr w:type="gramEnd"/>
      <w:r>
        <w:t xml:space="preserve"> </w:t>
      </w:r>
      <w:proofErr w:type="gramStart"/>
      <w:r>
        <w:t>Basis data</w:t>
      </w:r>
      <w:r>
        <w:rPr>
          <w:spacing w:val="1"/>
        </w:rPr>
        <w:t xml:space="preserve"> </w:t>
      </w:r>
      <w:r>
        <w:t>senyawa yang dapat digunakan s</w:t>
      </w:r>
      <w:r>
        <w:t>ebagai terapi dan</w:t>
      </w:r>
      <w:r>
        <w:rPr>
          <w:spacing w:val="1"/>
        </w:rPr>
        <w:t xml:space="preserve"> </w:t>
      </w:r>
      <w:r>
        <w:t>daftar senyawa anti-kanker bahan alam yang 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model regresi kuadrat parsial terkecil.</w:t>
      </w:r>
      <w:proofErr w:type="gramEnd"/>
      <w:r>
        <w:t xml:space="preserve"> </w:t>
      </w:r>
      <w:proofErr w:type="gramStart"/>
      <w:r>
        <w:t>Model regresi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estimasi</w:t>
      </w:r>
      <w:r>
        <w:rPr>
          <w:spacing w:val="1"/>
        </w:rPr>
        <w:t xml:space="preserve"> </w:t>
      </w:r>
      <w:r>
        <w:t>bobot</w:t>
      </w:r>
      <w:r>
        <w:rPr>
          <w:spacing w:val="1"/>
        </w:rPr>
        <w:t xml:space="preserve"> </w:t>
      </w:r>
      <w:r>
        <w:t>spesifik kanker berdasarkan target moleku</w:t>
      </w:r>
      <w:r>
        <w:t>ler.</w:t>
      </w:r>
      <w:proofErr w:type="gramEnd"/>
      <w:r>
        <w:t xml:space="preserve"> </w:t>
      </w:r>
      <w:proofErr w:type="gramStart"/>
      <w:r>
        <w:t>Bobot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menghitung</w:t>
      </w:r>
      <w:r>
        <w:rPr>
          <w:spacing w:val="1"/>
        </w:rPr>
        <w:t xml:space="preserve"> </w:t>
      </w:r>
      <w:r>
        <w:t>skor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menyaring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anti-kanker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diprediksi</w:t>
      </w:r>
      <w:r>
        <w:rPr>
          <w:spacing w:val="-47"/>
        </w:rPr>
        <w:t xml:space="preserve"> </w:t>
      </w:r>
      <w:r>
        <w:t>memiliki potensi dalam mengobati kanker (Bundela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2015).</w:t>
      </w:r>
      <w:proofErr w:type="gramEnd"/>
      <w:r>
        <w:rPr>
          <w:spacing w:val="1"/>
        </w:rPr>
        <w:t xml:space="preserve"> </w:t>
      </w:r>
      <w:proofErr w:type="gramStart"/>
      <w:r>
        <w:t>Pada</w:t>
      </w:r>
      <w:r>
        <w:rPr>
          <w:spacing w:val="1"/>
        </w:rPr>
        <w:t xml:space="preserve"> </w:t>
      </w:r>
      <w:r>
        <w:t>telaah</w:t>
      </w:r>
      <w:r>
        <w:rPr>
          <w:spacing w:val="1"/>
        </w:rPr>
        <w:t xml:space="preserve"> </w:t>
      </w:r>
      <w:r>
        <w:t>sistematis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beberapa</w:t>
      </w:r>
      <w:r>
        <w:rPr>
          <w:spacing w:val="-47"/>
        </w:rPr>
        <w:t xml:space="preserve"> </w:t>
      </w:r>
      <w:r>
        <w:t>penelitian yang sesuai telah ditemukan dalam kurun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terakhir.</w:t>
      </w:r>
      <w:proofErr w:type="gramEnd"/>
      <w:r>
        <w:rPr>
          <w:spacing w:val="1"/>
        </w:rPr>
        <w:t xml:space="preserve"> </w:t>
      </w:r>
      <w:r>
        <w:t>Beberapa</w:t>
      </w:r>
      <w:r>
        <w:rPr>
          <w:spacing w:val="51"/>
        </w:rPr>
        <w:t xml:space="preserve"> </w:t>
      </w:r>
      <w:r>
        <w:t>dilaporkan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dan</w:t>
      </w:r>
      <w:r>
        <w:rPr>
          <w:spacing w:val="51"/>
        </w:rPr>
        <w:t xml:space="preserve"> </w:t>
      </w:r>
      <w:r>
        <w:rPr>
          <w:i/>
        </w:rPr>
        <w:t>natural</w:t>
      </w:r>
      <w:r>
        <w:rPr>
          <w:i/>
          <w:spacing w:val="-47"/>
        </w:rPr>
        <w:t xml:space="preserve"> </w:t>
      </w:r>
      <w:r>
        <w:rPr>
          <w:i/>
        </w:rPr>
        <w:t>language</w:t>
      </w:r>
      <w:r>
        <w:rPr>
          <w:i/>
          <w:spacing w:val="1"/>
        </w:rPr>
        <w:t xml:space="preserve"> </w:t>
      </w:r>
      <w:r>
        <w:rPr>
          <w:i/>
        </w:rPr>
        <w:t>processing</w:t>
      </w:r>
      <w:r>
        <w:rPr>
          <w:i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menerapkan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rPr>
          <w:i/>
        </w:rPr>
        <w:t xml:space="preserve">data mining </w:t>
      </w:r>
      <w:r>
        <w:t>untuk melakukan identifikasi tanaman</w:t>
      </w:r>
      <w:r>
        <w:rPr>
          <w:spacing w:val="1"/>
        </w:rPr>
        <w:t xml:space="preserve"> </w:t>
      </w:r>
      <w:r>
        <w:t>obat</w:t>
      </w:r>
      <w:r>
        <w:rPr>
          <w:spacing w:val="-2"/>
        </w:rPr>
        <w:t xml:space="preserve"> </w:t>
      </w:r>
      <w:r>
        <w:t>maupun</w:t>
      </w:r>
      <w:r>
        <w:rPr>
          <w:spacing w:val="-2"/>
        </w:rPr>
        <w:t xml:space="preserve"> </w:t>
      </w:r>
      <w:r>
        <w:t>kandungan</w:t>
      </w:r>
      <w:r>
        <w:rPr>
          <w:spacing w:val="-2"/>
        </w:rPr>
        <w:t xml:space="preserve"> </w:t>
      </w:r>
      <w:r>
        <w:t>zat</w:t>
      </w:r>
      <w:r>
        <w:rPr>
          <w:spacing w:val="-2"/>
        </w:rPr>
        <w:t xml:space="preserve"> </w:t>
      </w:r>
      <w:r>
        <w:t>aktif yang</w:t>
      </w:r>
      <w:r>
        <w:rPr>
          <w:spacing w:val="-2"/>
        </w:rPr>
        <w:t xml:space="preserve"> </w:t>
      </w:r>
      <w:r>
        <w:t>dimiliki.</w:t>
      </w:r>
    </w:p>
    <w:p w:rsidR="0030726C" w:rsidRDefault="0030726C">
      <w:pPr>
        <w:pStyle w:val="BodyText"/>
        <w:spacing w:before="5"/>
        <w:ind w:left="0"/>
        <w:jc w:val="left"/>
      </w:pPr>
    </w:p>
    <w:p w:rsidR="0030726C" w:rsidRDefault="00BF2FCE">
      <w:pPr>
        <w:ind w:left="131" w:right="204"/>
        <w:jc w:val="both"/>
        <w:rPr>
          <w:b/>
          <w:sz w:val="20"/>
        </w:rPr>
      </w:pPr>
      <w:r>
        <w:rPr>
          <w:b/>
          <w:sz w:val="20"/>
        </w:rPr>
        <w:t>Penggunaan</w:t>
      </w:r>
      <w:r>
        <w:rPr>
          <w:b/>
          <w:spacing w:val="1"/>
          <w:sz w:val="20"/>
        </w:rPr>
        <w:t xml:space="preserve"> </w:t>
      </w:r>
      <w:r>
        <w:rPr>
          <w:b/>
          <w:i/>
          <w:sz w:val="20"/>
        </w:rPr>
        <w:t>Machine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Learning</w:t>
      </w:r>
      <w:r>
        <w:rPr>
          <w:b/>
          <w:i/>
          <w:spacing w:val="51"/>
          <w:sz w:val="20"/>
        </w:rPr>
        <w:t xml:space="preserve"> </w:t>
      </w:r>
      <w:r>
        <w:rPr>
          <w:b/>
          <w:sz w:val="20"/>
        </w:rPr>
        <w:t>Dala</w:t>
      </w:r>
      <w:r>
        <w:rPr>
          <w:b/>
          <w:sz w:val="20"/>
        </w:rPr>
        <w:t>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Identifikasi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Tanaman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Obat</w:t>
      </w:r>
    </w:p>
    <w:p w:rsidR="0030726C" w:rsidRDefault="00BF2FCE">
      <w:pPr>
        <w:pStyle w:val="BodyText"/>
        <w:ind w:left="131" w:right="206" w:firstLine="720"/>
      </w:pPr>
      <w:r>
        <w:t>Proses</w:t>
      </w:r>
      <w:r>
        <w:rPr>
          <w:spacing w:val="1"/>
        </w:rPr>
        <w:t xml:space="preserve"> </w:t>
      </w:r>
      <w:r>
        <w:t>identifikasi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klasifikasi</w:t>
      </w:r>
      <w:r>
        <w:rPr>
          <w:spacing w:val="1"/>
        </w:rPr>
        <w:t xml:space="preserve"> </w:t>
      </w:r>
      <w:r>
        <w:t>spesies</w:t>
      </w:r>
      <w:r>
        <w:rPr>
          <w:spacing w:val="-47"/>
        </w:rPr>
        <w:t xml:space="preserve"> </w:t>
      </w:r>
      <w:r>
        <w:t>yang memiliki khasiat obat merupakan langkah awal</w:t>
      </w:r>
      <w:r>
        <w:rPr>
          <w:spacing w:val="-47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penemuan</w:t>
      </w:r>
      <w:r>
        <w:rPr>
          <w:spacing w:val="1"/>
        </w:rPr>
        <w:t xml:space="preserve"> </w:t>
      </w:r>
      <w:r>
        <w:t>obat.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identifikasi</w:t>
      </w:r>
      <w:r>
        <w:rPr>
          <w:spacing w:val="1"/>
        </w:rPr>
        <w:t xml:space="preserve"> </w:t>
      </w:r>
      <w:r>
        <w:t>membutuhkan tenaga ahli yang memahami penanda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spesies,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morfologi</w:t>
      </w:r>
      <w:r>
        <w:rPr>
          <w:spacing w:val="-47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genetis.</w:t>
      </w:r>
      <w:r>
        <w:rPr>
          <w:spacing w:val="1"/>
        </w:rPr>
        <w:t xml:space="preserve"> </w:t>
      </w:r>
      <w:r>
        <w:t>Sejauh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sukses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identifikasi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morfologi,</w:t>
      </w:r>
      <w:r>
        <w:rPr>
          <w:spacing w:val="1"/>
        </w:rPr>
        <w:t xml:space="preserve"> </w:t>
      </w:r>
      <w:r>
        <w:t>meskipun</w:t>
      </w:r>
      <w:r>
        <w:rPr>
          <w:spacing w:val="1"/>
        </w:rPr>
        <w:t xml:space="preserve"> </w:t>
      </w:r>
      <w:r>
        <w:t>melalui</w:t>
      </w:r>
      <w:r>
        <w:rPr>
          <w:spacing w:val="51"/>
        </w:rPr>
        <w:t xml:space="preserve"> </w:t>
      </w:r>
      <w:r>
        <w:t>proses</w:t>
      </w:r>
      <w:r>
        <w:rPr>
          <w:spacing w:val="-4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panjang</w:t>
      </w:r>
      <w:r>
        <w:rPr>
          <w:spacing w:val="1"/>
        </w:rPr>
        <w:t xml:space="preserve"> </w:t>
      </w:r>
      <w:r>
        <w:t>(Begue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51"/>
        </w:rPr>
        <w:t xml:space="preserve"> </w:t>
      </w:r>
      <w:r>
        <w:t>2017).</w:t>
      </w:r>
      <w:r>
        <w:rPr>
          <w:spacing w:val="1"/>
        </w:rPr>
        <w:t xml:space="preserve"> </w:t>
      </w:r>
      <w:r>
        <w:t xml:space="preserve">Pendekatan </w:t>
      </w:r>
      <w:r>
        <w:rPr>
          <w:i/>
        </w:rPr>
        <w:t xml:space="preserve">machine learning </w:t>
      </w:r>
      <w:r>
        <w:t>telah digunakan dalam</w:t>
      </w:r>
      <w:r>
        <w:rPr>
          <w:spacing w:val="-47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identifikasi</w:t>
      </w:r>
      <w:r>
        <w:rPr>
          <w:spacing w:val="1"/>
        </w:rPr>
        <w:t xml:space="preserve"> </w:t>
      </w:r>
      <w:r>
        <w:t>tanaman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</w:t>
      </w:r>
      <w:r>
        <w:rPr>
          <w:spacing w:val="-47"/>
        </w:rPr>
        <w:t xml:space="preserve"> </w:t>
      </w:r>
      <w:r>
        <w:t>(Tabel 1).</w:t>
      </w:r>
    </w:p>
    <w:p w:rsidR="0030726C" w:rsidRDefault="00BF2FCE">
      <w:pPr>
        <w:pStyle w:val="BodyText"/>
        <w:ind w:left="131" w:right="206" w:firstLine="720"/>
      </w:pPr>
      <w:r>
        <w:t xml:space="preserve">Dalam kurun 10 tahun, pendekatan </w:t>
      </w:r>
      <w:r>
        <w:rPr>
          <w:i/>
        </w:rPr>
        <w:t>machine</w:t>
      </w:r>
      <w:r>
        <w:rPr>
          <w:i/>
          <w:spacing w:val="-47"/>
        </w:rPr>
        <w:t xml:space="preserve"> </w:t>
      </w:r>
      <w:r>
        <w:rPr>
          <w:i/>
        </w:rPr>
        <w:t xml:space="preserve">learning </w:t>
      </w:r>
      <w:r>
        <w:t>telah membantu dalam proses identifikasi</w:t>
      </w:r>
      <w:r>
        <w:rPr>
          <w:spacing w:val="1"/>
        </w:rPr>
        <w:t xml:space="preserve"> </w:t>
      </w:r>
      <w:r>
        <w:t>secara visual dan bahkan telah berhasil diterapkan</w:t>
      </w:r>
      <w:r>
        <w:rPr>
          <w:spacing w:val="1"/>
        </w:rPr>
        <w:t xml:space="preserve"> </w:t>
      </w:r>
      <w:r>
        <w:t>untuk mendeteksi lesi, mitosis, dan status gen pada</w:t>
      </w:r>
      <w:r>
        <w:rPr>
          <w:spacing w:val="1"/>
        </w:rPr>
        <w:t xml:space="preserve"> </w:t>
      </w:r>
      <w:r>
        <w:t>kanker</w:t>
      </w:r>
      <w:r>
        <w:rPr>
          <w:spacing w:val="1"/>
        </w:rPr>
        <w:t xml:space="preserve"> </w:t>
      </w:r>
      <w:r>
        <w:t>payudara</w:t>
      </w:r>
      <w:r>
        <w:rPr>
          <w:spacing w:val="1"/>
        </w:rPr>
        <w:t xml:space="preserve"> </w:t>
      </w:r>
      <w:r>
        <w:t>(R</w:t>
      </w:r>
      <w:r>
        <w:t>amanto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Parikesit,</w:t>
      </w:r>
      <w:r>
        <w:rPr>
          <w:spacing w:val="1"/>
        </w:rPr>
        <w:t xml:space="preserve"> </w:t>
      </w:r>
      <w:r>
        <w:t>2019).</w:t>
      </w:r>
      <w:r>
        <w:rPr>
          <w:spacing w:val="1"/>
        </w:rPr>
        <w:t xml:space="preserve"> </w:t>
      </w:r>
      <w:proofErr w:type="gramStart"/>
      <w:r>
        <w:t>Sehingga</w:t>
      </w:r>
      <w:r>
        <w:rPr>
          <w:spacing w:val="1"/>
        </w:rPr>
        <w:t xml:space="preserve"> </w:t>
      </w:r>
      <w:r>
        <w:t>validitas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reliabilitasnya</w:t>
      </w:r>
      <w:r>
        <w:rPr>
          <w:spacing w:val="1"/>
        </w:rPr>
        <w:t xml:space="preserve"> </w:t>
      </w:r>
      <w:r>
        <w:t>tak</w:t>
      </w:r>
      <w:r>
        <w:rPr>
          <w:spacing w:val="1"/>
        </w:rPr>
        <w:t xml:space="preserve"> </w:t>
      </w:r>
      <w:r>
        <w:t>perlu</w:t>
      </w:r>
      <w:r>
        <w:rPr>
          <w:spacing w:val="-47"/>
        </w:rPr>
        <w:t xml:space="preserve"> </w:t>
      </w:r>
      <w:r>
        <w:t>diragukan lagi.</w:t>
      </w:r>
      <w:proofErr w:type="gramEnd"/>
      <w:r>
        <w:t xml:space="preserve"> Berdasarkan tabel 1, terdapat metode</w:t>
      </w:r>
      <w:r>
        <w:rPr>
          <w:spacing w:val="-47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akurasi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spesies yang digunakan dalam pros</w:t>
      </w:r>
      <w:r>
        <w:t xml:space="preserve">es </w:t>
      </w:r>
      <w:r>
        <w:rPr>
          <w:i/>
        </w:rPr>
        <w:t>training</w:t>
      </w:r>
      <w:r>
        <w:t xml:space="preserve">. </w:t>
      </w:r>
      <w:r>
        <w:rPr>
          <w:i/>
        </w:rPr>
        <w:t>Du et</w:t>
      </w:r>
      <w:r>
        <w:rPr>
          <w:i/>
          <w:spacing w:val="-47"/>
        </w:rPr>
        <w:t xml:space="preserve"> </w:t>
      </w:r>
      <w:r>
        <w:rPr>
          <w:i/>
        </w:rPr>
        <w:t>al.</w:t>
      </w:r>
      <w:r>
        <w:rPr>
          <w:i/>
          <w:spacing w:val="1"/>
        </w:rPr>
        <w:t xml:space="preserve"> </w:t>
      </w:r>
      <w:r>
        <w:t>(2009)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foto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spesies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92,3%</w:t>
      </w:r>
      <w:r>
        <w:rPr>
          <w:spacing w:val="1"/>
        </w:rPr>
        <w:t xml:space="preserve"> </w:t>
      </w:r>
      <w:r>
        <w:t>akurasi.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menggunakan</w:t>
      </w:r>
      <w:r>
        <w:rPr>
          <w:spacing w:val="9"/>
        </w:rPr>
        <w:t xml:space="preserve"> </w:t>
      </w:r>
      <w:r>
        <w:t>metode</w:t>
      </w:r>
      <w:r>
        <w:rPr>
          <w:spacing w:val="7"/>
        </w:rPr>
        <w:t xml:space="preserve"> </w:t>
      </w:r>
      <w:r>
        <w:t>seperti</w:t>
      </w:r>
      <w:r>
        <w:rPr>
          <w:spacing w:val="6"/>
        </w:rPr>
        <w:t xml:space="preserve"> </w:t>
      </w:r>
      <w:r>
        <w:t>PNN,</w:t>
      </w:r>
      <w:r>
        <w:rPr>
          <w:spacing w:val="7"/>
        </w:rPr>
        <w:t xml:space="preserve"> </w:t>
      </w:r>
      <w:r>
        <w:t>ANN,</w:t>
      </w:r>
      <w:r>
        <w:rPr>
          <w:spacing w:val="7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SVM</w:t>
      </w:r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num="2" w:space="720" w:equalWidth="0">
            <w:col w:w="4435" w:space="392"/>
            <w:col w:w="4603"/>
          </w:cols>
        </w:sectPr>
      </w:pPr>
    </w:p>
    <w:p w:rsidR="0030726C" w:rsidRDefault="0030726C">
      <w:pPr>
        <w:pStyle w:val="BodyText"/>
        <w:ind w:left="0"/>
        <w:jc w:val="left"/>
      </w:pPr>
    </w:p>
    <w:p w:rsidR="0030726C" w:rsidRDefault="0030726C">
      <w:pPr>
        <w:pStyle w:val="BodyText"/>
        <w:spacing w:before="6"/>
        <w:ind w:left="0"/>
        <w:jc w:val="left"/>
        <w:rPr>
          <w:sz w:val="26"/>
        </w:rPr>
      </w:pPr>
    </w:p>
    <w:p w:rsidR="0030726C" w:rsidRDefault="0030726C">
      <w:pPr>
        <w:rPr>
          <w:sz w:val="26"/>
        </w:rPr>
        <w:sectPr w:rsidR="0030726C">
          <w:pgSz w:w="11910" w:h="16840"/>
          <w:pgMar w:top="760" w:right="1200" w:bottom="760" w:left="1280" w:header="578" w:footer="578" w:gutter="0"/>
          <w:cols w:space="720"/>
        </w:sectPr>
      </w:pPr>
    </w:p>
    <w:p w:rsidR="0030726C" w:rsidRDefault="00BF2FCE">
      <w:pPr>
        <w:pStyle w:val="BodyText"/>
        <w:spacing w:before="91"/>
        <w:ind w:left="131" w:right="38"/>
      </w:pPr>
      <w:proofErr w:type="gramStart"/>
      <w:r>
        <w:lastRenderedPageBreak/>
        <w:t>yang</w:t>
      </w:r>
      <w:proofErr w:type="gramEnd"/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akurasi</w:t>
      </w:r>
      <w:r>
        <w:rPr>
          <w:spacing w:val="1"/>
        </w:rPr>
        <w:t xml:space="preserve"> </w:t>
      </w:r>
      <w:r>
        <w:t>melebihi</w:t>
      </w:r>
      <w:r>
        <w:rPr>
          <w:spacing w:val="1"/>
        </w:rPr>
        <w:t xml:space="preserve"> </w:t>
      </w:r>
      <w:r>
        <w:t>90%</w:t>
      </w:r>
      <w:r>
        <w:rPr>
          <w:spacing w:val="1"/>
        </w:rPr>
        <w:t xml:space="preserve"> </w:t>
      </w:r>
      <w:r>
        <w:t>(Hossain</w:t>
      </w:r>
      <w:r>
        <w:rPr>
          <w:spacing w:val="-47"/>
        </w:rPr>
        <w:t xml:space="preserve"> </w:t>
      </w:r>
      <w:r>
        <w:t xml:space="preserve">dan Amin, 2010; Le </w:t>
      </w:r>
      <w:r>
        <w:rPr>
          <w:i/>
        </w:rPr>
        <w:t xml:space="preserve">et al., </w:t>
      </w:r>
      <w:r>
        <w:t xml:space="preserve">2014; Chaki </w:t>
      </w:r>
      <w:r>
        <w:rPr>
          <w:i/>
        </w:rPr>
        <w:t xml:space="preserve">et al., </w:t>
      </w:r>
      <w:r>
        <w:t>2015).</w:t>
      </w:r>
      <w:r>
        <w:rPr>
          <w:spacing w:val="1"/>
        </w:rPr>
        <w:t xml:space="preserve"> </w:t>
      </w:r>
      <w:proofErr w:type="gramStart"/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dikembangkan</w:t>
      </w:r>
      <w:r>
        <w:rPr>
          <w:spacing w:val="51"/>
        </w:rPr>
        <w:t xml:space="preserve"> </w:t>
      </w:r>
      <w:r>
        <w:t>bahkan</w:t>
      </w:r>
      <w:r>
        <w:rPr>
          <w:spacing w:val="-47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i/>
        </w:rPr>
        <w:t>smartphone</w:t>
      </w:r>
      <w:r>
        <w:rPr>
          <w:i/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MedLeaf</w:t>
      </w:r>
      <w:r>
        <w:rPr>
          <w:spacing w:val="1"/>
        </w:rPr>
        <w:t xml:space="preserve"> </w:t>
      </w:r>
      <w:r>
        <w:t>(Prasvita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Herdiyeni,</w:t>
      </w:r>
      <w:r>
        <w:rPr>
          <w:spacing w:val="1"/>
        </w:rPr>
        <w:t xml:space="preserve"> </w:t>
      </w:r>
      <w:r>
        <w:t>2013).</w:t>
      </w:r>
      <w:proofErr w:type="gramEnd"/>
      <w:r>
        <w:rPr>
          <w:spacing w:val="1"/>
        </w:rPr>
        <w:t xml:space="preserve"> </w:t>
      </w:r>
      <w:proofErr w:type="gramStart"/>
      <w:r>
        <w:t>Metode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tanaman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manapun,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(Herdiyeni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Wahyuni,</w:t>
      </w:r>
      <w:r>
        <w:rPr>
          <w:spacing w:val="1"/>
        </w:rPr>
        <w:t xml:space="preserve"> </w:t>
      </w:r>
      <w:r>
        <w:t>2012;</w:t>
      </w:r>
      <w:r>
        <w:rPr>
          <w:spacing w:val="1"/>
        </w:rPr>
        <w:t xml:space="preserve"> </w:t>
      </w:r>
      <w:r>
        <w:t>Prasvita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Herdiyeni, 2013), Vietnam (Le </w:t>
      </w:r>
      <w:r>
        <w:rPr>
          <w:i/>
        </w:rPr>
        <w:t xml:space="preserve">et al., </w:t>
      </w:r>
      <w:r>
        <w:t>2014), bahkan</w:t>
      </w:r>
      <w:r>
        <w:rPr>
          <w:spacing w:val="1"/>
        </w:rPr>
        <w:t xml:space="preserve"> </w:t>
      </w:r>
      <w:r>
        <w:t xml:space="preserve">tanaman ornamental (Arai </w:t>
      </w:r>
      <w:r>
        <w:rPr>
          <w:i/>
        </w:rPr>
        <w:t xml:space="preserve">et al., </w:t>
      </w:r>
      <w:r>
        <w:t>2013) selama 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“melatih”</w:t>
      </w:r>
      <w:r>
        <w:rPr>
          <w:spacing w:val="1"/>
        </w:rPr>
        <w:t xml:space="preserve"> </w:t>
      </w:r>
      <w:r>
        <w:t>pro</w:t>
      </w:r>
      <w:r>
        <w:t>gram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cukup.</w:t>
      </w:r>
      <w:proofErr w:type="gramEnd"/>
      <w:r>
        <w:rPr>
          <w:spacing w:val="1"/>
        </w:rPr>
        <w:t xml:space="preserve"> </w:t>
      </w:r>
      <w:r>
        <w:t>Uniknya,</w:t>
      </w:r>
      <w:r>
        <w:rPr>
          <w:spacing w:val="1"/>
        </w:rPr>
        <w:t xml:space="preserve"> </w:t>
      </w:r>
      <w:r>
        <w:t>kebanyakan dari program yang dibuat, menggunakan</w:t>
      </w:r>
      <w:r>
        <w:rPr>
          <w:spacing w:val="-47"/>
        </w:rPr>
        <w:t xml:space="preserve"> </w:t>
      </w:r>
      <w:r>
        <w:t>data yang sama dengan data yang digunakan untuk</w:t>
      </w:r>
      <w:r>
        <w:rPr>
          <w:spacing w:val="1"/>
        </w:rPr>
        <w:t xml:space="preserve"> </w:t>
      </w:r>
      <w:r>
        <w:t>“melatih”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rPr>
          <w:i/>
        </w:rPr>
        <w:t>Flavia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33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daun tanaman yang diketahui memiliki khasiat obat</w:t>
      </w:r>
      <w:r>
        <w:rPr>
          <w:spacing w:val="1"/>
        </w:rPr>
        <w:t xml:space="preserve"> </w:t>
      </w:r>
      <w:r>
        <w:t>(Wu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2007).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mengembangkan</w:t>
      </w:r>
      <w:r>
        <w:rPr>
          <w:spacing w:val="51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ResNet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26</w:t>
      </w:r>
      <w:r>
        <w:rPr>
          <w:spacing w:val="1"/>
        </w:rPr>
        <w:t xml:space="preserve"> </w:t>
      </w:r>
      <w:r>
        <w:t>lapisan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tanaman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habitat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akurasi 91,78% dan data daun pada Flavia hingga</w:t>
      </w:r>
      <w:r>
        <w:rPr>
          <w:spacing w:val="1"/>
        </w:rPr>
        <w:t xml:space="preserve"> </w:t>
      </w:r>
      <w:r>
        <w:t xml:space="preserve">99,65% (Yu </w:t>
      </w:r>
      <w:r>
        <w:rPr>
          <w:i/>
        </w:rPr>
        <w:t xml:space="preserve">et al., </w:t>
      </w:r>
      <w:r>
        <w:t xml:space="preserve">2017). </w:t>
      </w:r>
      <w:proofErr w:type="gramStart"/>
      <w:r>
        <w:t>Selain untuk ide</w:t>
      </w:r>
      <w:r>
        <w:t>ntifikasi</w:t>
      </w:r>
      <w:r>
        <w:rPr>
          <w:spacing w:val="1"/>
        </w:rPr>
        <w:t xml:space="preserve"> </w:t>
      </w:r>
      <w:r>
        <w:t xml:space="preserve">tanaman, metode </w:t>
      </w:r>
      <w:r>
        <w:rPr>
          <w:i/>
        </w:rPr>
        <w:t xml:space="preserve">machine learning </w:t>
      </w:r>
      <w:r>
        <w:t>juga digunakan</w:t>
      </w:r>
      <w:r>
        <w:rPr>
          <w:spacing w:val="1"/>
        </w:rPr>
        <w:t xml:space="preserve"> </w:t>
      </w:r>
      <w:r>
        <w:t>untuk analisis senyawa anti-kanker</w:t>
      </w:r>
      <w:r>
        <w:rPr>
          <w:spacing w:val="1"/>
        </w:rPr>
        <w:t xml:space="preserve"> </w:t>
      </w:r>
      <w:r>
        <w:t>yang disajikan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2.</w:t>
      </w:r>
      <w:proofErr w:type="gramEnd"/>
    </w:p>
    <w:p w:rsidR="0030726C" w:rsidRDefault="00BF2FCE">
      <w:pPr>
        <w:pStyle w:val="BodyText"/>
        <w:spacing w:before="91"/>
        <w:ind w:left="131" w:right="206" w:firstLine="720"/>
      </w:pPr>
      <w:r>
        <w:br w:type="column"/>
      </w:r>
      <w:r>
        <w:lastRenderedPageBreak/>
        <w:t>Berdasarkan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 xml:space="preserve">machine learning </w:t>
      </w:r>
      <w:r>
        <w:t>pada dasarnya terbagi dua, yaitu</w:t>
      </w:r>
      <w:r>
        <w:rPr>
          <w:spacing w:val="1"/>
        </w:rPr>
        <w:t xml:space="preserve"> </w:t>
      </w:r>
      <w:r>
        <w:t>untuk data senyawa berukuran kecil/sedang (nom</w:t>
      </w:r>
      <w:r>
        <w:t>or</w:t>
      </w:r>
      <w:r>
        <w:rPr>
          <w:spacing w:val="1"/>
        </w:rPr>
        <w:t xml:space="preserve"> </w:t>
      </w:r>
      <w:r>
        <w:t>1-3),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berukuran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(nomor</w:t>
      </w:r>
      <w:r>
        <w:rPr>
          <w:spacing w:val="1"/>
        </w:rPr>
        <w:t xml:space="preserve"> </w:t>
      </w:r>
      <w:r>
        <w:t>4).</w:t>
      </w:r>
      <w:r>
        <w:rPr>
          <w:spacing w:val="1"/>
        </w:rPr>
        <w:t xml:space="preserve"> </w:t>
      </w:r>
      <w:proofErr w:type="gramStart"/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 xml:space="preserve">alasan mengapa </w:t>
      </w:r>
      <w:r>
        <w:rPr>
          <w:i/>
        </w:rPr>
        <w:t>SVM classfier</w:t>
      </w:r>
      <w:r>
        <w:rPr>
          <w:i/>
          <w:spacing w:val="1"/>
        </w:rPr>
        <w:t xml:space="preserve"> </w:t>
      </w:r>
      <w:r>
        <w:t>merupakan metode</w:t>
      </w:r>
      <w:r>
        <w:rPr>
          <w:spacing w:val="1"/>
        </w:rPr>
        <w:t xml:space="preserve"> </w:t>
      </w:r>
      <w:r>
        <w:t>yang sangat cocok untuk data berukuran sangat besar</w:t>
      </w:r>
      <w:r>
        <w:rPr>
          <w:spacing w:val="-47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ketat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pelatihan.</w:t>
      </w:r>
      <w:proofErr w:type="gramEnd"/>
      <w:r>
        <w:rPr>
          <w:spacing w:val="1"/>
        </w:rPr>
        <w:t xml:space="preserve"> </w:t>
      </w:r>
      <w:proofErr w:type="gramStart"/>
      <w:r>
        <w:t>Selanjutnya,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tersebut</w:t>
      </w:r>
      <w:r>
        <w:rPr>
          <w:spacing w:val="5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 memprediksi nilai target dari contoh data uji</w:t>
      </w:r>
      <w:r>
        <w:rPr>
          <w:spacing w:val="1"/>
        </w:rPr>
        <w:t xml:space="preserve"> </w:t>
      </w:r>
      <w:r>
        <w:t>dan hanya diberikan atribut dalam data uji (Bundela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2015).</w:t>
      </w:r>
      <w:proofErr w:type="gramEnd"/>
      <w:r>
        <w:rPr>
          <w:spacing w:val="1"/>
        </w:rPr>
        <w:t xml:space="preserve"> </w:t>
      </w:r>
      <w:r>
        <w:t>Sementara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SPIDER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self</w:t>
      </w:r>
      <w:r>
        <w:rPr>
          <w:i/>
          <w:spacing w:val="1"/>
        </w:rPr>
        <w:t xml:space="preserve"> </w:t>
      </w:r>
      <w:r>
        <w:rPr>
          <w:i/>
        </w:rPr>
        <w:t>organizing</w:t>
      </w:r>
      <w:r>
        <w:rPr>
          <w:i/>
          <w:spacing w:val="1"/>
        </w:rPr>
        <w:t xml:space="preserve"> </w:t>
      </w:r>
      <w:r>
        <w:rPr>
          <w:i/>
        </w:rPr>
        <w:t>map</w:t>
      </w:r>
      <w:r>
        <w:rPr>
          <w:i/>
          <w:spacing w:val="1"/>
        </w:rPr>
        <w:t xml:space="preserve"> </w:t>
      </w:r>
      <w:r>
        <w:t>(SOM)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klaster</w:t>
      </w:r>
      <w:r>
        <w:rPr>
          <w:spacing w:val="1"/>
        </w:rPr>
        <w:t xml:space="preserve"> </w:t>
      </w:r>
      <w:r>
        <w:t>s</w:t>
      </w:r>
      <w:r>
        <w:t>ehingga</w:t>
      </w:r>
      <w:r>
        <w:rPr>
          <w:spacing w:val="1"/>
        </w:rPr>
        <w:t xml:space="preserve"> </w:t>
      </w:r>
      <w:r>
        <w:t>cenderung</w:t>
      </w:r>
      <w:r>
        <w:rPr>
          <w:spacing w:val="1"/>
        </w:rPr>
        <w:t xml:space="preserve"> </w:t>
      </w:r>
      <w:r>
        <w:t>membutuhkan daya komputasi besar untuk set 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(Reker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2014).</w:t>
      </w:r>
      <w:r>
        <w:rPr>
          <w:spacing w:val="1"/>
        </w:rPr>
        <w:t xml:space="preserve"> </w:t>
      </w:r>
      <w:proofErr w:type="gramStart"/>
      <w:r>
        <w:rPr>
          <w:i/>
        </w:rPr>
        <w:t>Naive</w:t>
      </w:r>
      <w:r>
        <w:rPr>
          <w:i/>
          <w:spacing w:val="50"/>
        </w:rPr>
        <w:t xml:space="preserve"> </w:t>
      </w:r>
      <w:r>
        <w:rPr>
          <w:i/>
        </w:rPr>
        <w:t>Bayes,</w:t>
      </w:r>
      <w:r>
        <w:rPr>
          <w:i/>
          <w:spacing w:val="1"/>
        </w:rPr>
        <w:t xml:space="preserve"> </w:t>
      </w:r>
      <w:r>
        <w:rPr>
          <w:i/>
        </w:rPr>
        <w:t>Random</w:t>
      </w:r>
      <w:r>
        <w:rPr>
          <w:i/>
          <w:spacing w:val="1"/>
        </w:rPr>
        <w:t xml:space="preserve"> </w:t>
      </w:r>
      <w:r>
        <w:rPr>
          <w:i/>
        </w:rPr>
        <w:t>Forest,</w:t>
      </w:r>
      <w:r>
        <w:rPr>
          <w:i/>
          <w:spacing w:val="1"/>
        </w:rPr>
        <w:t xml:space="preserve"> </w:t>
      </w:r>
      <w:r>
        <w:t>j48,</w:t>
      </w:r>
      <w:r>
        <w:rPr>
          <w:spacing w:val="1"/>
        </w:rPr>
        <w:t xml:space="preserve"> </w:t>
      </w:r>
      <w:r>
        <w:t>SMO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populer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kajian</w:t>
      </w:r>
      <w:r>
        <w:rPr>
          <w:spacing w:val="1"/>
        </w:rPr>
        <w:t xml:space="preserve"> </w:t>
      </w:r>
      <w:r>
        <w:t>immunoinformatika, karena sudah sangat tervalidasi</w:t>
      </w:r>
      <w:r>
        <w:rPr>
          <w:spacing w:val="1"/>
        </w:rPr>
        <w:t xml:space="preserve"> </w:t>
      </w:r>
      <w:r>
        <w:t>(Jamal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Scaria,</w:t>
      </w:r>
      <w:r>
        <w:rPr>
          <w:spacing w:val="1"/>
        </w:rPr>
        <w:t xml:space="preserve"> </w:t>
      </w:r>
      <w:r>
        <w:t>2013).</w:t>
      </w:r>
      <w:proofErr w:type="gramEnd"/>
      <w:r>
        <w:rPr>
          <w:spacing w:val="1"/>
        </w:rPr>
        <w:t xml:space="preserve"> </w:t>
      </w:r>
      <w:proofErr w:type="gramStart"/>
      <w:r>
        <w:t>Diantara</w:t>
      </w:r>
      <w:r>
        <w:rPr>
          <w:spacing w:val="51"/>
        </w:rPr>
        <w:t xml:space="preserve"> </w:t>
      </w:r>
      <w:r>
        <w:t>mereka,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Naive</w:t>
      </w:r>
      <w:r>
        <w:rPr>
          <w:i/>
          <w:spacing w:val="1"/>
        </w:rPr>
        <w:t xml:space="preserve"> </w:t>
      </w:r>
      <w:r>
        <w:rPr>
          <w:i/>
        </w:rPr>
        <w:t>Bayes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 xml:space="preserve">(Kukreja </w:t>
      </w:r>
      <w:r>
        <w:rPr>
          <w:i/>
        </w:rPr>
        <w:t xml:space="preserve">et al., </w:t>
      </w:r>
      <w:r>
        <w:t>2012).</w:t>
      </w:r>
      <w:proofErr w:type="gramEnd"/>
      <w:r>
        <w:t xml:space="preserve"> </w:t>
      </w:r>
      <w:proofErr w:type="gramStart"/>
      <w:r>
        <w:t>Hanya saja algoritma tersebut</w:t>
      </w:r>
      <w:r>
        <w:rPr>
          <w:spacing w:val="1"/>
        </w:rPr>
        <w:t xml:space="preserve"> </w:t>
      </w:r>
      <w:r>
        <w:t>cenderung kurang baik akurasinya pada data yang</w:t>
      </w:r>
      <w:r>
        <w:rPr>
          <w:spacing w:val="1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besar ukurannya.</w:t>
      </w:r>
      <w:proofErr w:type="gramEnd"/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num="2" w:space="720" w:equalWidth="0">
            <w:col w:w="4435" w:space="392"/>
            <w:col w:w="4603"/>
          </w:cols>
        </w:sectPr>
      </w:pPr>
    </w:p>
    <w:p w:rsidR="0030726C" w:rsidRDefault="0030726C">
      <w:pPr>
        <w:pStyle w:val="BodyText"/>
        <w:spacing w:before="1"/>
        <w:ind w:left="0"/>
        <w:jc w:val="left"/>
        <w:rPr>
          <w:sz w:val="12"/>
        </w:rPr>
      </w:pPr>
    </w:p>
    <w:p w:rsidR="0030726C" w:rsidRDefault="00BF2FCE">
      <w:pPr>
        <w:spacing w:before="91"/>
        <w:ind w:left="131"/>
        <w:rPr>
          <w:sz w:val="20"/>
        </w:rPr>
      </w:pPr>
      <w:proofErr w:type="gramStart"/>
      <w:r>
        <w:rPr>
          <w:sz w:val="20"/>
        </w:rPr>
        <w:t>Tabel</w:t>
      </w:r>
      <w:r>
        <w:rPr>
          <w:spacing w:val="-4"/>
          <w:sz w:val="20"/>
        </w:rPr>
        <w:t xml:space="preserve"> </w:t>
      </w:r>
      <w:r>
        <w:rPr>
          <w:sz w:val="20"/>
        </w:rPr>
        <w:t>1.</w:t>
      </w:r>
      <w:proofErr w:type="gramEnd"/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Pendekatan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pada</w:t>
      </w:r>
      <w:r>
        <w:rPr>
          <w:spacing w:val="-3"/>
          <w:sz w:val="20"/>
        </w:rPr>
        <w:t xml:space="preserve"> </w:t>
      </w:r>
      <w:r>
        <w:rPr>
          <w:sz w:val="20"/>
        </w:rPr>
        <w:t>identifikasi</w:t>
      </w:r>
      <w:r>
        <w:rPr>
          <w:spacing w:val="-3"/>
          <w:sz w:val="20"/>
        </w:rPr>
        <w:t xml:space="preserve"> </w:t>
      </w:r>
      <w:r>
        <w:rPr>
          <w:sz w:val="20"/>
        </w:rPr>
        <w:t>tanaman</w:t>
      </w:r>
      <w:r>
        <w:rPr>
          <w:spacing w:val="-2"/>
          <w:sz w:val="20"/>
        </w:rPr>
        <w:t xml:space="preserve"> </w:t>
      </w:r>
      <w:r>
        <w:rPr>
          <w:sz w:val="20"/>
        </w:rPr>
        <w:t>(dimodifikasi</w:t>
      </w:r>
      <w:r>
        <w:rPr>
          <w:spacing w:val="-2"/>
          <w:sz w:val="20"/>
        </w:rPr>
        <w:t xml:space="preserve"> </w:t>
      </w:r>
      <w:r>
        <w:rPr>
          <w:sz w:val="20"/>
        </w:rPr>
        <w:t>dari</w:t>
      </w:r>
      <w:r>
        <w:rPr>
          <w:spacing w:val="-2"/>
          <w:sz w:val="20"/>
        </w:rPr>
        <w:t xml:space="preserve"> </w:t>
      </w:r>
      <w:r>
        <w:rPr>
          <w:sz w:val="20"/>
        </w:rPr>
        <w:t>Begue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al.,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2017).</w:t>
      </w:r>
      <w:proofErr w:type="gramEnd"/>
    </w:p>
    <w:p w:rsidR="0030726C" w:rsidRDefault="0030726C">
      <w:pPr>
        <w:pStyle w:val="BodyText"/>
        <w:spacing w:after="1"/>
        <w:ind w:left="0"/>
        <w:jc w:val="left"/>
        <w:rPr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1829"/>
        <w:gridCol w:w="1203"/>
        <w:gridCol w:w="1438"/>
        <w:gridCol w:w="1059"/>
      </w:tblGrid>
      <w:tr w:rsidR="0030726C">
        <w:trPr>
          <w:trHeight w:val="230"/>
        </w:trPr>
        <w:tc>
          <w:tcPr>
            <w:tcW w:w="2809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BF2FC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Referensi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BF2FC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Fitur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BF2FCE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Metode*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BF2FCE">
            <w:pPr>
              <w:pStyle w:val="TableParagraph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Akurasi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(%)</w:t>
            </w:r>
          </w:p>
        </w:tc>
        <w:tc>
          <w:tcPr>
            <w:tcW w:w="1059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BF2FCE">
            <w:pPr>
              <w:pStyle w:val="TableParagraph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Spesies</w:t>
            </w:r>
          </w:p>
        </w:tc>
      </w:tr>
      <w:tr w:rsidR="0030726C">
        <w:trPr>
          <w:trHeight w:val="227"/>
        </w:trPr>
        <w:tc>
          <w:tcPr>
            <w:tcW w:w="2809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8" w:lineRule="exact"/>
              <w:ind w:left="115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al</w:t>
            </w:r>
            <w:r>
              <w:rPr>
                <w:sz w:val="20"/>
              </w:rPr>
              <w:t>. (2009)</w:t>
            </w:r>
          </w:p>
        </w:tc>
        <w:tc>
          <w:tcPr>
            <w:tcW w:w="1829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Bentuk</w:t>
            </w: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8" w:lineRule="exact"/>
              <w:ind w:left="263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8" w:lineRule="exact"/>
              <w:ind w:left="195"/>
              <w:rPr>
                <w:sz w:val="20"/>
              </w:rPr>
            </w:pPr>
            <w:r>
              <w:rPr>
                <w:sz w:val="20"/>
              </w:rPr>
              <w:t>92.3</w:t>
            </w:r>
          </w:p>
        </w:tc>
        <w:tc>
          <w:tcPr>
            <w:tcW w:w="1059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8" w:lineRule="exact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0726C">
        <w:trPr>
          <w:trHeight w:val="230"/>
        </w:trPr>
        <w:tc>
          <w:tcPr>
            <w:tcW w:w="2809" w:type="dxa"/>
          </w:tcPr>
          <w:p w:rsidR="0030726C" w:rsidRDefault="00BF2FC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Backes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al</w:t>
            </w: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(2009)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Tekstur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LDA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t>89,6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30726C">
        <w:trPr>
          <w:trHeight w:val="230"/>
        </w:trPr>
        <w:tc>
          <w:tcPr>
            <w:tcW w:w="2809" w:type="dxa"/>
          </w:tcPr>
          <w:p w:rsidR="0030726C" w:rsidRDefault="00BF2FC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Hossain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 Amin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(2010)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Bentuk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PNN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t>91,4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0726C">
        <w:trPr>
          <w:trHeight w:val="230"/>
        </w:trPr>
        <w:tc>
          <w:tcPr>
            <w:tcW w:w="2809" w:type="dxa"/>
          </w:tcPr>
          <w:p w:rsidR="0030726C" w:rsidRDefault="00BF2FCE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al</w:t>
            </w:r>
            <w:r>
              <w:rPr>
                <w:sz w:val="20"/>
              </w:rPr>
              <w:t>. (2013)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Lekukan,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lapisan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spacing w:line="211" w:lineRule="exact"/>
              <w:ind w:left="263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spacing w:line="211" w:lineRule="exact"/>
              <w:ind w:left="195"/>
              <w:rPr>
                <w:sz w:val="20"/>
              </w:rPr>
            </w:pPr>
            <w:r>
              <w:rPr>
                <w:sz w:val="20"/>
              </w:rPr>
              <w:t>87,1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spacing w:line="211" w:lineRule="exact"/>
              <w:ind w:left="17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0726C">
        <w:trPr>
          <w:trHeight w:val="229"/>
        </w:trPr>
        <w:tc>
          <w:tcPr>
            <w:tcW w:w="2809" w:type="dxa"/>
          </w:tcPr>
          <w:p w:rsidR="0030726C" w:rsidRDefault="00BF2FCE">
            <w:pPr>
              <w:pStyle w:val="TableParagraph"/>
              <w:spacing w:line="209" w:lineRule="exact"/>
              <w:ind w:left="115"/>
              <w:rPr>
                <w:sz w:val="20"/>
              </w:rPr>
            </w:pPr>
            <w:r>
              <w:rPr>
                <w:sz w:val="20"/>
              </w:rPr>
              <w:t>Amin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Khan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(2013)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Lekukan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spacing w:line="209" w:lineRule="exact"/>
              <w:ind w:left="263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spacing w:line="209" w:lineRule="exact"/>
              <w:ind w:left="195"/>
              <w:rPr>
                <w:sz w:val="20"/>
              </w:rPr>
            </w:pPr>
            <w:r>
              <w:rPr>
                <w:sz w:val="20"/>
              </w:rPr>
              <w:t>71,5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spacing w:line="209" w:lineRule="exact"/>
              <w:ind w:left="17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0726C">
        <w:trPr>
          <w:trHeight w:val="229"/>
        </w:trPr>
        <w:tc>
          <w:tcPr>
            <w:tcW w:w="2809" w:type="dxa"/>
          </w:tcPr>
          <w:p w:rsidR="0030726C" w:rsidRDefault="00BF2FCE">
            <w:pPr>
              <w:pStyle w:val="TableParagraph"/>
              <w:spacing w:line="209" w:lineRule="exact"/>
              <w:ind w:left="115"/>
              <w:rPr>
                <w:sz w:val="20"/>
              </w:rPr>
            </w:pPr>
            <w:r>
              <w:rPr>
                <w:sz w:val="20"/>
              </w:rPr>
              <w:t>Herdiyeni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Wahyuni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(2012)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Tekstur,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warna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spacing w:line="209" w:lineRule="exact"/>
              <w:ind w:left="263"/>
              <w:rPr>
                <w:sz w:val="20"/>
              </w:rPr>
            </w:pPr>
            <w:r>
              <w:rPr>
                <w:sz w:val="20"/>
              </w:rPr>
              <w:t>PNN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spacing w:line="209" w:lineRule="exact"/>
              <w:ind w:left="195"/>
              <w:rPr>
                <w:sz w:val="20"/>
              </w:rPr>
            </w:pPr>
            <w:r>
              <w:rPr>
                <w:sz w:val="20"/>
              </w:rPr>
              <w:t>74,5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spacing w:line="209" w:lineRule="exact"/>
              <w:ind w:left="17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30726C">
        <w:trPr>
          <w:trHeight w:val="230"/>
        </w:trPr>
        <w:tc>
          <w:tcPr>
            <w:tcW w:w="2809" w:type="dxa"/>
          </w:tcPr>
          <w:p w:rsidR="0030726C" w:rsidRDefault="00BF2FC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Arai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al</w:t>
            </w: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(2013)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Discrete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wavelets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SVM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t>95,8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ind w:lef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0726C">
        <w:trPr>
          <w:trHeight w:val="460"/>
        </w:trPr>
        <w:tc>
          <w:tcPr>
            <w:tcW w:w="2809" w:type="dxa"/>
          </w:tcPr>
          <w:p w:rsidR="0030726C" w:rsidRDefault="00BF2FCE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Hernandez-Serna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Jimenez-</w:t>
            </w:r>
          </w:p>
          <w:p w:rsidR="0030726C" w:rsidRDefault="00BF2FCE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Segura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(2014)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Bentuk,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tekstur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spacing w:line="226" w:lineRule="exact"/>
              <w:ind w:left="263"/>
              <w:rPr>
                <w:sz w:val="20"/>
              </w:rPr>
            </w:pPr>
            <w:r>
              <w:rPr>
                <w:sz w:val="20"/>
              </w:rPr>
              <w:t>ANN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spacing w:line="226" w:lineRule="exact"/>
              <w:ind w:left="195"/>
              <w:rPr>
                <w:sz w:val="20"/>
              </w:rPr>
            </w:pPr>
            <w:r>
              <w:rPr>
                <w:sz w:val="20"/>
              </w:rPr>
              <w:t>92,9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spacing w:line="226" w:lineRule="exact"/>
              <w:ind w:left="174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30726C">
        <w:trPr>
          <w:trHeight w:val="230"/>
        </w:trPr>
        <w:tc>
          <w:tcPr>
            <w:tcW w:w="2809" w:type="dxa"/>
          </w:tcPr>
          <w:p w:rsidR="0030726C" w:rsidRDefault="00BF2FC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al</w:t>
            </w: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(2014)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Kernel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Descriptor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SVM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t>98,4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30726C">
        <w:trPr>
          <w:trHeight w:val="229"/>
        </w:trPr>
        <w:tc>
          <w:tcPr>
            <w:tcW w:w="2809" w:type="dxa"/>
          </w:tcPr>
          <w:p w:rsidR="0030726C" w:rsidRDefault="00BF2FCE">
            <w:pPr>
              <w:pStyle w:val="TableParagraph"/>
              <w:spacing w:line="209" w:lineRule="exact"/>
              <w:ind w:left="115"/>
              <w:rPr>
                <w:sz w:val="20"/>
              </w:rPr>
            </w:pPr>
            <w:r>
              <w:rPr>
                <w:sz w:val="20"/>
              </w:rPr>
              <w:t>Munisami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al.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(2015)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Bentuk,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warna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spacing w:line="209" w:lineRule="exact"/>
              <w:ind w:left="263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spacing w:line="209" w:lineRule="exact"/>
              <w:ind w:left="195"/>
              <w:rPr>
                <w:sz w:val="20"/>
              </w:rPr>
            </w:pPr>
            <w:r>
              <w:rPr>
                <w:sz w:val="20"/>
              </w:rPr>
              <w:t>87,3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spacing w:line="209" w:lineRule="exact"/>
              <w:ind w:left="174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30726C">
        <w:trPr>
          <w:trHeight w:val="229"/>
        </w:trPr>
        <w:tc>
          <w:tcPr>
            <w:tcW w:w="2809" w:type="dxa"/>
          </w:tcPr>
          <w:p w:rsidR="0030726C" w:rsidRDefault="00BF2FCE">
            <w:pPr>
              <w:pStyle w:val="TableParagraph"/>
              <w:spacing w:line="209" w:lineRule="exact"/>
              <w:ind w:left="115"/>
              <w:rPr>
                <w:sz w:val="20"/>
              </w:rPr>
            </w:pPr>
            <w:r>
              <w:rPr>
                <w:sz w:val="20"/>
              </w:rPr>
              <w:t>Chaki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al</w:t>
            </w: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(2015)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Bentuk,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tekstur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spacing w:line="209" w:lineRule="exact"/>
              <w:ind w:left="263"/>
              <w:rPr>
                <w:sz w:val="20"/>
              </w:rPr>
            </w:pPr>
            <w:r>
              <w:rPr>
                <w:sz w:val="20"/>
              </w:rPr>
              <w:t>NFC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spacing w:line="209" w:lineRule="exact"/>
              <w:ind w:left="195"/>
              <w:rPr>
                <w:sz w:val="20"/>
              </w:rPr>
            </w:pPr>
            <w:r>
              <w:rPr>
                <w:sz w:val="20"/>
              </w:rPr>
              <w:t>97,6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spacing w:line="209" w:lineRule="exact"/>
              <w:ind w:left="174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30726C">
        <w:trPr>
          <w:trHeight w:val="230"/>
        </w:trPr>
        <w:tc>
          <w:tcPr>
            <w:tcW w:w="2809" w:type="dxa"/>
          </w:tcPr>
          <w:p w:rsidR="0030726C" w:rsidRDefault="00BF2FC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Siravenha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(2015)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Bentuk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ANN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t>97,5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30726C">
        <w:trPr>
          <w:trHeight w:val="460"/>
        </w:trPr>
        <w:tc>
          <w:tcPr>
            <w:tcW w:w="2809" w:type="dxa"/>
          </w:tcPr>
          <w:p w:rsidR="0030726C" w:rsidRDefault="00BF2FCE">
            <w:pPr>
              <w:pStyle w:val="TableParagraph"/>
              <w:tabs>
                <w:tab w:val="left" w:pos="1645"/>
                <w:tab w:val="left" w:pos="2221"/>
              </w:tabs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Carranza-Rojas</w:t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  <w:t>Mata-</w:t>
            </w:r>
          </w:p>
          <w:p w:rsidR="0030726C" w:rsidRDefault="00BF2FCE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Montero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(2016)</w:t>
            </w:r>
          </w:p>
        </w:tc>
        <w:tc>
          <w:tcPr>
            <w:tcW w:w="1829" w:type="dxa"/>
          </w:tcPr>
          <w:p w:rsidR="0030726C" w:rsidRDefault="00BF2FC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Lekukan,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tekstur</w:t>
            </w:r>
          </w:p>
        </w:tc>
        <w:tc>
          <w:tcPr>
            <w:tcW w:w="1203" w:type="dxa"/>
          </w:tcPr>
          <w:p w:rsidR="0030726C" w:rsidRDefault="00BF2FCE">
            <w:pPr>
              <w:pStyle w:val="TableParagraph"/>
              <w:spacing w:line="226" w:lineRule="exact"/>
              <w:ind w:left="263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438" w:type="dxa"/>
          </w:tcPr>
          <w:p w:rsidR="0030726C" w:rsidRDefault="00BF2FCE">
            <w:pPr>
              <w:pStyle w:val="TableParagraph"/>
              <w:spacing w:line="226" w:lineRule="exact"/>
              <w:ind w:left="195"/>
              <w:rPr>
                <w:sz w:val="20"/>
              </w:rPr>
            </w:pPr>
            <w:r>
              <w:rPr>
                <w:sz w:val="20"/>
              </w:rPr>
              <w:t>87,2</w:t>
            </w:r>
          </w:p>
        </w:tc>
        <w:tc>
          <w:tcPr>
            <w:tcW w:w="1059" w:type="dxa"/>
          </w:tcPr>
          <w:p w:rsidR="0030726C" w:rsidRDefault="00BF2FCE">
            <w:pPr>
              <w:pStyle w:val="TableParagraph"/>
              <w:spacing w:line="226" w:lineRule="exact"/>
              <w:ind w:left="174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 w:rsidR="0030726C">
        <w:trPr>
          <w:trHeight w:val="232"/>
        </w:trPr>
        <w:tc>
          <w:tcPr>
            <w:tcW w:w="2809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Begue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al. </w:t>
            </w:r>
            <w:r>
              <w:rPr>
                <w:sz w:val="20"/>
              </w:rPr>
              <w:t>(2017)</w:t>
            </w:r>
          </w:p>
        </w:tc>
        <w:tc>
          <w:tcPr>
            <w:tcW w:w="1829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Bentuk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13" w:lineRule="exact"/>
              <w:ind w:left="263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13" w:lineRule="exact"/>
              <w:ind w:left="195"/>
              <w:rPr>
                <w:sz w:val="20"/>
              </w:rPr>
            </w:pPr>
            <w:r>
              <w:rPr>
                <w:sz w:val="20"/>
              </w:rPr>
              <w:t>90,1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13" w:lineRule="exact"/>
              <w:ind w:left="174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</w:tbl>
    <w:p w:rsidR="0030726C" w:rsidRDefault="00BF2FCE">
      <w:pPr>
        <w:ind w:left="131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kNN: </w:t>
      </w:r>
      <w:r>
        <w:rPr>
          <w:i/>
          <w:sz w:val="20"/>
        </w:rPr>
        <w:t>k-nearest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neighbor</w:t>
      </w:r>
      <w:r>
        <w:rPr>
          <w:sz w:val="20"/>
        </w:rPr>
        <w:t>; SVM: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support vector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machine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PNN: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Probabilistic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neural netwok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NFC: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Neuro-fuzzy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classifier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ANN: </w:t>
      </w:r>
      <w:r>
        <w:rPr>
          <w:i/>
          <w:sz w:val="20"/>
        </w:rPr>
        <w:t>Artificial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network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RF: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Random forest</w:t>
      </w:r>
      <w:r>
        <w:rPr>
          <w:sz w:val="20"/>
        </w:rPr>
        <w:t>.</w:t>
      </w:r>
    </w:p>
    <w:p w:rsidR="0030726C" w:rsidRDefault="00BF2FCE">
      <w:pPr>
        <w:spacing w:before="176"/>
        <w:ind w:left="131"/>
        <w:rPr>
          <w:sz w:val="20"/>
        </w:rPr>
      </w:pPr>
      <w:proofErr w:type="gramStart"/>
      <w:r>
        <w:rPr>
          <w:sz w:val="20"/>
        </w:rPr>
        <w:t>Tabel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b/>
          <w:sz w:val="20"/>
        </w:rPr>
        <w:t>.</w:t>
      </w:r>
      <w:proofErr w:type="gramEnd"/>
      <w:r>
        <w:rPr>
          <w:b/>
          <w:spacing w:val="-4"/>
          <w:sz w:val="20"/>
        </w:rPr>
        <w:t xml:space="preserve"> </w:t>
      </w:r>
      <w:r>
        <w:rPr>
          <w:sz w:val="20"/>
        </w:rPr>
        <w:t>Pendekatan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pada</w:t>
      </w:r>
      <w:r>
        <w:rPr>
          <w:spacing w:val="-4"/>
          <w:sz w:val="20"/>
        </w:rPr>
        <w:t xml:space="preserve"> </w:t>
      </w:r>
      <w:r>
        <w:rPr>
          <w:sz w:val="20"/>
        </w:rPr>
        <w:t>penapisan</w:t>
      </w:r>
      <w:r>
        <w:rPr>
          <w:spacing w:val="-3"/>
          <w:sz w:val="20"/>
        </w:rPr>
        <w:t xml:space="preserve"> </w:t>
      </w:r>
      <w:r>
        <w:rPr>
          <w:sz w:val="20"/>
        </w:rPr>
        <w:t>senyawa</w:t>
      </w:r>
      <w:r>
        <w:rPr>
          <w:spacing w:val="-1"/>
          <w:sz w:val="20"/>
        </w:rPr>
        <w:t xml:space="preserve"> </w:t>
      </w:r>
      <w:r>
        <w:rPr>
          <w:sz w:val="20"/>
        </w:rPr>
        <w:t>anti-kanker</w:t>
      </w:r>
    </w:p>
    <w:p w:rsidR="0030726C" w:rsidRDefault="0030726C">
      <w:pPr>
        <w:pStyle w:val="BodyText"/>
        <w:spacing w:before="1"/>
        <w:ind w:left="0"/>
        <w:jc w:val="left"/>
        <w:rPr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1274"/>
        <w:gridCol w:w="1418"/>
        <w:gridCol w:w="1642"/>
        <w:gridCol w:w="1980"/>
        <w:gridCol w:w="2250"/>
      </w:tblGrid>
      <w:tr w:rsidR="0030726C">
        <w:trPr>
          <w:trHeight w:val="621"/>
        </w:trPr>
        <w:tc>
          <w:tcPr>
            <w:tcW w:w="531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30726C">
            <w:pPr>
              <w:pStyle w:val="TableParagraph"/>
              <w:spacing w:before="11" w:line="240" w:lineRule="auto"/>
              <w:ind w:left="0"/>
              <w:rPr>
                <w:sz w:val="17"/>
              </w:rPr>
            </w:pPr>
          </w:p>
          <w:p w:rsidR="0030726C" w:rsidRDefault="00BF2FCE">
            <w:pPr>
              <w:pStyle w:val="TableParagraph"/>
              <w:spacing w:line="240" w:lineRule="auto"/>
              <w:ind w:left="144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30726C">
            <w:pPr>
              <w:pStyle w:val="TableParagraph"/>
              <w:spacing w:before="11" w:line="240" w:lineRule="auto"/>
              <w:ind w:left="0"/>
              <w:rPr>
                <w:sz w:val="17"/>
              </w:rPr>
            </w:pPr>
          </w:p>
          <w:p w:rsidR="0030726C" w:rsidRDefault="00BF2FCE">
            <w:pPr>
              <w:pStyle w:val="TableParagraph"/>
              <w:spacing w:line="240" w:lineRule="auto"/>
              <w:ind w:left="280"/>
              <w:rPr>
                <w:b/>
                <w:sz w:val="18"/>
              </w:rPr>
            </w:pPr>
            <w:r>
              <w:rPr>
                <w:b/>
                <w:sz w:val="18"/>
              </w:rPr>
              <w:t>Referensi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30726C">
            <w:pPr>
              <w:pStyle w:val="TableParagraph"/>
              <w:spacing w:before="11" w:line="240" w:lineRule="auto"/>
              <w:ind w:left="0"/>
              <w:rPr>
                <w:sz w:val="17"/>
              </w:rPr>
            </w:pPr>
          </w:p>
          <w:p w:rsidR="0030726C" w:rsidRDefault="00BF2FCE">
            <w:pPr>
              <w:pStyle w:val="TableParagraph"/>
              <w:spacing w:line="240" w:lineRule="auto"/>
              <w:ind w:left="254"/>
              <w:rPr>
                <w:b/>
                <w:sz w:val="18"/>
              </w:rPr>
            </w:pPr>
            <w:r>
              <w:rPr>
                <w:b/>
                <w:sz w:val="18"/>
              </w:rPr>
              <w:t>Tipe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Kanker</w:t>
            </w:r>
          </w:p>
        </w:tc>
        <w:tc>
          <w:tcPr>
            <w:tcW w:w="1642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before="103" w:line="240" w:lineRule="auto"/>
              <w:ind w:left="600" w:right="331" w:hanging="18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Biomolekul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Target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30726C">
            <w:pPr>
              <w:pStyle w:val="TableParagraph"/>
              <w:spacing w:before="11" w:line="240" w:lineRule="auto"/>
              <w:ind w:left="0"/>
              <w:rPr>
                <w:sz w:val="17"/>
              </w:rPr>
            </w:pPr>
          </w:p>
          <w:p w:rsidR="0030726C" w:rsidRDefault="00BF2FCE">
            <w:pPr>
              <w:pStyle w:val="TableParagraph"/>
              <w:spacing w:line="240" w:lineRule="auto"/>
              <w:ind w:left="0" w:right="6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Metode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40" w:lineRule="auto"/>
              <w:ind w:left="178" w:right="1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Jumlah Senyawa Bahan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Alam/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Turunannya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yang</w:t>
            </w:r>
          </w:p>
          <w:p w:rsidR="0030726C" w:rsidRDefault="00BF2FCE">
            <w:pPr>
              <w:pStyle w:val="TableParagraph"/>
              <w:spacing w:before="1" w:line="186" w:lineRule="exact"/>
              <w:ind w:left="175" w:right="1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Ditapiskan</w:t>
            </w:r>
          </w:p>
        </w:tc>
      </w:tr>
      <w:tr w:rsidR="0030726C">
        <w:trPr>
          <w:trHeight w:val="411"/>
        </w:trPr>
        <w:tc>
          <w:tcPr>
            <w:tcW w:w="531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2" w:lineRule="exact"/>
              <w:ind w:left="11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2" w:lineRule="exact"/>
              <w:ind w:left="124"/>
              <w:rPr>
                <w:i/>
                <w:sz w:val="18"/>
              </w:rPr>
            </w:pPr>
            <w:r>
              <w:rPr>
                <w:sz w:val="18"/>
              </w:rPr>
              <w:t>(Wahi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i/>
                <w:sz w:val="18"/>
              </w:rPr>
              <w:t>et</w:t>
            </w:r>
            <w:r>
              <w:rPr>
                <w:i/>
                <w:spacing w:val="70"/>
                <w:sz w:val="18"/>
              </w:rPr>
              <w:t xml:space="preserve"> </w:t>
            </w:r>
            <w:r>
              <w:rPr>
                <w:i/>
                <w:sz w:val="18"/>
              </w:rPr>
              <w:t>al.,</w:t>
            </w:r>
          </w:p>
          <w:p w:rsidR="0030726C" w:rsidRDefault="00BF2FCE">
            <w:pPr>
              <w:pStyle w:val="TableParagraph"/>
              <w:spacing w:line="190" w:lineRule="exact"/>
              <w:ind w:left="124"/>
              <w:rPr>
                <w:sz w:val="18"/>
              </w:rPr>
            </w:pPr>
            <w:r>
              <w:rPr>
                <w:sz w:val="18"/>
              </w:rPr>
              <w:t>2015)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Belum</w:t>
            </w:r>
          </w:p>
          <w:p w:rsidR="0030726C" w:rsidRDefault="00BF2FCE"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Ditentukan**</w:t>
            </w:r>
          </w:p>
        </w:tc>
        <w:tc>
          <w:tcPr>
            <w:tcW w:w="1642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2" w:lineRule="exact"/>
              <w:ind w:left="185"/>
              <w:rPr>
                <w:sz w:val="18"/>
              </w:rPr>
            </w:pPr>
            <w:r>
              <w:rPr>
                <w:sz w:val="18"/>
              </w:rPr>
              <w:t>USP1/UAF1</w:t>
            </w:r>
          </w:p>
        </w:tc>
        <w:tc>
          <w:tcPr>
            <w:tcW w:w="1980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2" w:lineRule="exact"/>
              <w:ind w:left="111"/>
              <w:rPr>
                <w:sz w:val="18"/>
              </w:rPr>
            </w:pPr>
            <w:r>
              <w:rPr>
                <w:sz w:val="18"/>
              </w:rPr>
              <w:t>Naive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Bayes,</w:t>
            </w:r>
            <w:r>
              <w:rPr>
                <w:spacing w:val="73"/>
                <w:sz w:val="18"/>
              </w:rPr>
              <w:t xml:space="preserve"> </w:t>
            </w:r>
            <w:r>
              <w:rPr>
                <w:sz w:val="18"/>
              </w:rPr>
              <w:t>Random</w:t>
            </w:r>
          </w:p>
          <w:p w:rsidR="0030726C" w:rsidRDefault="00BF2FCE">
            <w:pPr>
              <w:pStyle w:val="TableParagraph"/>
              <w:spacing w:line="190" w:lineRule="exact"/>
              <w:ind w:left="111"/>
              <w:rPr>
                <w:sz w:val="18"/>
              </w:rPr>
            </w:pPr>
            <w:r>
              <w:rPr>
                <w:sz w:val="18"/>
              </w:rPr>
              <w:t>Forest,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j48,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30726C" w:rsidRDefault="00BF2FCE">
            <w:pPr>
              <w:pStyle w:val="TableParagraph"/>
              <w:spacing w:line="202" w:lineRule="exact"/>
              <w:ind w:left="111"/>
              <w:rPr>
                <w:sz w:val="18"/>
              </w:rPr>
            </w:pPr>
            <w:r>
              <w:rPr>
                <w:sz w:val="18"/>
              </w:rPr>
              <w:t>13931</w:t>
            </w:r>
          </w:p>
        </w:tc>
      </w:tr>
      <w:tr w:rsidR="0030726C">
        <w:trPr>
          <w:trHeight w:val="415"/>
        </w:trPr>
        <w:tc>
          <w:tcPr>
            <w:tcW w:w="531" w:type="dxa"/>
          </w:tcPr>
          <w:p w:rsidR="0030726C" w:rsidRDefault="00BF2FCE">
            <w:pPr>
              <w:pStyle w:val="TableParagraph"/>
              <w:spacing w:line="203" w:lineRule="exact"/>
              <w:ind w:left="11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4" w:type="dxa"/>
          </w:tcPr>
          <w:p w:rsidR="0030726C" w:rsidRDefault="00BF2FCE">
            <w:pPr>
              <w:pStyle w:val="TableParagraph"/>
              <w:spacing w:line="203" w:lineRule="exact"/>
              <w:ind w:left="124"/>
              <w:rPr>
                <w:i/>
                <w:sz w:val="18"/>
              </w:rPr>
            </w:pPr>
            <w:r>
              <w:rPr>
                <w:sz w:val="18"/>
              </w:rPr>
              <w:t>(Nand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i/>
                <w:sz w:val="18"/>
              </w:rPr>
              <w:t>et</w:t>
            </w:r>
            <w:r>
              <w:rPr>
                <w:i/>
                <w:spacing w:val="68"/>
                <w:sz w:val="18"/>
              </w:rPr>
              <w:t xml:space="preserve"> </w:t>
            </w:r>
            <w:r>
              <w:rPr>
                <w:i/>
                <w:sz w:val="18"/>
              </w:rPr>
              <w:t>al.,</w:t>
            </w:r>
          </w:p>
          <w:p w:rsidR="0030726C" w:rsidRDefault="00BF2FCE">
            <w:pPr>
              <w:pStyle w:val="TableParagraph"/>
              <w:spacing w:before="2" w:line="191" w:lineRule="exact"/>
              <w:ind w:left="124"/>
              <w:rPr>
                <w:sz w:val="18"/>
              </w:rPr>
            </w:pPr>
            <w:r>
              <w:rPr>
                <w:sz w:val="18"/>
              </w:rPr>
              <w:t>2016)</w:t>
            </w:r>
          </w:p>
        </w:tc>
        <w:tc>
          <w:tcPr>
            <w:tcW w:w="1418" w:type="dxa"/>
          </w:tcPr>
          <w:p w:rsidR="0030726C" w:rsidRDefault="00BF2FCE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Paru-paru</w:t>
            </w:r>
          </w:p>
        </w:tc>
        <w:tc>
          <w:tcPr>
            <w:tcW w:w="1642" w:type="dxa"/>
          </w:tcPr>
          <w:p w:rsidR="0030726C" w:rsidRDefault="00BF2FCE">
            <w:pPr>
              <w:pStyle w:val="TableParagraph"/>
              <w:spacing w:line="203" w:lineRule="exact"/>
              <w:ind w:left="185"/>
              <w:rPr>
                <w:sz w:val="18"/>
              </w:rPr>
            </w:pPr>
            <w:r>
              <w:rPr>
                <w:sz w:val="18"/>
              </w:rPr>
              <w:t>EGFR</w:t>
            </w:r>
          </w:p>
        </w:tc>
        <w:tc>
          <w:tcPr>
            <w:tcW w:w="1980" w:type="dxa"/>
          </w:tcPr>
          <w:p w:rsidR="0030726C" w:rsidRDefault="00BF2FCE"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 xml:space="preserve">Random  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 xml:space="preserve">Forest,  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J48,</w:t>
            </w:r>
          </w:p>
          <w:p w:rsidR="0030726C" w:rsidRDefault="00BF2FCE">
            <w:pPr>
              <w:pStyle w:val="TableParagraph"/>
              <w:spacing w:before="2" w:line="191" w:lineRule="exact"/>
              <w:ind w:left="111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Bayes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</w:t>
            </w:r>
          </w:p>
        </w:tc>
        <w:tc>
          <w:tcPr>
            <w:tcW w:w="2250" w:type="dxa"/>
          </w:tcPr>
          <w:p w:rsidR="0030726C" w:rsidRDefault="00BF2FCE"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>419</w:t>
            </w:r>
          </w:p>
        </w:tc>
      </w:tr>
      <w:tr w:rsidR="0030726C">
        <w:trPr>
          <w:trHeight w:val="412"/>
        </w:trPr>
        <w:tc>
          <w:tcPr>
            <w:tcW w:w="531" w:type="dxa"/>
          </w:tcPr>
          <w:p w:rsidR="0030726C" w:rsidRDefault="00BF2FCE">
            <w:pPr>
              <w:pStyle w:val="TableParagraph"/>
              <w:spacing w:line="203" w:lineRule="exact"/>
              <w:ind w:left="11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4" w:type="dxa"/>
          </w:tcPr>
          <w:p w:rsidR="0030726C" w:rsidRDefault="00BF2FCE">
            <w:pPr>
              <w:pStyle w:val="TableParagraph"/>
              <w:spacing w:line="203" w:lineRule="exact"/>
              <w:ind w:left="124"/>
              <w:rPr>
                <w:i/>
                <w:sz w:val="18"/>
              </w:rPr>
            </w:pPr>
            <w:r>
              <w:rPr>
                <w:sz w:val="18"/>
              </w:rPr>
              <w:t>(Schneider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i/>
                <w:sz w:val="18"/>
              </w:rPr>
              <w:t>et</w:t>
            </w:r>
          </w:p>
          <w:p w:rsidR="0030726C" w:rsidRDefault="00BF2FCE">
            <w:pPr>
              <w:pStyle w:val="TableParagraph"/>
              <w:spacing w:line="190" w:lineRule="exact"/>
              <w:ind w:left="124"/>
              <w:rPr>
                <w:sz w:val="18"/>
              </w:rPr>
            </w:pPr>
            <w:r>
              <w:rPr>
                <w:i/>
                <w:sz w:val="18"/>
              </w:rPr>
              <w:t>al.,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2016)</w:t>
            </w:r>
          </w:p>
        </w:tc>
        <w:tc>
          <w:tcPr>
            <w:tcW w:w="1418" w:type="dxa"/>
          </w:tcPr>
          <w:p w:rsidR="0030726C" w:rsidRDefault="00BF2FCE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Belum</w:t>
            </w:r>
          </w:p>
          <w:p w:rsidR="0030726C" w:rsidRDefault="00BF2FCE"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Ditentukan**</w:t>
            </w:r>
          </w:p>
        </w:tc>
        <w:tc>
          <w:tcPr>
            <w:tcW w:w="1642" w:type="dxa"/>
          </w:tcPr>
          <w:p w:rsidR="0030726C" w:rsidRDefault="00BF2FCE">
            <w:pPr>
              <w:pStyle w:val="TableParagraph"/>
              <w:spacing w:line="203" w:lineRule="exact"/>
              <w:ind w:left="185"/>
              <w:rPr>
                <w:sz w:val="18"/>
              </w:rPr>
            </w:pPr>
            <w:r>
              <w:rPr>
                <w:sz w:val="18"/>
              </w:rPr>
              <w:t>EP3</w:t>
            </w:r>
          </w:p>
        </w:tc>
        <w:tc>
          <w:tcPr>
            <w:tcW w:w="1980" w:type="dxa"/>
          </w:tcPr>
          <w:p w:rsidR="0030726C" w:rsidRDefault="00BF2FCE">
            <w:pPr>
              <w:pStyle w:val="TableParagraph"/>
              <w:spacing w:line="203" w:lineRule="exact"/>
              <w:ind w:left="0" w:right="740"/>
              <w:jc w:val="right"/>
              <w:rPr>
                <w:sz w:val="18"/>
              </w:rPr>
            </w:pPr>
            <w:r>
              <w:rPr>
                <w:sz w:val="18"/>
              </w:rPr>
              <w:t>Spider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</w:p>
        </w:tc>
        <w:tc>
          <w:tcPr>
            <w:tcW w:w="2250" w:type="dxa"/>
          </w:tcPr>
          <w:p w:rsidR="0030726C" w:rsidRDefault="00BF2FCE"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</w:tr>
      <w:tr w:rsidR="0030726C">
        <w:trPr>
          <w:trHeight w:val="622"/>
        </w:trPr>
        <w:tc>
          <w:tcPr>
            <w:tcW w:w="531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03" w:lineRule="exact"/>
              <w:ind w:left="11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tabs>
                <w:tab w:val="left" w:pos="1038"/>
              </w:tabs>
              <w:spacing w:line="242" w:lineRule="auto"/>
              <w:ind w:left="124" w:right="104"/>
              <w:rPr>
                <w:sz w:val="18"/>
              </w:rPr>
            </w:pPr>
            <w:r>
              <w:rPr>
                <w:sz w:val="18"/>
              </w:rPr>
              <w:t>(Bundela</w:t>
            </w:r>
            <w:r>
              <w:rPr>
                <w:sz w:val="18"/>
              </w:rPr>
              <w:tab/>
            </w:r>
            <w:r>
              <w:rPr>
                <w:i/>
                <w:spacing w:val="-3"/>
                <w:sz w:val="18"/>
              </w:rPr>
              <w:t>et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al.,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2015)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Kanker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mulut</w:t>
            </w:r>
          </w:p>
        </w:tc>
        <w:tc>
          <w:tcPr>
            <w:tcW w:w="1642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03" w:lineRule="exact"/>
              <w:ind w:left="185"/>
              <w:rPr>
                <w:sz w:val="18"/>
              </w:rPr>
            </w:pPr>
            <w:r>
              <w:rPr>
                <w:sz w:val="18"/>
              </w:rPr>
              <w:t>Bervariasi,</w:t>
            </w:r>
          </w:p>
          <w:p w:rsidR="0030726C" w:rsidRDefault="00BF2FCE">
            <w:pPr>
              <w:pStyle w:val="TableParagraph"/>
              <w:spacing w:line="206" w:lineRule="exact"/>
              <w:ind w:left="185" w:right="102"/>
              <w:rPr>
                <w:sz w:val="18"/>
              </w:rPr>
            </w:pPr>
            <w:r>
              <w:rPr>
                <w:sz w:val="18"/>
              </w:rPr>
              <w:t>diunduh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dari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STITCH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03" w:lineRule="exact"/>
              <w:ind w:left="0" w:right="744"/>
              <w:jc w:val="right"/>
              <w:rPr>
                <w:sz w:val="18"/>
              </w:rPr>
            </w:pPr>
            <w:r>
              <w:rPr>
                <w:sz w:val="18"/>
              </w:rPr>
              <w:t>SVM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Classifier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30726C" w:rsidRDefault="00BF2FCE"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>84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Million</w:t>
            </w:r>
          </w:p>
        </w:tc>
      </w:tr>
    </w:tbl>
    <w:p w:rsidR="0030726C" w:rsidRDefault="00BF2FCE">
      <w:pPr>
        <w:ind w:left="131"/>
        <w:rPr>
          <w:sz w:val="18"/>
        </w:rPr>
      </w:pPr>
      <w:r>
        <w:rPr>
          <w:sz w:val="18"/>
        </w:rPr>
        <w:t>**Pengujian</w:t>
      </w:r>
      <w:r>
        <w:rPr>
          <w:spacing w:val="-1"/>
          <w:sz w:val="18"/>
        </w:rPr>
        <w:t xml:space="preserve"> </w:t>
      </w:r>
      <w:r>
        <w:rPr>
          <w:sz w:val="18"/>
        </w:rPr>
        <w:t>senyawa</w:t>
      </w:r>
      <w:r>
        <w:rPr>
          <w:spacing w:val="-3"/>
          <w:sz w:val="18"/>
        </w:rPr>
        <w:t xml:space="preserve"> </w:t>
      </w:r>
      <w:r>
        <w:rPr>
          <w:sz w:val="18"/>
        </w:rPr>
        <w:t>tersebut</w:t>
      </w:r>
      <w:r>
        <w:rPr>
          <w:spacing w:val="-2"/>
          <w:sz w:val="18"/>
        </w:rPr>
        <w:t xml:space="preserve"> </w:t>
      </w:r>
      <w:r>
        <w:rPr>
          <w:sz w:val="18"/>
        </w:rPr>
        <w:t>menggunakan</w:t>
      </w:r>
      <w:r>
        <w:rPr>
          <w:spacing w:val="-1"/>
          <w:sz w:val="18"/>
        </w:rPr>
        <w:t xml:space="preserve"> </w:t>
      </w:r>
      <w:r>
        <w:rPr>
          <w:sz w:val="18"/>
        </w:rPr>
        <w:t>penapisan</w:t>
      </w:r>
      <w:r>
        <w:rPr>
          <w:spacing w:val="-1"/>
          <w:sz w:val="18"/>
        </w:rPr>
        <w:t xml:space="preserve"> </w:t>
      </w:r>
      <w:r>
        <w:rPr>
          <w:sz w:val="18"/>
        </w:rPr>
        <w:t>galur</w:t>
      </w:r>
      <w:r>
        <w:rPr>
          <w:spacing w:val="-4"/>
          <w:sz w:val="18"/>
        </w:rPr>
        <w:t xml:space="preserve"> </w:t>
      </w:r>
      <w:r>
        <w:rPr>
          <w:sz w:val="18"/>
        </w:rPr>
        <w:t>sel</w:t>
      </w:r>
      <w:r>
        <w:rPr>
          <w:spacing w:val="-2"/>
          <w:sz w:val="18"/>
        </w:rPr>
        <w:t xml:space="preserve"> </w:t>
      </w:r>
      <w:r>
        <w:rPr>
          <w:sz w:val="18"/>
        </w:rPr>
        <w:t>kanker</w:t>
      </w:r>
      <w:r>
        <w:rPr>
          <w:spacing w:val="-2"/>
          <w:sz w:val="18"/>
        </w:rPr>
        <w:t xml:space="preserve"> </w:t>
      </w:r>
      <w:r>
        <w:rPr>
          <w:sz w:val="18"/>
        </w:rPr>
        <w:t>(</w:t>
      </w:r>
      <w:r>
        <w:rPr>
          <w:i/>
          <w:sz w:val="18"/>
        </w:rPr>
        <w:t>cell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line</w:t>
      </w:r>
      <w:r>
        <w:rPr>
          <w:sz w:val="18"/>
        </w:rPr>
        <w:t>)</w:t>
      </w:r>
    </w:p>
    <w:p w:rsidR="0030726C" w:rsidRDefault="0030726C">
      <w:pPr>
        <w:rPr>
          <w:sz w:val="18"/>
        </w:rPr>
        <w:sectPr w:rsidR="0030726C">
          <w:type w:val="continuous"/>
          <w:pgSz w:w="11910" w:h="16840"/>
          <w:pgMar w:top="520" w:right="1200" w:bottom="0" w:left="1280" w:header="720" w:footer="720" w:gutter="0"/>
          <w:cols w:space="720"/>
        </w:sectPr>
      </w:pPr>
    </w:p>
    <w:p w:rsidR="0030726C" w:rsidRDefault="0030726C">
      <w:pPr>
        <w:pStyle w:val="BodyText"/>
        <w:ind w:left="0"/>
        <w:jc w:val="left"/>
      </w:pPr>
    </w:p>
    <w:p w:rsidR="0030726C" w:rsidRDefault="0030726C">
      <w:pPr>
        <w:pStyle w:val="BodyText"/>
        <w:spacing w:before="6"/>
        <w:ind w:left="0"/>
        <w:jc w:val="left"/>
        <w:rPr>
          <w:sz w:val="26"/>
        </w:rPr>
      </w:pPr>
    </w:p>
    <w:p w:rsidR="0030726C" w:rsidRDefault="0030726C">
      <w:pPr>
        <w:rPr>
          <w:sz w:val="26"/>
        </w:rPr>
        <w:sectPr w:rsidR="0030726C">
          <w:pgSz w:w="11910" w:h="16840"/>
          <w:pgMar w:top="760" w:right="1200" w:bottom="760" w:left="1280" w:header="578" w:footer="578" w:gutter="0"/>
          <w:cols w:space="720"/>
        </w:sectPr>
      </w:pPr>
      <w:bookmarkStart w:id="2" w:name="_GoBack"/>
      <w:bookmarkEnd w:id="2"/>
    </w:p>
    <w:p w:rsidR="0030726C" w:rsidRDefault="00BF2FCE">
      <w:pPr>
        <w:spacing w:before="96"/>
        <w:ind w:left="131" w:right="40"/>
        <w:jc w:val="both"/>
        <w:rPr>
          <w:b/>
          <w:sz w:val="20"/>
        </w:rPr>
      </w:pPr>
      <w:r>
        <w:rPr>
          <w:b/>
          <w:sz w:val="20"/>
        </w:rPr>
        <w:lastRenderedPageBreak/>
        <w:t>Penggunaan</w:t>
      </w:r>
      <w:r>
        <w:rPr>
          <w:b/>
          <w:spacing w:val="1"/>
          <w:sz w:val="20"/>
        </w:rPr>
        <w:t xml:space="preserve"> </w:t>
      </w:r>
      <w:r>
        <w:rPr>
          <w:b/>
          <w:i/>
          <w:sz w:val="20"/>
        </w:rPr>
        <w:t>Machine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Learning</w:t>
      </w:r>
      <w:r>
        <w:rPr>
          <w:b/>
          <w:i/>
          <w:spacing w:val="1"/>
          <w:sz w:val="20"/>
        </w:rPr>
        <w:t xml:space="preserve"> </w:t>
      </w:r>
      <w:r>
        <w:rPr>
          <w:b/>
          <w:sz w:val="20"/>
        </w:rPr>
        <w:t>Meningkatkan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Efisiensi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Penemuan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Obat</w:t>
      </w:r>
    </w:p>
    <w:p w:rsidR="0030726C" w:rsidRDefault="00BF2FCE">
      <w:pPr>
        <w:pStyle w:val="BodyText"/>
        <w:ind w:left="131" w:right="39" w:firstLine="719"/>
      </w:pPr>
      <w:proofErr w:type="gramStart"/>
      <w:r>
        <w:t>Penggunaan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prediktif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membantu</w:t>
      </w:r>
      <w:r>
        <w:rPr>
          <w:spacing w:val="-47"/>
        </w:rPr>
        <w:t xml:space="preserve"> </w:t>
      </w:r>
      <w:r>
        <w:t>memprediksi hasil eksperimen yang bahkan belum</w:t>
      </w:r>
      <w:r>
        <w:rPr>
          <w:spacing w:val="1"/>
        </w:rPr>
        <w:t xml:space="preserve"> </w:t>
      </w:r>
      <w:r>
        <w:t>dilaksanakan.</w:t>
      </w:r>
      <w:proofErr w:type="gramEnd"/>
      <w:r>
        <w:t xml:space="preserve"> Bila model tersebut telah dibuat, maka</w:t>
      </w:r>
      <w:r>
        <w:rPr>
          <w:spacing w:val="-47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eksperimen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 xml:space="preserve">akurasi dari model. </w:t>
      </w:r>
      <w:proofErr w:type="gramStart"/>
      <w:r>
        <w:t>Pembuatan model tersebut harus</w:t>
      </w:r>
      <w:r>
        <w:rPr>
          <w:spacing w:val="1"/>
        </w:rPr>
        <w:t xml:space="preserve"> </w:t>
      </w:r>
      <w:r>
        <w:t xml:space="preserve">secara teliti karena hasil </w:t>
      </w:r>
      <w:r>
        <w:rPr>
          <w:i/>
        </w:rPr>
        <w:t xml:space="preserve">false-positive </w:t>
      </w:r>
      <w:r>
        <w:t xml:space="preserve">maupun </w:t>
      </w:r>
      <w:r>
        <w:rPr>
          <w:i/>
        </w:rPr>
        <w:t>false-</w:t>
      </w:r>
      <w:r>
        <w:rPr>
          <w:i/>
          <w:spacing w:val="-47"/>
        </w:rPr>
        <w:t xml:space="preserve"> </w:t>
      </w:r>
      <w:r>
        <w:rPr>
          <w:i/>
        </w:rPr>
        <w:t>neg</w:t>
      </w:r>
      <w:r>
        <w:rPr>
          <w:i/>
        </w:rPr>
        <w:t>ative</w:t>
      </w:r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kerugian</w:t>
      </w:r>
      <w:r>
        <w:rPr>
          <w:spacing w:val="5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signifikan.</w:t>
      </w:r>
      <w:proofErr w:type="gramEnd"/>
      <w:r>
        <w:rPr>
          <w:spacing w:val="1"/>
        </w:rPr>
        <w:t xml:space="preserve"> </w:t>
      </w:r>
      <w:proofErr w:type="gramStart"/>
      <w:r>
        <w:t>(Murphy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al.,</w:t>
      </w:r>
      <w:r>
        <w:rPr>
          <w:i/>
          <w:spacing w:val="1"/>
        </w:rPr>
        <w:t xml:space="preserve"> </w:t>
      </w:r>
      <w:r>
        <w:t>2013).</w:t>
      </w:r>
      <w:proofErr w:type="gramEnd"/>
      <w:r>
        <w:rPr>
          <w:spacing w:val="1"/>
        </w:rPr>
        <w:t xml:space="preserve"> </w:t>
      </w:r>
      <w:proofErr w:type="gramStart"/>
      <w:r>
        <w:t>Beberapa</w:t>
      </w:r>
      <w:r>
        <w:rPr>
          <w:spacing w:val="-47"/>
        </w:rPr>
        <w:t xml:space="preserve"> </w:t>
      </w:r>
      <w:r>
        <w:t>pendekatan dilakukan untuk meningkatkan akurasi</w:t>
      </w:r>
      <w:r>
        <w:rPr>
          <w:spacing w:val="1"/>
        </w:rPr>
        <w:t xml:space="preserve"> </w:t>
      </w:r>
      <w:r>
        <w:t>dari model prediktif.</w:t>
      </w:r>
      <w:proofErr w:type="gramEnd"/>
      <w:r>
        <w:t xml:space="preserve"> Salah satunya adalah algoritma</w:t>
      </w:r>
      <w:r>
        <w:rPr>
          <w:spacing w:val="1"/>
        </w:rPr>
        <w:t xml:space="preserve"> </w:t>
      </w:r>
      <w:r>
        <w:rPr>
          <w:i/>
        </w:rPr>
        <w:t>active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mengedepankan</w:t>
      </w:r>
      <w:r>
        <w:rPr>
          <w:spacing w:val="1"/>
        </w:rPr>
        <w:t xml:space="preserve"> </w:t>
      </w:r>
      <w:r>
        <w:t>otomatisasi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“pelatihan”.</w:t>
      </w:r>
      <w:r>
        <w:rPr>
          <w:spacing w:val="1"/>
        </w:rPr>
        <w:t xml:space="preserve"> </w:t>
      </w:r>
      <w:r>
        <w:t>M</w:t>
      </w:r>
      <w:r>
        <w:t>etode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-47"/>
        </w:rPr>
        <w:t xml:space="preserve"> </w:t>
      </w:r>
      <w:r>
        <w:t>memprediksi 60% adanya reaksi dari data senyawa</w:t>
      </w:r>
      <w:r>
        <w:rPr>
          <w:spacing w:val="1"/>
        </w:rPr>
        <w:t xml:space="preserve"> </w:t>
      </w:r>
      <w:r>
        <w:t>dan protein setelah melakukan eksplorasi sebanyak</w:t>
      </w:r>
      <w:r>
        <w:rPr>
          <w:spacing w:val="1"/>
        </w:rPr>
        <w:t xml:space="preserve"> </w:t>
      </w:r>
      <w:r>
        <w:t>3% dari total 3</w:t>
      </w:r>
      <w:proofErr w:type="gramStart"/>
      <w:r>
        <w:t>,54</w:t>
      </w:r>
      <w:proofErr w:type="gramEnd"/>
      <w:r>
        <w:t xml:space="preserve"> juta kemungkinan, jauh lebih baik</w:t>
      </w:r>
      <w:r>
        <w:rPr>
          <w:spacing w:val="1"/>
        </w:rPr>
        <w:t xml:space="preserve"> </w:t>
      </w:r>
      <w:r>
        <w:t xml:space="preserve">dari model </w:t>
      </w:r>
      <w:r>
        <w:rPr>
          <w:i/>
        </w:rPr>
        <w:t>greedy selection with QSAR-like model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Computational</w:t>
      </w:r>
      <w:r>
        <w:rPr>
          <w:i/>
          <w:spacing w:val="1"/>
        </w:rPr>
        <w:t xml:space="preserve"> </w:t>
      </w:r>
      <w:r>
        <w:rPr>
          <w:i/>
        </w:rPr>
        <w:t>Research</w:t>
      </w:r>
      <w:r>
        <w:rPr>
          <w:i/>
          <w:spacing w:val="1"/>
        </w:rPr>
        <w:t xml:space="preserve"> </w:t>
      </w:r>
      <w:r>
        <w:rPr>
          <w:i/>
        </w:rPr>
        <w:t>Engine</w:t>
      </w:r>
      <w:r>
        <w:t>.</w:t>
      </w:r>
      <w:r>
        <w:rPr>
          <w:spacing w:val="1"/>
        </w:rPr>
        <w:t xml:space="preserve"> </w:t>
      </w:r>
      <w:r>
        <w:t>Unikn</w:t>
      </w:r>
      <w:r>
        <w:t>ya,</w:t>
      </w:r>
      <w:r>
        <w:rPr>
          <w:spacing w:val="1"/>
        </w:rPr>
        <w:t xml:space="preserve"> </w:t>
      </w:r>
      <w:r>
        <w:t xml:space="preserve">model ini </w:t>
      </w:r>
      <w:proofErr w:type="gramStart"/>
      <w:r>
        <w:t>akan</w:t>
      </w:r>
      <w:proofErr w:type="gramEnd"/>
      <w:r>
        <w:t xml:space="preserve"> semakin baik seiring dengan semakin</w:t>
      </w:r>
      <w:r>
        <w:rPr>
          <w:spacing w:val="-47"/>
        </w:rPr>
        <w:t xml:space="preserve"> </w:t>
      </w:r>
      <w:r>
        <w:t>banyaknya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diberikan</w:t>
      </w:r>
      <w:r>
        <w:rPr>
          <w:spacing w:val="-2"/>
        </w:rPr>
        <w:t xml:space="preserve"> </w:t>
      </w:r>
      <w:r>
        <w:t>(Naik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-1"/>
        </w:rPr>
        <w:t xml:space="preserve"> </w:t>
      </w:r>
      <w:r>
        <w:rPr>
          <w:i/>
        </w:rPr>
        <w:t xml:space="preserve">al., </w:t>
      </w:r>
      <w:r>
        <w:t>2013).</w:t>
      </w:r>
    </w:p>
    <w:p w:rsidR="0030726C" w:rsidRDefault="00BF2FCE">
      <w:pPr>
        <w:tabs>
          <w:tab w:val="left" w:pos="3854"/>
        </w:tabs>
        <w:ind w:left="131" w:right="38" w:firstLine="719"/>
        <w:jc w:val="both"/>
        <w:rPr>
          <w:sz w:val="20"/>
        </w:rPr>
      </w:pPr>
      <w:proofErr w:type="gramStart"/>
      <w:r>
        <w:rPr>
          <w:sz w:val="20"/>
        </w:rPr>
        <w:t xml:space="preserve">Model </w:t>
      </w:r>
      <w:r>
        <w:rPr>
          <w:i/>
          <w:sz w:val="20"/>
        </w:rPr>
        <w:t xml:space="preserve">machine learning </w:t>
      </w:r>
      <w:r>
        <w:rPr>
          <w:sz w:val="20"/>
        </w:rPr>
        <w:t>juga dibuat untuk</w:t>
      </w:r>
      <w:r>
        <w:rPr>
          <w:spacing w:val="1"/>
          <w:sz w:val="20"/>
        </w:rPr>
        <w:t xml:space="preserve"> </w:t>
      </w:r>
      <w:r>
        <w:rPr>
          <w:sz w:val="20"/>
        </w:rPr>
        <w:t>mengidentifikasi adanya ikatan antara senyawa aktif</w:t>
      </w:r>
      <w:r>
        <w:rPr>
          <w:spacing w:val="1"/>
          <w:sz w:val="20"/>
        </w:rPr>
        <w:t xml:space="preserve"> </w:t>
      </w:r>
      <w:r>
        <w:rPr>
          <w:sz w:val="20"/>
        </w:rPr>
        <w:t>dengan protein.</w:t>
      </w:r>
      <w:proofErr w:type="gramEnd"/>
      <w:r>
        <w:rPr>
          <w:sz w:val="20"/>
        </w:rPr>
        <w:t xml:space="preserve"> Berbeda dengan sebelumnya, model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cascaded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method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-47"/>
          <w:sz w:val="20"/>
        </w:rPr>
        <w:t xml:space="preserve"> </w:t>
      </w:r>
      <w:r>
        <w:rPr>
          <w:sz w:val="20"/>
        </w:rPr>
        <w:t>terdiri</w:t>
      </w:r>
      <w:r>
        <w:rPr>
          <w:spacing w:val="1"/>
          <w:sz w:val="20"/>
        </w:rPr>
        <w:t xml:space="preserve"> </w:t>
      </w:r>
      <w:r>
        <w:rPr>
          <w:sz w:val="20"/>
        </w:rPr>
        <w:t>atas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tahapan.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Tahapan</w:t>
      </w:r>
      <w:r>
        <w:rPr>
          <w:spacing w:val="1"/>
          <w:sz w:val="20"/>
        </w:rPr>
        <w:t xml:space="preserve"> </w:t>
      </w:r>
      <w:r>
        <w:rPr>
          <w:sz w:val="20"/>
        </w:rPr>
        <w:t>pertama</w:t>
      </w:r>
      <w:r>
        <w:rPr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sz w:val="20"/>
        </w:rPr>
        <w:t>metode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menyeleksi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binding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 xml:space="preserve">activity </w:t>
      </w:r>
      <w:r>
        <w:rPr>
          <w:sz w:val="20"/>
        </w:rPr>
        <w:t>dari senyawa berdasarkan strukturnya.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Hal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didasarkan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metode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structure-activity-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relatonship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(SAR)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dapat</w:t>
      </w:r>
      <w:r>
        <w:rPr>
          <w:spacing w:val="1"/>
          <w:sz w:val="20"/>
        </w:rPr>
        <w:t xml:space="preserve"> </w:t>
      </w:r>
      <w:r>
        <w:rPr>
          <w:sz w:val="20"/>
        </w:rPr>
        <w:t>digu</w:t>
      </w:r>
      <w:r>
        <w:rPr>
          <w:sz w:val="20"/>
        </w:rPr>
        <w:t>nakan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memprediksi</w:t>
      </w:r>
      <w:r>
        <w:rPr>
          <w:spacing w:val="1"/>
          <w:sz w:val="20"/>
        </w:rPr>
        <w:t xml:space="preserve"> </w:t>
      </w:r>
      <w:r>
        <w:rPr>
          <w:sz w:val="20"/>
        </w:rPr>
        <w:t>ikatan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sz w:val="20"/>
        </w:rPr>
        <w:t>suatu</w:t>
      </w:r>
      <w:r>
        <w:rPr>
          <w:spacing w:val="1"/>
          <w:sz w:val="20"/>
        </w:rPr>
        <w:t xml:space="preserve"> </w:t>
      </w:r>
      <w:r>
        <w:rPr>
          <w:sz w:val="20"/>
        </w:rPr>
        <w:t>senyawa,</w:t>
      </w:r>
      <w:r>
        <w:rPr>
          <w:spacing w:val="1"/>
          <w:sz w:val="20"/>
        </w:rPr>
        <w:t xml:space="preserve"> </w:t>
      </w:r>
      <w:r>
        <w:rPr>
          <w:sz w:val="20"/>
        </w:rPr>
        <w:t>selama</w:t>
      </w:r>
      <w:r>
        <w:rPr>
          <w:spacing w:val="1"/>
          <w:sz w:val="20"/>
        </w:rPr>
        <w:t xml:space="preserve"> </w:t>
      </w:r>
      <w:r>
        <w:rPr>
          <w:sz w:val="20"/>
        </w:rPr>
        <w:t>diketahui strukturnya.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Tahapan kedua menggunakan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SAR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pertama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melakukan</w:t>
      </w:r>
      <w:r>
        <w:rPr>
          <w:spacing w:val="1"/>
          <w:sz w:val="20"/>
        </w:rPr>
        <w:t xml:space="preserve"> </w:t>
      </w:r>
      <w:r>
        <w:rPr>
          <w:sz w:val="20"/>
        </w:rPr>
        <w:t>seleksi selektifitas dari senyawa yang diuji.</w:t>
      </w:r>
      <w:proofErr w:type="gramEnd"/>
      <w:r>
        <w:rPr>
          <w:sz w:val="20"/>
        </w:rPr>
        <w:t xml:space="preserve"> Tahapan</w:t>
      </w:r>
      <w:r>
        <w:rPr>
          <w:spacing w:val="1"/>
          <w:sz w:val="20"/>
        </w:rPr>
        <w:t xml:space="preserve"> </w:t>
      </w:r>
      <w:r>
        <w:rPr>
          <w:sz w:val="20"/>
        </w:rPr>
        <w:t>kedua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akan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meningkatkan</w:t>
      </w:r>
      <w:r>
        <w:rPr>
          <w:spacing w:val="1"/>
          <w:sz w:val="20"/>
        </w:rPr>
        <w:t xml:space="preserve"> </w:t>
      </w:r>
      <w:r>
        <w:rPr>
          <w:sz w:val="20"/>
        </w:rPr>
        <w:t>akurasi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menggunakan metode </w:t>
      </w:r>
      <w:r>
        <w:rPr>
          <w:i/>
          <w:sz w:val="20"/>
        </w:rPr>
        <w:t xml:space="preserve">machine learning. </w:t>
      </w:r>
      <w:r>
        <w:rPr>
          <w:sz w:val="20"/>
        </w:rPr>
        <w:t>Model ini</w:t>
      </w:r>
      <w:r>
        <w:rPr>
          <w:spacing w:val="1"/>
          <w:sz w:val="20"/>
        </w:rPr>
        <w:t xml:space="preserve"> </w:t>
      </w:r>
      <w:r>
        <w:rPr>
          <w:sz w:val="20"/>
        </w:rPr>
        <w:t>dibuat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metode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penambahan </w:t>
      </w:r>
      <w:r>
        <w:rPr>
          <w:i/>
          <w:sz w:val="20"/>
        </w:rPr>
        <w:t xml:space="preserve">multi-tasking, cascaded, </w:t>
      </w:r>
      <w:r>
        <w:rPr>
          <w:sz w:val="20"/>
        </w:rPr>
        <w:t xml:space="preserve">dan </w:t>
      </w:r>
      <w:r>
        <w:rPr>
          <w:i/>
          <w:sz w:val="20"/>
        </w:rPr>
        <w:t>three way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dibandingkan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baseline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structure-selectivity-relationship</w:t>
      </w:r>
      <w:r>
        <w:rPr>
          <w:i/>
          <w:sz w:val="20"/>
        </w:rPr>
        <w:tab/>
      </w:r>
      <w:r>
        <w:rPr>
          <w:spacing w:val="-1"/>
          <w:sz w:val="20"/>
        </w:rPr>
        <w:t>(SSR)</w:t>
      </w:r>
      <w:r>
        <w:rPr>
          <w:i/>
          <w:spacing w:val="-1"/>
          <w:sz w:val="20"/>
        </w:rPr>
        <w:t>.</w:t>
      </w:r>
      <w:r>
        <w:rPr>
          <w:i/>
          <w:spacing w:val="-48"/>
          <w:sz w:val="20"/>
        </w:rPr>
        <w:t xml:space="preserve"> </w:t>
      </w:r>
      <w:r>
        <w:rPr>
          <w:sz w:val="20"/>
        </w:rPr>
        <w:t xml:space="preserve">Penambahan </w:t>
      </w:r>
      <w:r>
        <w:rPr>
          <w:i/>
          <w:sz w:val="20"/>
        </w:rPr>
        <w:t>multi-tasking, cascaded</w:t>
      </w:r>
      <w:r>
        <w:rPr>
          <w:sz w:val="20"/>
        </w:rPr>
        <w:t xml:space="preserve">, dan </w:t>
      </w:r>
      <w:r>
        <w:rPr>
          <w:i/>
          <w:sz w:val="20"/>
        </w:rPr>
        <w:t>three way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meningkatkan</w:t>
      </w:r>
      <w:r>
        <w:rPr>
          <w:spacing w:val="1"/>
          <w:sz w:val="20"/>
        </w:rPr>
        <w:t xml:space="preserve"> </w:t>
      </w:r>
      <w:r>
        <w:rPr>
          <w:sz w:val="20"/>
        </w:rPr>
        <w:t>performa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proofErr w:type="gramStart"/>
      <w:r>
        <w:rPr>
          <w:i/>
          <w:sz w:val="20"/>
        </w:rPr>
        <w:t>baseline</w:t>
      </w:r>
      <w:proofErr w:type="gram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terutama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skema</w:t>
      </w:r>
      <w:r>
        <w:rPr>
          <w:spacing w:val="1"/>
          <w:sz w:val="20"/>
        </w:rPr>
        <w:t xml:space="preserve"> </w:t>
      </w:r>
      <w:r>
        <w:rPr>
          <w:sz w:val="20"/>
        </w:rPr>
        <w:t>target</w:t>
      </w:r>
      <w:r>
        <w:rPr>
          <w:spacing w:val="1"/>
          <w:sz w:val="20"/>
        </w:rPr>
        <w:t xml:space="preserve"> </w:t>
      </w:r>
      <w:r>
        <w:rPr>
          <w:sz w:val="20"/>
        </w:rPr>
        <w:t>protein</w:t>
      </w:r>
      <w:r>
        <w:rPr>
          <w:spacing w:val="1"/>
          <w:sz w:val="20"/>
        </w:rPr>
        <w:t xml:space="preserve"> </w:t>
      </w:r>
      <w:r>
        <w:rPr>
          <w:sz w:val="20"/>
        </w:rPr>
        <w:t>tunggal.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Meskipun begitu, pada skema target lebih dari satu,</w:t>
      </w:r>
      <w:r>
        <w:rPr>
          <w:spacing w:val="1"/>
          <w:sz w:val="20"/>
        </w:rPr>
        <w:t xml:space="preserve"> </w:t>
      </w:r>
      <w:r>
        <w:rPr>
          <w:sz w:val="20"/>
        </w:rPr>
        <w:t>performanya</w:t>
      </w:r>
      <w:r>
        <w:rPr>
          <w:spacing w:val="1"/>
          <w:sz w:val="20"/>
        </w:rPr>
        <w:t xml:space="preserve"> </w:t>
      </w:r>
      <w:r>
        <w:rPr>
          <w:sz w:val="20"/>
        </w:rPr>
        <w:t>menurun</w:t>
      </w:r>
      <w:r>
        <w:rPr>
          <w:spacing w:val="1"/>
          <w:sz w:val="20"/>
        </w:rPr>
        <w:t xml:space="preserve"> </w:t>
      </w:r>
      <w:r>
        <w:rPr>
          <w:sz w:val="20"/>
        </w:rPr>
        <w:t>sehingga</w:t>
      </w:r>
      <w:r>
        <w:rPr>
          <w:spacing w:val="1"/>
          <w:sz w:val="20"/>
        </w:rPr>
        <w:t xml:space="preserve"> </w:t>
      </w:r>
      <w:r>
        <w:rPr>
          <w:sz w:val="20"/>
        </w:rPr>
        <w:t>diperlukan</w:t>
      </w:r>
      <w:r>
        <w:rPr>
          <w:spacing w:val="1"/>
          <w:sz w:val="20"/>
        </w:rPr>
        <w:t xml:space="preserve"> </w:t>
      </w:r>
      <w:r>
        <w:rPr>
          <w:sz w:val="20"/>
        </w:rPr>
        <w:t>kajian</w:t>
      </w:r>
      <w:r>
        <w:rPr>
          <w:spacing w:val="1"/>
          <w:sz w:val="20"/>
        </w:rPr>
        <w:t xml:space="preserve"> </w:t>
      </w:r>
      <w:r>
        <w:rPr>
          <w:sz w:val="20"/>
        </w:rPr>
        <w:t>lebih</w:t>
      </w:r>
      <w:r>
        <w:rPr>
          <w:spacing w:val="-3"/>
          <w:sz w:val="20"/>
        </w:rPr>
        <w:t xml:space="preserve"> </w:t>
      </w:r>
      <w:r>
        <w:rPr>
          <w:sz w:val="20"/>
        </w:rPr>
        <w:t>lanjut</w:t>
      </w:r>
      <w:r>
        <w:rPr>
          <w:spacing w:val="-1"/>
          <w:sz w:val="20"/>
        </w:rPr>
        <w:t xml:space="preserve"> </w:t>
      </w:r>
      <w:r>
        <w:rPr>
          <w:sz w:val="20"/>
        </w:rPr>
        <w:t>(Ning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Karypis, 2012).</w:t>
      </w:r>
      <w:proofErr w:type="gramEnd"/>
    </w:p>
    <w:p w:rsidR="0030726C" w:rsidRDefault="00BF2FCE">
      <w:pPr>
        <w:pStyle w:val="BodyText"/>
        <w:ind w:left="131" w:right="40" w:firstLine="719"/>
      </w:pPr>
      <w:proofErr w:type="gramStart"/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kajian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digunakannya</w:t>
      </w:r>
      <w:r>
        <w:rPr>
          <w:spacing w:val="1"/>
        </w:rPr>
        <w:t xml:space="preserve"> </w:t>
      </w:r>
      <w:r>
        <w:t xml:space="preserve">metode </w:t>
      </w:r>
      <w:r>
        <w:rPr>
          <w:i/>
        </w:rPr>
        <w:t>deep learning</w:t>
      </w:r>
      <w:r>
        <w:t>.</w:t>
      </w:r>
      <w:proofErr w:type="gramEnd"/>
      <w:r>
        <w:t xml:space="preserve"> </w:t>
      </w:r>
      <w:proofErr w:type="gramStart"/>
      <w:r>
        <w:t>Sebagai bagian dari metode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t>,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basis</w:t>
      </w:r>
      <w:r>
        <w:rPr>
          <w:spacing w:val="-47"/>
        </w:rPr>
        <w:t xml:space="preserve"> </w:t>
      </w:r>
      <w:r>
        <w:rPr>
          <w:i/>
        </w:rPr>
        <w:t>artficial</w:t>
      </w:r>
      <w:r>
        <w:rPr>
          <w:i/>
          <w:spacing w:val="1"/>
        </w:rPr>
        <w:t xml:space="preserve"> </w:t>
      </w:r>
      <w:r>
        <w:rPr>
          <w:i/>
        </w:rPr>
        <w:t>neural</w:t>
      </w:r>
      <w:r>
        <w:rPr>
          <w:i/>
          <w:spacing w:val="1"/>
        </w:rPr>
        <w:t xml:space="preserve"> </w:t>
      </w:r>
      <w:r>
        <w:rPr>
          <w:i/>
        </w:rPr>
        <w:t>network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terinspirasi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simulasi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saraf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otak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bagian tubuh lainnya (Schmidhuber, 2015).</w:t>
      </w:r>
      <w:proofErr w:type="gramEnd"/>
      <w:r>
        <w:t xml:space="preserve"> </w:t>
      </w:r>
      <w:proofErr w:type="gramStart"/>
      <w:r>
        <w:t>Aplikasi</w:t>
      </w:r>
      <w:r>
        <w:rPr>
          <w:spacing w:val="1"/>
        </w:rPr>
        <w:t xml:space="preserve"> </w:t>
      </w:r>
      <w:r>
        <w:rPr>
          <w:i/>
        </w:rPr>
        <w:t xml:space="preserve">deep learning </w:t>
      </w:r>
      <w:r>
        <w:t>dalam penapisan senyawa anti-kanker</w:t>
      </w:r>
      <w:r>
        <w:rPr>
          <w:spacing w:val="1"/>
        </w:rPr>
        <w:t xml:space="preserve"> </w:t>
      </w:r>
      <w:r>
        <w:t>memang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sebanyak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kajian ini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sangat baru, namun sudah mulai ada pengembangan</w:t>
      </w:r>
      <w:r>
        <w:rPr>
          <w:spacing w:val="1"/>
        </w:rPr>
        <w:t xml:space="preserve"> </w:t>
      </w:r>
      <w:r>
        <w:t>dan pengg</w:t>
      </w:r>
      <w:r>
        <w:t>unaanya.</w:t>
      </w:r>
      <w:proofErr w:type="gramEnd"/>
      <w:r>
        <w:t xml:space="preserve"> </w:t>
      </w:r>
      <w:proofErr w:type="gramStart"/>
      <w:r>
        <w:t xml:space="preserve">Terdapat beberapa aplikasi </w:t>
      </w:r>
      <w:r>
        <w:rPr>
          <w:i/>
        </w:rPr>
        <w:t>deep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kajian</w:t>
      </w:r>
      <w:r>
        <w:rPr>
          <w:spacing w:val="-1"/>
        </w:rPr>
        <w:t xml:space="preserve"> </w:t>
      </w:r>
      <w:r>
        <w:t>ini.</w:t>
      </w:r>
      <w:proofErr w:type="gramEnd"/>
      <w:r>
        <w:t xml:space="preserve"> Penggunaan</w:t>
      </w:r>
      <w:r>
        <w:rPr>
          <w:spacing w:val="-2"/>
        </w:rPr>
        <w:t xml:space="preserve"> </w:t>
      </w:r>
      <w:r>
        <w:t>profil obat</w:t>
      </w:r>
      <w:r>
        <w:rPr>
          <w:spacing w:val="-1"/>
        </w:rPr>
        <w:t xml:space="preserve"> </w:t>
      </w:r>
      <w:r>
        <w:t>kanker</w:t>
      </w:r>
    </w:p>
    <w:p w:rsidR="0030726C" w:rsidRDefault="00BF2FCE">
      <w:pPr>
        <w:pStyle w:val="BodyText"/>
        <w:spacing w:before="91"/>
        <w:ind w:left="131" w:right="206"/>
      </w:pPr>
      <w:r>
        <w:br w:type="column"/>
      </w:r>
      <w:proofErr w:type="gramStart"/>
      <w:r>
        <w:lastRenderedPageBreak/>
        <w:t>sebagai</w:t>
      </w:r>
      <w:proofErr w:type="gram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rPr>
          <w:i/>
        </w:rPr>
        <w:t>deep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memprediksi</w:t>
      </w:r>
      <w:r>
        <w:rPr>
          <w:spacing w:val="1"/>
        </w:rPr>
        <w:t xml:space="preserve"> </w:t>
      </w:r>
      <w:r>
        <w:t>efektifitas obat kanker secara genomik merupakan</w:t>
      </w:r>
      <w:r>
        <w:rPr>
          <w:spacing w:val="1"/>
        </w:rPr>
        <w:t xml:space="preserve"> </w:t>
      </w:r>
      <w:r>
        <w:t xml:space="preserve">salah satu aplikasi pada ranah </w:t>
      </w:r>
      <w:r>
        <w:rPr>
          <w:i/>
        </w:rPr>
        <w:t>personalized medicine</w:t>
      </w:r>
      <w:r>
        <w:rPr>
          <w:i/>
          <w:spacing w:val="-4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</w:t>
      </w:r>
      <w:r>
        <w:t>nakan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galur</w:t>
      </w:r>
      <w:r>
        <w:rPr>
          <w:spacing w:val="1"/>
        </w:rPr>
        <w:t xml:space="preserve"> </w:t>
      </w:r>
      <w:r>
        <w:t>sel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struktur obat untuk melakukan simulasi molekuler</w:t>
      </w:r>
      <w:r>
        <w:rPr>
          <w:spacing w:val="1"/>
        </w:rPr>
        <w:t xml:space="preserve"> </w:t>
      </w:r>
      <w:r>
        <w:t>(Chang</w:t>
      </w:r>
      <w:r>
        <w:rPr>
          <w:spacing w:val="-2"/>
        </w:rPr>
        <w:t xml:space="preserve"> </w:t>
      </w:r>
      <w:r>
        <w:rPr>
          <w:i/>
        </w:rPr>
        <w:t>et al.,</w:t>
      </w:r>
      <w:r>
        <w:rPr>
          <w:i/>
          <w:spacing w:val="1"/>
        </w:rPr>
        <w:t xml:space="preserve"> </w:t>
      </w:r>
      <w:r>
        <w:t>2018).</w:t>
      </w:r>
    </w:p>
    <w:p w:rsidR="0030726C" w:rsidRDefault="00BF2FCE">
      <w:pPr>
        <w:spacing w:before="1"/>
        <w:ind w:left="131" w:right="206" w:firstLine="631"/>
        <w:jc w:val="both"/>
        <w:rPr>
          <w:sz w:val="20"/>
        </w:rPr>
      </w:pPr>
      <w:proofErr w:type="gramStart"/>
      <w:r>
        <w:rPr>
          <w:sz w:val="20"/>
        </w:rPr>
        <w:t xml:space="preserve">Kemudian, penggunaan </w:t>
      </w:r>
      <w:r>
        <w:rPr>
          <w:i/>
          <w:sz w:val="20"/>
        </w:rPr>
        <w:t>deep learning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-47"/>
          <w:sz w:val="20"/>
        </w:rPr>
        <w:t xml:space="preserve"> </w:t>
      </w:r>
      <w:r>
        <w:rPr>
          <w:sz w:val="20"/>
        </w:rPr>
        <w:t>mengetahui efek sinergistik dari obat kanker dengan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menggunakan data </w:t>
      </w:r>
      <w:r>
        <w:rPr>
          <w:i/>
          <w:sz w:val="20"/>
        </w:rPr>
        <w:t xml:space="preserve">chemo </w:t>
      </w:r>
      <w:r>
        <w:rPr>
          <w:sz w:val="20"/>
        </w:rPr>
        <w:t xml:space="preserve">dan </w:t>
      </w:r>
      <w:r>
        <w:rPr>
          <w:i/>
          <w:sz w:val="20"/>
        </w:rPr>
        <w:t>genomics informatics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(Preuer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al.,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2018).</w:t>
      </w:r>
      <w:proofErr w:type="gramEnd"/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Perbedaan</w:t>
      </w:r>
      <w:r>
        <w:rPr>
          <w:spacing w:val="1"/>
          <w:sz w:val="20"/>
        </w:rPr>
        <w:t xml:space="preserve"> </w:t>
      </w:r>
      <w:r>
        <w:rPr>
          <w:sz w:val="20"/>
        </w:rPr>
        <w:t>aplikasi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learning </w:t>
      </w:r>
      <w:r>
        <w:rPr>
          <w:sz w:val="20"/>
        </w:rPr>
        <w:t xml:space="preserve">dengan metode </w:t>
      </w:r>
      <w:r>
        <w:rPr>
          <w:i/>
          <w:sz w:val="20"/>
        </w:rPr>
        <w:t xml:space="preserve">machine learning </w:t>
      </w:r>
      <w:r>
        <w:rPr>
          <w:sz w:val="20"/>
        </w:rPr>
        <w:t>lainnya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seperti </w:t>
      </w:r>
      <w:r>
        <w:rPr>
          <w:i/>
          <w:sz w:val="20"/>
        </w:rPr>
        <w:t xml:space="preserve">Random Forest </w:t>
      </w:r>
      <w:r>
        <w:rPr>
          <w:sz w:val="20"/>
        </w:rPr>
        <w:t>dan SVM adalah penggunaan</w:t>
      </w:r>
      <w:r>
        <w:rPr>
          <w:spacing w:val="-47"/>
          <w:sz w:val="20"/>
        </w:rPr>
        <w:t xml:space="preserve"> </w:t>
      </w:r>
      <w:r>
        <w:rPr>
          <w:sz w:val="20"/>
        </w:rPr>
        <w:t>indikator data yang lebih banyak dan lebih kompleks</w:t>
      </w:r>
      <w:r>
        <w:rPr>
          <w:spacing w:val="-47"/>
          <w:sz w:val="20"/>
        </w:rPr>
        <w:t xml:space="preserve"> </w:t>
      </w:r>
      <w:r>
        <w:rPr>
          <w:sz w:val="20"/>
        </w:rPr>
        <w:t>dalam konteks jaringan (</w:t>
      </w:r>
      <w:r>
        <w:rPr>
          <w:i/>
          <w:sz w:val="20"/>
        </w:rPr>
        <w:t>networking</w:t>
      </w:r>
      <w:r>
        <w:rPr>
          <w:sz w:val="20"/>
        </w:rPr>
        <w:t>).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>Deep learning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lebih cocok diaplikas</w:t>
      </w:r>
      <w:r>
        <w:rPr>
          <w:sz w:val="20"/>
        </w:rPr>
        <w:t>ikan untuk struktur data yang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kompleks dan terkoneksi satu </w:t>
      </w:r>
      <w:proofErr w:type="gramStart"/>
      <w:r>
        <w:rPr>
          <w:sz w:val="20"/>
        </w:rPr>
        <w:t>sama</w:t>
      </w:r>
      <w:proofErr w:type="gramEnd"/>
      <w:r>
        <w:rPr>
          <w:sz w:val="20"/>
        </w:rPr>
        <w:t xml:space="preserve"> lain.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Hal ini</w:t>
      </w:r>
      <w:r>
        <w:rPr>
          <w:spacing w:val="1"/>
          <w:sz w:val="20"/>
        </w:rPr>
        <w:t xml:space="preserve"> </w:t>
      </w:r>
      <w:r>
        <w:rPr>
          <w:sz w:val="20"/>
        </w:rPr>
        <w:t>terbukti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efektifitas</w:t>
      </w:r>
      <w:r>
        <w:rPr>
          <w:spacing w:val="1"/>
          <w:sz w:val="20"/>
        </w:rPr>
        <w:t xml:space="preserve"> </w:t>
      </w:r>
      <w:r>
        <w:rPr>
          <w:sz w:val="20"/>
        </w:rPr>
        <w:t>penggunaannya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crowd-sourced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QSAR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prediksi</w:t>
      </w:r>
      <w:r>
        <w:rPr>
          <w:spacing w:val="1"/>
          <w:sz w:val="20"/>
        </w:rPr>
        <w:t xml:space="preserve"> </w:t>
      </w:r>
      <w:r>
        <w:rPr>
          <w:sz w:val="20"/>
        </w:rPr>
        <w:t>toksikologi</w:t>
      </w:r>
      <w:r>
        <w:rPr>
          <w:spacing w:val="1"/>
          <w:sz w:val="20"/>
        </w:rPr>
        <w:t xml:space="preserve"> </w:t>
      </w:r>
      <w:r>
        <w:rPr>
          <w:sz w:val="20"/>
        </w:rPr>
        <w:t>terhadap senyawa bioaktif, yang melibatkan banyak</w:t>
      </w:r>
      <w:r>
        <w:rPr>
          <w:spacing w:val="1"/>
          <w:sz w:val="20"/>
        </w:rPr>
        <w:t xml:space="preserve"> </w:t>
      </w:r>
      <w:r>
        <w:rPr>
          <w:sz w:val="20"/>
        </w:rPr>
        <w:t>nodus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jaringan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(Koutsoukas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al., </w:t>
      </w:r>
      <w:r>
        <w:rPr>
          <w:sz w:val="20"/>
        </w:rPr>
        <w:t>2017).</w:t>
      </w:r>
      <w:proofErr w:type="gramEnd"/>
    </w:p>
    <w:p w:rsidR="0030726C" w:rsidRDefault="0030726C">
      <w:pPr>
        <w:pStyle w:val="BodyText"/>
        <w:spacing w:before="4"/>
        <w:ind w:left="0"/>
        <w:jc w:val="left"/>
      </w:pPr>
    </w:p>
    <w:p w:rsidR="0030726C" w:rsidRDefault="00BF2FCE">
      <w:pPr>
        <w:pStyle w:val="Heading1"/>
        <w:ind w:left="971"/>
      </w:pPr>
      <w:r>
        <w:t>KESIMPULAN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SARAN</w:t>
      </w:r>
    </w:p>
    <w:p w:rsidR="0030726C" w:rsidRDefault="0030726C">
      <w:pPr>
        <w:pStyle w:val="BodyText"/>
        <w:spacing w:before="1"/>
        <w:ind w:left="0"/>
        <w:jc w:val="left"/>
        <w:rPr>
          <w:b/>
        </w:rPr>
      </w:pPr>
    </w:p>
    <w:p w:rsidR="0030726C" w:rsidRDefault="00BF2FCE">
      <w:pPr>
        <w:spacing w:line="228" w:lineRule="exact"/>
        <w:ind w:left="131"/>
        <w:rPr>
          <w:b/>
          <w:sz w:val="20"/>
        </w:rPr>
      </w:pPr>
      <w:r>
        <w:rPr>
          <w:b/>
          <w:sz w:val="20"/>
        </w:rPr>
        <w:t>Kesimpulan</w:t>
      </w:r>
    </w:p>
    <w:p w:rsidR="0030726C" w:rsidRDefault="00BF2FCE">
      <w:pPr>
        <w:pStyle w:val="BodyText"/>
        <w:ind w:left="131" w:right="205" w:firstLine="631"/>
      </w:pPr>
      <w:proofErr w:type="gramStart"/>
      <w:r>
        <w:t>Metode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ternyata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penjaringan</w:t>
      </w:r>
      <w:r>
        <w:rPr>
          <w:spacing w:val="-47"/>
        </w:rPr>
        <w:t xml:space="preserve"> </w:t>
      </w:r>
      <w:r>
        <w:t>kepustakaan senyawa bahan alam dan turunannya,</w:t>
      </w:r>
      <w:r>
        <w:rPr>
          <w:spacing w:val="1"/>
        </w:rPr>
        <w:t xml:space="preserve"> </w:t>
      </w:r>
      <w:r>
        <w:t>baik data berukuran kecil/sedang, maupun berukuran</w:t>
      </w:r>
      <w:r>
        <w:rPr>
          <w:spacing w:val="-47"/>
        </w:rPr>
        <w:t xml:space="preserve"> </w:t>
      </w:r>
      <w:r>
        <w:t>besar (</w:t>
      </w:r>
      <w:r>
        <w:rPr>
          <w:i/>
        </w:rPr>
        <w:t>big data</w:t>
      </w:r>
      <w:r>
        <w:t>).</w:t>
      </w:r>
      <w:proofErr w:type="gramEnd"/>
      <w:r>
        <w:t xml:space="preserve"> </w:t>
      </w:r>
      <w:proofErr w:type="gramStart"/>
      <w:r>
        <w:t xml:space="preserve">Diketahui bahwa metode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efisien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Naïve</w:t>
      </w:r>
      <w:r>
        <w:rPr>
          <w:i/>
          <w:spacing w:val="1"/>
        </w:rPr>
        <w:t xml:space="preserve"> </w:t>
      </w:r>
      <w:r>
        <w:rPr>
          <w:i/>
        </w:rPr>
        <w:t>Bayes</w:t>
      </w:r>
      <w:r>
        <w:t>.</w:t>
      </w:r>
      <w:proofErr w:type="gramEnd"/>
      <w:r>
        <w:t xml:space="preserve"> </w:t>
      </w:r>
      <w:proofErr w:type="gramStart"/>
      <w:r>
        <w:t>Namun</w:t>
      </w:r>
      <w:r>
        <w:rPr>
          <w:spacing w:val="1"/>
        </w:rPr>
        <w:t xml:space="preserve"> </w:t>
      </w:r>
      <w:r>
        <w:t>yang terbaik</w:t>
      </w:r>
      <w:r>
        <w:rPr>
          <w:spacing w:val="1"/>
        </w:rPr>
        <w:t xml:space="preserve"> </w:t>
      </w:r>
      <w:r>
        <w:t>dalam mengolah data</w:t>
      </w:r>
      <w:r>
        <w:rPr>
          <w:spacing w:val="1"/>
        </w:rPr>
        <w:t xml:space="preserve"> </w:t>
      </w:r>
      <w:r>
        <w:t xml:space="preserve">senyawa dalam jumlah besar adalah </w:t>
      </w:r>
      <w:r>
        <w:rPr>
          <w:i/>
        </w:rPr>
        <w:t>SVM classfier</w:t>
      </w:r>
      <w:r>
        <w:t>.</w:t>
      </w:r>
      <w:proofErr w:type="gramEnd"/>
      <w:r>
        <w:rPr>
          <w:spacing w:val="1"/>
        </w:rPr>
        <w:t xml:space="preserve"> </w:t>
      </w:r>
      <w:proofErr w:type="gramStart"/>
      <w:r>
        <w:t xml:space="preserve">Metode </w:t>
      </w:r>
      <w:r>
        <w:rPr>
          <w:i/>
        </w:rPr>
        <w:t xml:space="preserve">deep learning </w:t>
      </w:r>
      <w:r>
        <w:t>sudah mulai digunakan untuk</w:t>
      </w:r>
      <w:r>
        <w:rPr>
          <w:spacing w:val="1"/>
        </w:rPr>
        <w:t xml:space="preserve"> </w:t>
      </w:r>
      <w:r>
        <w:t>komputasi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bioaktif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kompleks,</w:t>
      </w:r>
      <w:r>
        <w:rPr>
          <w:spacing w:val="1"/>
        </w:rPr>
        <w:t xml:space="preserve"> </w:t>
      </w:r>
      <w:r>
        <w:t>walaupun</w:t>
      </w:r>
      <w:r>
        <w:rPr>
          <w:spacing w:val="-2"/>
        </w:rPr>
        <w:t xml:space="preserve"> </w:t>
      </w:r>
      <w:r>
        <w:t>aplikasinya</w:t>
      </w:r>
      <w:r>
        <w:rPr>
          <w:spacing w:val="3"/>
        </w:rPr>
        <w:t xml:space="preserve"> </w:t>
      </w:r>
      <w:r>
        <w:t>masih</w:t>
      </w:r>
      <w:r>
        <w:rPr>
          <w:spacing w:val="-3"/>
        </w:rPr>
        <w:t xml:space="preserve"> </w:t>
      </w:r>
      <w:r>
        <w:t>terbatas.</w:t>
      </w:r>
      <w:proofErr w:type="gramEnd"/>
    </w:p>
    <w:p w:rsidR="0030726C" w:rsidRDefault="0030726C">
      <w:pPr>
        <w:pStyle w:val="BodyText"/>
        <w:spacing w:before="3"/>
        <w:ind w:left="0"/>
        <w:jc w:val="left"/>
      </w:pPr>
    </w:p>
    <w:p w:rsidR="0030726C" w:rsidRDefault="00BF2FCE">
      <w:pPr>
        <w:pStyle w:val="Heading1"/>
        <w:spacing w:line="227" w:lineRule="exact"/>
      </w:pPr>
      <w:r>
        <w:t>Saran</w:t>
      </w:r>
    </w:p>
    <w:p w:rsidR="0030726C" w:rsidRDefault="00BF2FCE">
      <w:pPr>
        <w:pStyle w:val="BodyText"/>
        <w:ind w:left="131" w:right="204" w:firstLine="720"/>
      </w:pPr>
      <w:r>
        <w:t>Pengembangan basis data bahan alam dapat</w:t>
      </w:r>
      <w:r>
        <w:rPr>
          <w:spacing w:val="-47"/>
        </w:rPr>
        <w:t xml:space="preserve"> </w:t>
      </w:r>
      <w:r>
        <w:t>diarahkan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repositori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i/>
        </w:rPr>
        <w:t>wet</w:t>
      </w:r>
      <w:r>
        <w:rPr>
          <w:i/>
          <w:spacing w:val="1"/>
        </w:rPr>
        <w:t xml:space="preserve"> </w:t>
      </w:r>
      <w:r>
        <w:rPr>
          <w:i/>
        </w:rPr>
        <w:t xml:space="preserve">laboratory </w:t>
      </w:r>
      <w:r>
        <w:t>bahan alam dengan kapabilitasi prediktif</w:t>
      </w:r>
      <w:r>
        <w:rPr>
          <w:spacing w:val="1"/>
        </w:rPr>
        <w:t xml:space="preserve"> </w:t>
      </w:r>
      <w:r>
        <w:t xml:space="preserve">berbasis </w:t>
      </w:r>
      <w:r>
        <w:rPr>
          <w:i/>
        </w:rPr>
        <w:t xml:space="preserve">machine learning, </w:t>
      </w:r>
      <w:r>
        <w:t xml:space="preserve">terutama </w:t>
      </w:r>
      <w:r>
        <w:rPr>
          <w:i/>
        </w:rPr>
        <w:t>deep learning</w:t>
      </w:r>
      <w:r>
        <w:rPr>
          <w:i/>
          <w:spacing w:val="1"/>
        </w:rPr>
        <w:t xml:space="preserve"> </w:t>
      </w:r>
      <w:r>
        <w:t>s</w:t>
      </w:r>
      <w:r>
        <w:t>ehingga bisa menjadi pusat rujukan anotasi untuk</w:t>
      </w:r>
      <w:r>
        <w:rPr>
          <w:spacing w:val="1"/>
        </w:rPr>
        <w:t xml:space="preserve"> </w:t>
      </w:r>
      <w:r>
        <w:t>eksperimen</w:t>
      </w:r>
      <w:r>
        <w:rPr>
          <w:spacing w:val="1"/>
        </w:rPr>
        <w:t xml:space="preserve"> </w:t>
      </w:r>
      <w:r>
        <w:t>berikutnya.</w:t>
      </w:r>
      <w:r>
        <w:rPr>
          <w:spacing w:val="1"/>
        </w:rPr>
        <w:t xml:space="preserve"> </w:t>
      </w:r>
      <w:proofErr w:type="gramStart"/>
      <w:r>
        <w:t>Jika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strukturnya sangat kompleks dan membentuk suatu</w:t>
      </w:r>
      <w:r>
        <w:rPr>
          <w:spacing w:val="1"/>
        </w:rPr>
        <w:t xml:space="preserve"> </w:t>
      </w:r>
      <w:r>
        <w:t>topologi</w:t>
      </w:r>
      <w:r>
        <w:rPr>
          <w:spacing w:val="1"/>
        </w:rPr>
        <w:t xml:space="preserve"> </w:t>
      </w:r>
      <w:r>
        <w:t>jaringan,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disarankan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 xml:space="preserve">metode </w:t>
      </w:r>
      <w:r>
        <w:rPr>
          <w:i/>
        </w:rPr>
        <w:t xml:space="preserve">deep learning </w:t>
      </w:r>
      <w:r>
        <w:t>untuk komputasinya.</w:t>
      </w:r>
      <w:proofErr w:type="gramEnd"/>
      <w:r>
        <w:t xml:space="preserve"> </w:t>
      </w:r>
      <w:proofErr w:type="gramStart"/>
      <w:r>
        <w:t>Untuk</w:t>
      </w:r>
      <w:r>
        <w:rPr>
          <w:spacing w:val="1"/>
        </w:rPr>
        <w:t xml:space="preserve"> </w:t>
      </w:r>
      <w:r>
        <w:t>memperdalam</w:t>
      </w:r>
      <w:r>
        <w:rPr>
          <w:spacing w:val="1"/>
        </w:rPr>
        <w:t xml:space="preserve"> </w:t>
      </w:r>
      <w:r>
        <w:t>telaah</w:t>
      </w:r>
      <w:r>
        <w:rPr>
          <w:spacing w:val="1"/>
        </w:rPr>
        <w:t xml:space="preserve"> </w:t>
      </w:r>
      <w:r>
        <w:t>dala</w:t>
      </w:r>
      <w:r>
        <w:t>m</w:t>
      </w:r>
      <w:r>
        <w:rPr>
          <w:spacing w:val="1"/>
        </w:rPr>
        <w:t xml:space="preserve"> </w:t>
      </w:r>
      <w:r>
        <w:t>kajian</w:t>
      </w:r>
      <w:r>
        <w:rPr>
          <w:spacing w:val="1"/>
        </w:rPr>
        <w:t xml:space="preserve"> </w:t>
      </w:r>
      <w:r>
        <w:rPr>
          <w:i/>
        </w:rPr>
        <w:t>deep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t>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penerapan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Prisma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kedepannya.</w:t>
      </w:r>
      <w:proofErr w:type="gramEnd"/>
    </w:p>
    <w:p w:rsidR="0030726C" w:rsidRDefault="0030726C">
      <w:pPr>
        <w:pStyle w:val="BodyText"/>
        <w:spacing w:before="3"/>
        <w:ind w:left="0"/>
        <w:jc w:val="left"/>
      </w:pPr>
    </w:p>
    <w:p w:rsidR="0030726C" w:rsidRDefault="00BF2FCE">
      <w:pPr>
        <w:pStyle w:val="Heading1"/>
        <w:ind w:left="1055"/>
      </w:pPr>
      <w:commentRangeStart w:id="3"/>
      <w:r>
        <w:t>UCAPAN</w:t>
      </w:r>
      <w:r>
        <w:rPr>
          <w:spacing w:val="-2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</w:t>
      </w:r>
      <w:commentRangeEnd w:id="3"/>
      <w:r w:rsidR="00864854">
        <w:rPr>
          <w:rStyle w:val="CommentReference"/>
          <w:b w:val="0"/>
          <w:bCs w:val="0"/>
        </w:rPr>
        <w:commentReference w:id="3"/>
      </w:r>
    </w:p>
    <w:p w:rsidR="0030726C" w:rsidRDefault="0030726C">
      <w:pPr>
        <w:pStyle w:val="BodyText"/>
        <w:spacing w:before="7"/>
        <w:ind w:left="0"/>
        <w:jc w:val="left"/>
        <w:rPr>
          <w:b/>
          <w:sz w:val="19"/>
        </w:rPr>
      </w:pPr>
    </w:p>
    <w:p w:rsidR="0030726C" w:rsidRDefault="00BF2FCE">
      <w:pPr>
        <w:pStyle w:val="BodyText"/>
        <w:ind w:left="131" w:right="209" w:firstLine="720"/>
      </w:pPr>
      <w:proofErr w:type="gramStart"/>
      <w:r>
        <w:t>Terima kasih kami haturkan kepada Ketua</w:t>
      </w:r>
      <w:r>
        <w:rPr>
          <w:spacing w:val="1"/>
        </w:rPr>
        <w:t xml:space="preserve"> </w:t>
      </w:r>
      <w:r>
        <w:t>LPPM i3L Surjawan.</w:t>
      </w:r>
      <w:proofErr w:type="gramEnd"/>
      <w:r>
        <w:t xml:space="preserve"> </w:t>
      </w:r>
      <w:proofErr w:type="gramStart"/>
      <w:r>
        <w:t>PhD dan Wakil Rektor I i3L</w:t>
      </w:r>
      <w:r>
        <w:rPr>
          <w:spacing w:val="1"/>
        </w:rPr>
        <w:t xml:space="preserve"> </w:t>
      </w:r>
      <w:r>
        <w:t>Matteo</w:t>
      </w:r>
      <w:r>
        <w:rPr>
          <w:spacing w:val="1"/>
        </w:rPr>
        <w:t xml:space="preserve"> </w:t>
      </w:r>
      <w:r>
        <w:t>Morello.</w:t>
      </w:r>
      <w:proofErr w:type="gramEnd"/>
      <w:r>
        <w:rPr>
          <w:spacing w:val="1"/>
        </w:rPr>
        <w:t xml:space="preserve"> </w:t>
      </w:r>
      <w:proofErr w:type="gramStart"/>
      <w:r>
        <w:t>,PhD</w:t>
      </w:r>
      <w:proofErr w:type="gramEnd"/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bantuan</w:t>
      </w:r>
      <w:r>
        <w:rPr>
          <w:spacing w:val="5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dukungannya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kajian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Hibah</w:t>
      </w:r>
      <w:r>
        <w:rPr>
          <w:spacing w:val="1"/>
        </w:rPr>
        <w:t xml:space="preserve"> </w:t>
      </w:r>
      <w:r>
        <w:t>Penguatan</w:t>
      </w:r>
      <w:r>
        <w:rPr>
          <w:spacing w:val="1"/>
        </w:rPr>
        <w:t xml:space="preserve"> </w:t>
      </w:r>
      <w:r>
        <w:t>Prodi</w:t>
      </w:r>
      <w:r>
        <w:rPr>
          <w:spacing w:val="1"/>
        </w:rPr>
        <w:t xml:space="preserve"> </w:t>
      </w:r>
      <w:r>
        <w:t>S1</w:t>
      </w:r>
      <w:r>
        <w:rPr>
          <w:spacing w:val="1"/>
        </w:rPr>
        <w:t xml:space="preserve"> </w:t>
      </w:r>
      <w:r>
        <w:t>Bioinformatika.</w:t>
      </w:r>
      <w:r>
        <w:rPr>
          <w:spacing w:val="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</w:t>
      </w:r>
      <w:r>
        <w:rPr>
          <w:spacing w:val="-47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haturkan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Direktorat</w:t>
      </w:r>
      <w:r>
        <w:rPr>
          <w:spacing w:val="1"/>
        </w:rPr>
        <w:t xml:space="preserve"> </w:t>
      </w:r>
      <w:r>
        <w:t>Riset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Pengabdian</w:t>
      </w:r>
      <w:r>
        <w:rPr>
          <w:spacing w:val="1"/>
        </w:rPr>
        <w:t xml:space="preserve"> </w:t>
      </w:r>
      <w:r>
        <w:t>Masyarakat,</w:t>
      </w:r>
      <w:r>
        <w:rPr>
          <w:spacing w:val="1"/>
        </w:rPr>
        <w:t xml:space="preserve"> </w:t>
      </w:r>
      <w:r>
        <w:t>Direktorat</w:t>
      </w:r>
      <w:r>
        <w:rPr>
          <w:spacing w:val="1"/>
        </w:rPr>
        <w:t xml:space="preserve"> </w:t>
      </w:r>
      <w:r>
        <w:t>Jenderal</w:t>
      </w:r>
      <w:r>
        <w:rPr>
          <w:spacing w:val="1"/>
        </w:rPr>
        <w:t xml:space="preserve"> </w:t>
      </w:r>
      <w:r>
        <w:t>Penguatan</w:t>
      </w:r>
      <w:r>
        <w:rPr>
          <w:spacing w:val="15"/>
        </w:rPr>
        <w:t xml:space="preserve"> </w:t>
      </w:r>
      <w:r>
        <w:t>Riset</w:t>
      </w:r>
      <w:r>
        <w:rPr>
          <w:spacing w:val="14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Pengembangan</w:t>
      </w:r>
      <w:r>
        <w:rPr>
          <w:spacing w:val="15"/>
        </w:rPr>
        <w:t xml:space="preserve"> </w:t>
      </w:r>
      <w:r>
        <w:t>Kementerian</w:t>
      </w:r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num="2" w:space="720" w:equalWidth="0">
            <w:col w:w="4434" w:space="393"/>
            <w:col w:w="4603"/>
          </w:cols>
        </w:sectPr>
      </w:pPr>
    </w:p>
    <w:p w:rsidR="0030726C" w:rsidRDefault="0030726C">
      <w:pPr>
        <w:pStyle w:val="BodyText"/>
        <w:ind w:left="0"/>
        <w:jc w:val="left"/>
      </w:pPr>
    </w:p>
    <w:p w:rsidR="0030726C" w:rsidRDefault="0030726C">
      <w:pPr>
        <w:pStyle w:val="BodyText"/>
        <w:spacing w:before="6"/>
        <w:ind w:left="0"/>
        <w:jc w:val="left"/>
        <w:rPr>
          <w:sz w:val="26"/>
        </w:rPr>
      </w:pPr>
    </w:p>
    <w:p w:rsidR="0030726C" w:rsidRDefault="0030726C">
      <w:pPr>
        <w:rPr>
          <w:sz w:val="26"/>
        </w:rPr>
        <w:sectPr w:rsidR="0030726C">
          <w:pgSz w:w="11910" w:h="16840"/>
          <w:pgMar w:top="760" w:right="1200" w:bottom="760" w:left="1280" w:header="578" w:footer="578" w:gutter="0"/>
          <w:cols w:space="720"/>
        </w:sectPr>
      </w:pPr>
    </w:p>
    <w:p w:rsidR="0030726C" w:rsidRDefault="00BF2FCE">
      <w:pPr>
        <w:pStyle w:val="BodyText"/>
        <w:spacing w:before="91"/>
        <w:ind w:left="131" w:right="42"/>
      </w:pPr>
      <w:proofErr w:type="gramStart"/>
      <w:r>
        <w:lastRenderedPageBreak/>
        <w:t>Riset, Teknologi, dan Pendidikan Tinggi Republik</w:t>
      </w:r>
      <w:r>
        <w:rPr>
          <w:spacing w:val="1"/>
        </w:rPr>
        <w:t xml:space="preserve"> </w:t>
      </w:r>
      <w:r>
        <w:t>Indonesia dengan bantuan Hibah Penelitian Berbasis</w:t>
      </w:r>
      <w:r>
        <w:rPr>
          <w:spacing w:val="-47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DIKTI/KOPERTIS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No.</w:t>
      </w:r>
      <w:r>
        <w:rPr>
          <w:spacing w:val="-47"/>
        </w:rPr>
        <w:t xml:space="preserve"> </w:t>
      </w:r>
      <w:r>
        <w:t>049/KM/PNT/2018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Hibah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DIKTI</w:t>
      </w:r>
      <w:r>
        <w:rPr>
          <w:spacing w:val="-1"/>
        </w:rPr>
        <w:t xml:space="preserve"> </w:t>
      </w:r>
      <w:r>
        <w:t>No.T/140/E3/RA.00/2019.</w:t>
      </w:r>
      <w:proofErr w:type="gramEnd"/>
    </w:p>
    <w:p w:rsidR="0030726C" w:rsidRDefault="0030726C">
      <w:pPr>
        <w:pStyle w:val="BodyText"/>
        <w:spacing w:before="5"/>
        <w:ind w:left="0"/>
        <w:jc w:val="left"/>
      </w:pPr>
    </w:p>
    <w:p w:rsidR="0030726C" w:rsidRDefault="00BF2FCE">
      <w:pPr>
        <w:pStyle w:val="Heading1"/>
        <w:ind w:left="1341"/>
      </w:pPr>
      <w:r>
        <w:t>DAFTAR</w:t>
      </w:r>
      <w:r>
        <w:rPr>
          <w:spacing w:val="-4"/>
        </w:rPr>
        <w:t xml:space="preserve"> </w:t>
      </w:r>
      <w:r>
        <w:t>PUSTAKA</w:t>
      </w:r>
    </w:p>
    <w:p w:rsidR="0030726C" w:rsidRDefault="0030726C">
      <w:pPr>
        <w:pStyle w:val="BodyText"/>
        <w:spacing w:before="8"/>
        <w:ind w:left="0"/>
        <w:jc w:val="left"/>
        <w:rPr>
          <w:b/>
          <w:sz w:val="19"/>
        </w:rPr>
      </w:pPr>
    </w:p>
    <w:p w:rsidR="0030726C" w:rsidRDefault="00BF2FCE">
      <w:pPr>
        <w:ind w:left="582" w:right="38" w:hanging="452"/>
        <w:jc w:val="both"/>
        <w:rPr>
          <w:sz w:val="20"/>
        </w:rPr>
      </w:pPr>
      <w:r>
        <w:rPr>
          <w:sz w:val="20"/>
        </w:rPr>
        <w:t xml:space="preserve">Abraham DJ. 2003. </w:t>
      </w:r>
      <w:r>
        <w:rPr>
          <w:i/>
          <w:sz w:val="20"/>
        </w:rPr>
        <w:t>Burger'</w:t>
      </w:r>
      <w:r>
        <w:rPr>
          <w:i/>
          <w:sz w:val="20"/>
        </w:rPr>
        <w:t>s Medicinal Chemistry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Drug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Discovery,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Volume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Drug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Discovery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ed</w:t>
      </w:r>
      <w:proofErr w:type="gram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York:</w:t>
      </w:r>
      <w:r>
        <w:rPr>
          <w:spacing w:val="1"/>
          <w:sz w:val="20"/>
        </w:rPr>
        <w:t xml:space="preserve"> </w:t>
      </w:r>
      <w:r>
        <w:rPr>
          <w:sz w:val="20"/>
        </w:rPr>
        <w:t>Willey</w:t>
      </w:r>
      <w:r>
        <w:rPr>
          <w:spacing w:val="1"/>
          <w:sz w:val="20"/>
        </w:rPr>
        <w:t xml:space="preserve"> </w:t>
      </w:r>
      <w:r>
        <w:rPr>
          <w:sz w:val="20"/>
        </w:rPr>
        <w:t>Interscience.</w:t>
      </w:r>
    </w:p>
    <w:p w:rsidR="0030726C" w:rsidRDefault="00BF2FCE">
      <w:pPr>
        <w:pStyle w:val="BodyText"/>
        <w:ind w:right="40" w:hanging="452"/>
      </w:pPr>
      <w:r>
        <w:t>Amin</w:t>
      </w:r>
      <w:r>
        <w:rPr>
          <w:spacing w:val="1"/>
        </w:rPr>
        <w:t xml:space="preserve"> </w:t>
      </w:r>
      <w:r>
        <w:t>AHM,</w:t>
      </w:r>
      <w:r>
        <w:rPr>
          <w:spacing w:val="1"/>
        </w:rPr>
        <w:t xml:space="preserve"> </w:t>
      </w:r>
      <w:r>
        <w:t>Khan</w:t>
      </w:r>
      <w:r>
        <w:rPr>
          <w:spacing w:val="1"/>
        </w:rPr>
        <w:t xml:space="preserve"> </w:t>
      </w:r>
      <w:r>
        <w:t>AI.</w:t>
      </w:r>
      <w:r>
        <w:rPr>
          <w:spacing w:val="1"/>
        </w:rPr>
        <w:t xml:space="preserve"> </w:t>
      </w:r>
      <w:r>
        <w:t>2013.</w:t>
      </w:r>
      <w:r>
        <w:rPr>
          <w:spacing w:val="51"/>
        </w:rPr>
        <w:t xml:space="preserve"> </w:t>
      </w:r>
      <w:r>
        <w:t>One-Shot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2-D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Neuron</w:t>
      </w:r>
      <w:r>
        <w:rPr>
          <w:spacing w:val="1"/>
        </w:rPr>
        <w:t xml:space="preserve"> </w:t>
      </w:r>
      <w:r>
        <w:t>(DHGN)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k-NN</w:t>
      </w:r>
      <w:r>
        <w:rPr>
          <w:spacing w:val="1"/>
        </w:rPr>
        <w:t xml:space="preserve"> </w:t>
      </w:r>
      <w:r>
        <w:t>Classifier.</w:t>
      </w:r>
      <w:r>
        <w:rPr>
          <w:spacing w:val="-47"/>
        </w:rPr>
        <w:t xml:space="preserve"> </w:t>
      </w:r>
      <w:proofErr w:type="gramStart"/>
      <w:r>
        <w:rPr>
          <w:i/>
        </w:rPr>
        <w:t>Procedia Computer</w:t>
      </w:r>
      <w:r>
        <w:rPr>
          <w:i/>
          <w:spacing w:val="-1"/>
        </w:rPr>
        <w:t xml:space="preserve"> </w:t>
      </w:r>
      <w:r>
        <w:rPr>
          <w:i/>
        </w:rPr>
        <w:t>Science</w:t>
      </w:r>
      <w:r>
        <w:t>.</w:t>
      </w:r>
      <w:proofErr w:type="gramEnd"/>
      <w:r>
        <w:rPr>
          <w:spacing w:val="-2"/>
        </w:rPr>
        <w:t xml:space="preserve"> </w:t>
      </w:r>
      <w:r>
        <w:t>24:</w:t>
      </w:r>
      <w:r>
        <w:rPr>
          <w:spacing w:val="-1"/>
        </w:rPr>
        <w:t xml:space="preserve"> </w:t>
      </w:r>
      <w:r>
        <w:t>84-96.</w:t>
      </w:r>
    </w:p>
    <w:p w:rsidR="0030726C" w:rsidRDefault="00BF2FCE">
      <w:pPr>
        <w:pStyle w:val="BodyText"/>
        <w:ind w:right="38" w:hanging="452"/>
      </w:pPr>
      <w:r>
        <w:t>Anassamy</w:t>
      </w:r>
      <w:r>
        <w:rPr>
          <w:spacing w:val="1"/>
        </w:rPr>
        <w:t xml:space="preserve"> </w:t>
      </w:r>
      <w:r>
        <w:t>T,</w:t>
      </w:r>
      <w:r>
        <w:rPr>
          <w:spacing w:val="1"/>
        </w:rPr>
        <w:t xml:space="preserve"> </w:t>
      </w:r>
      <w:r>
        <w:t>Ahmad</w:t>
      </w:r>
      <w:r>
        <w:rPr>
          <w:spacing w:val="1"/>
        </w:rPr>
        <w:t xml:space="preserve"> </w:t>
      </w:r>
      <w:r>
        <w:t>BA,</w:t>
      </w:r>
      <w:r>
        <w:rPr>
          <w:spacing w:val="1"/>
        </w:rPr>
        <w:t xml:space="preserve"> </w:t>
      </w:r>
      <w:r>
        <w:t>Mohd</w:t>
      </w:r>
      <w:r>
        <w:rPr>
          <w:spacing w:val="1"/>
        </w:rPr>
        <w:t xml:space="preserve"> </w:t>
      </w:r>
      <w:r>
        <w:t>AS,</w:t>
      </w:r>
      <w:r>
        <w:rPr>
          <w:spacing w:val="1"/>
        </w:rPr>
        <w:t xml:space="preserve"> </w:t>
      </w:r>
      <w:r>
        <w:t>Siddig</w:t>
      </w:r>
      <w:r>
        <w:rPr>
          <w:spacing w:val="1"/>
        </w:rPr>
        <w:t xml:space="preserve"> </w:t>
      </w:r>
      <w:r>
        <w:t>IA,</w:t>
      </w:r>
      <w:r>
        <w:rPr>
          <w:spacing w:val="1"/>
        </w:rPr>
        <w:t xml:space="preserve"> </w:t>
      </w:r>
      <w:r>
        <w:t>Syam M, Behnam K. 2013. A Phenylbutenoid</w:t>
      </w:r>
      <w:r>
        <w:rPr>
          <w:spacing w:val="1"/>
        </w:rPr>
        <w:t xml:space="preserve"> </w:t>
      </w:r>
      <w:r>
        <w:t>Dimer, cis-3- (3′, 4′-Dimethoxyphenyl)-4-[(E</w:t>
      </w:r>
      <w:proofErr w:type="gramStart"/>
      <w:r>
        <w:t>)-</w:t>
      </w:r>
      <w:proofErr w:type="gramEnd"/>
      <w:r>
        <w:rPr>
          <w:spacing w:val="-47"/>
        </w:rPr>
        <w:t xml:space="preserve"> </w:t>
      </w:r>
      <w:r>
        <w:t>3′′′,</w:t>
      </w:r>
      <w:r>
        <w:rPr>
          <w:spacing w:val="1"/>
        </w:rPr>
        <w:t xml:space="preserve"> </w:t>
      </w:r>
      <w:r>
        <w:t>4′′′-Dimethoxystyryl]</w:t>
      </w:r>
      <w:r>
        <w:rPr>
          <w:spacing w:val="1"/>
        </w:rPr>
        <w:t xml:space="preserve"> </w:t>
      </w:r>
      <w:r>
        <w:t>Cyclohex-1-ene,</w:t>
      </w:r>
      <w:r>
        <w:rPr>
          <w:spacing w:val="1"/>
        </w:rPr>
        <w:t xml:space="preserve"> </w:t>
      </w:r>
      <w:r>
        <w:t>Exhibits</w:t>
      </w:r>
      <w:r>
        <w:rPr>
          <w:spacing w:val="1"/>
        </w:rPr>
        <w:t xml:space="preserve"> </w:t>
      </w:r>
      <w:r>
        <w:t>Apoptogenic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T-Acute</w:t>
      </w:r>
      <w:r>
        <w:rPr>
          <w:spacing w:val="1"/>
        </w:rPr>
        <w:t xml:space="preserve"> </w:t>
      </w:r>
      <w:r>
        <w:t>L</w:t>
      </w:r>
      <w:r>
        <w:t>ymphoblastic</w:t>
      </w:r>
      <w:r>
        <w:rPr>
          <w:spacing w:val="1"/>
        </w:rPr>
        <w:t xml:space="preserve"> </w:t>
      </w:r>
      <w:r>
        <w:t>Leukemia</w:t>
      </w:r>
      <w:r>
        <w:rPr>
          <w:spacing w:val="1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via</w:t>
      </w:r>
      <w:r>
        <w:rPr>
          <w:spacing w:val="50"/>
        </w:rPr>
        <w:t xml:space="preserve"> </w:t>
      </w:r>
      <w:r>
        <w:t>induction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p53-Independent</w:t>
      </w:r>
      <w:r>
        <w:rPr>
          <w:spacing w:val="1"/>
        </w:rPr>
        <w:t xml:space="preserve"> </w:t>
      </w:r>
      <w:r>
        <w:t>Mitochondrial</w:t>
      </w:r>
      <w:r>
        <w:rPr>
          <w:spacing w:val="1"/>
        </w:rPr>
        <w:t xml:space="preserve"> </w:t>
      </w:r>
      <w:r>
        <w:t>Signalling</w:t>
      </w:r>
      <w:r>
        <w:rPr>
          <w:spacing w:val="-47"/>
        </w:rPr>
        <w:t xml:space="preserve"> </w:t>
      </w:r>
      <w:r>
        <w:t>Pathway.</w:t>
      </w:r>
      <w:r>
        <w:rPr>
          <w:spacing w:val="1"/>
        </w:rPr>
        <w:t xml:space="preserve"> </w:t>
      </w:r>
      <w:r>
        <w:rPr>
          <w:i/>
        </w:rPr>
        <w:t>Evid</w:t>
      </w:r>
      <w:r>
        <w:rPr>
          <w:i/>
          <w:spacing w:val="1"/>
        </w:rPr>
        <w:t xml:space="preserve"> </w:t>
      </w:r>
      <w:r>
        <w:rPr>
          <w:i/>
        </w:rPr>
        <w:t>Based</w:t>
      </w:r>
      <w:r>
        <w:rPr>
          <w:i/>
          <w:spacing w:val="1"/>
        </w:rPr>
        <w:t xml:space="preserve"> </w:t>
      </w:r>
      <w:r>
        <w:rPr>
          <w:i/>
        </w:rPr>
        <w:t>Complement</w:t>
      </w:r>
      <w:r>
        <w:rPr>
          <w:i/>
          <w:spacing w:val="1"/>
        </w:rPr>
        <w:t xml:space="preserve"> </w:t>
      </w:r>
      <w:r>
        <w:rPr>
          <w:i/>
        </w:rPr>
        <w:t>Alternat</w:t>
      </w:r>
      <w:r>
        <w:rPr>
          <w:i/>
          <w:spacing w:val="1"/>
        </w:rPr>
        <w:t xml:space="preserve"> </w:t>
      </w:r>
      <w:r>
        <w:rPr>
          <w:i/>
        </w:rPr>
        <w:t>Med</w:t>
      </w:r>
      <w:r>
        <w:t>. 939810.</w:t>
      </w:r>
    </w:p>
    <w:p w:rsidR="0030726C" w:rsidRDefault="00BF2FCE">
      <w:pPr>
        <w:tabs>
          <w:tab w:val="left" w:pos="1840"/>
          <w:tab w:val="left" w:pos="3097"/>
        </w:tabs>
        <w:ind w:left="582" w:right="38" w:hanging="452"/>
        <w:jc w:val="both"/>
        <w:rPr>
          <w:sz w:val="20"/>
        </w:rPr>
      </w:pPr>
      <w:r>
        <w:rPr>
          <w:sz w:val="20"/>
        </w:rPr>
        <w:t>Arai</w:t>
      </w:r>
      <w:r>
        <w:rPr>
          <w:spacing w:val="1"/>
          <w:sz w:val="20"/>
        </w:rPr>
        <w:t xml:space="preserve"> </w:t>
      </w:r>
      <w:r>
        <w:rPr>
          <w:sz w:val="20"/>
        </w:rPr>
        <w:t>K,</w:t>
      </w:r>
      <w:r>
        <w:rPr>
          <w:spacing w:val="1"/>
          <w:sz w:val="20"/>
        </w:rPr>
        <w:t xml:space="preserve"> </w:t>
      </w:r>
      <w:r>
        <w:rPr>
          <w:sz w:val="20"/>
        </w:rPr>
        <w:t>Abdullah</w:t>
      </w:r>
      <w:r>
        <w:rPr>
          <w:spacing w:val="1"/>
          <w:sz w:val="20"/>
        </w:rPr>
        <w:t xml:space="preserve"> </w:t>
      </w:r>
      <w:r>
        <w:rPr>
          <w:sz w:val="20"/>
        </w:rPr>
        <w:t>IN,</w:t>
      </w:r>
      <w:r>
        <w:rPr>
          <w:spacing w:val="1"/>
          <w:sz w:val="20"/>
        </w:rPr>
        <w:t xml:space="preserve"> </w:t>
      </w:r>
      <w:r>
        <w:rPr>
          <w:sz w:val="20"/>
        </w:rPr>
        <w:t>Okumura</w:t>
      </w:r>
      <w:r>
        <w:rPr>
          <w:spacing w:val="1"/>
          <w:sz w:val="20"/>
        </w:rPr>
        <w:t xml:space="preserve"> </w:t>
      </w:r>
      <w:r>
        <w:rPr>
          <w:sz w:val="20"/>
        </w:rPr>
        <w:t>H.</w:t>
      </w:r>
      <w:r>
        <w:rPr>
          <w:spacing w:val="1"/>
          <w:sz w:val="20"/>
        </w:rPr>
        <w:t xml:space="preserve"> </w:t>
      </w:r>
      <w:r>
        <w:rPr>
          <w:sz w:val="20"/>
        </w:rPr>
        <w:t>2013.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 of Ornamental Plant Functioned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Medicinal</w:t>
      </w:r>
      <w:r>
        <w:rPr>
          <w:spacing w:val="1"/>
          <w:sz w:val="20"/>
        </w:rPr>
        <w:t xml:space="preserve"> </w:t>
      </w:r>
      <w:r>
        <w:rPr>
          <w:sz w:val="20"/>
        </w:rPr>
        <w:t>Plant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Redundant</w:t>
      </w:r>
      <w:r>
        <w:rPr>
          <w:spacing w:val="1"/>
          <w:sz w:val="20"/>
        </w:rPr>
        <w:t xml:space="preserve"> </w:t>
      </w:r>
      <w:r>
        <w:rPr>
          <w:sz w:val="20"/>
        </w:rPr>
        <w:t>Discrete</w:t>
      </w:r>
      <w:r>
        <w:rPr>
          <w:sz w:val="20"/>
        </w:rPr>
        <w:tab/>
        <w:t>Wavelet</w:t>
      </w:r>
      <w:r>
        <w:rPr>
          <w:sz w:val="20"/>
        </w:rPr>
        <w:tab/>
        <w:t>Transformation.</w:t>
      </w:r>
      <w:r>
        <w:rPr>
          <w:spacing w:val="-48"/>
          <w:sz w:val="20"/>
        </w:rPr>
        <w:t xml:space="preserve"> </w:t>
      </w:r>
      <w:proofErr w:type="gramStart"/>
      <w:r>
        <w:rPr>
          <w:i/>
          <w:sz w:val="20"/>
        </w:rPr>
        <w:t>International Journal of Advanced Research in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Artificial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Intelligence</w:t>
      </w:r>
      <w:r>
        <w:rPr>
          <w:sz w:val="20"/>
        </w:rPr>
        <w:t>.</w:t>
      </w:r>
      <w:proofErr w:type="gramEnd"/>
      <w:r>
        <w:rPr>
          <w:sz w:val="20"/>
        </w:rPr>
        <w:t xml:space="preserve"> 2(3):</w:t>
      </w:r>
      <w:r>
        <w:rPr>
          <w:spacing w:val="-3"/>
          <w:sz w:val="20"/>
        </w:rPr>
        <w:t xml:space="preserve"> </w:t>
      </w:r>
      <w:r>
        <w:rPr>
          <w:sz w:val="20"/>
        </w:rPr>
        <w:t>60-64.</w:t>
      </w:r>
    </w:p>
    <w:p w:rsidR="0030726C" w:rsidRDefault="00BF2FCE">
      <w:pPr>
        <w:pStyle w:val="BodyText"/>
        <w:ind w:right="38" w:hanging="452"/>
      </w:pPr>
      <w:r>
        <w:t>Arbab</w:t>
      </w:r>
      <w:r>
        <w:rPr>
          <w:spacing w:val="1"/>
        </w:rPr>
        <w:t xml:space="preserve"> </w:t>
      </w:r>
      <w:r>
        <w:t>IA,</w:t>
      </w:r>
      <w:r>
        <w:rPr>
          <w:spacing w:val="1"/>
        </w:rPr>
        <w:t xml:space="preserve"> </w:t>
      </w:r>
      <w:r>
        <w:t>Abdul</w:t>
      </w:r>
      <w:r>
        <w:rPr>
          <w:spacing w:val="1"/>
        </w:rPr>
        <w:t xml:space="preserve"> </w:t>
      </w:r>
      <w:r>
        <w:t>AB,</w:t>
      </w:r>
      <w:r>
        <w:rPr>
          <w:spacing w:val="1"/>
        </w:rPr>
        <w:t xml:space="preserve"> </w:t>
      </w:r>
      <w:r>
        <w:t>Sukari</w:t>
      </w:r>
      <w:r>
        <w:rPr>
          <w:spacing w:val="1"/>
        </w:rPr>
        <w:t xml:space="preserve"> </w:t>
      </w:r>
      <w:r>
        <w:t>MA,</w:t>
      </w:r>
      <w:r>
        <w:rPr>
          <w:spacing w:val="1"/>
        </w:rPr>
        <w:t xml:space="preserve"> </w:t>
      </w:r>
      <w:r>
        <w:t>Abdullah</w:t>
      </w:r>
      <w:r>
        <w:rPr>
          <w:spacing w:val="50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Syam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2013.</w:t>
      </w:r>
      <w:r>
        <w:rPr>
          <w:spacing w:val="1"/>
        </w:rPr>
        <w:t xml:space="preserve"> </w:t>
      </w:r>
      <w:r>
        <w:t>Dentatin</w:t>
      </w:r>
      <w:r>
        <w:rPr>
          <w:spacing w:val="1"/>
        </w:rPr>
        <w:t xml:space="preserve"> </w:t>
      </w:r>
      <w:r>
        <w:t>isolated</w:t>
      </w:r>
      <w:r>
        <w:rPr>
          <w:spacing w:val="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rPr>
          <w:i/>
        </w:rPr>
        <w:t>Clausena</w:t>
      </w:r>
      <w:r>
        <w:rPr>
          <w:i/>
          <w:spacing w:val="15"/>
        </w:rPr>
        <w:t xml:space="preserve"> </w:t>
      </w:r>
      <w:r>
        <w:rPr>
          <w:i/>
        </w:rPr>
        <w:t>excavata</w:t>
      </w:r>
      <w:r>
        <w:rPr>
          <w:i/>
          <w:spacing w:val="16"/>
        </w:rPr>
        <w:t xml:space="preserve"> </w:t>
      </w:r>
      <w:r>
        <w:t>induces</w:t>
      </w:r>
      <w:r>
        <w:rPr>
          <w:spacing w:val="14"/>
        </w:rPr>
        <w:t xml:space="preserve"> </w:t>
      </w:r>
      <w:r>
        <w:t>apoptosis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MCF-</w:t>
      </w:r>
    </w:p>
    <w:p w:rsidR="0030726C" w:rsidRDefault="00BF2FCE">
      <w:pPr>
        <w:pStyle w:val="BodyText"/>
        <w:ind w:right="38"/>
      </w:pPr>
      <w:r>
        <w:t>7</w:t>
      </w:r>
      <w:r>
        <w:rPr>
          <w:spacing w:val="1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pathway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NFkB</w:t>
      </w:r>
      <w:r>
        <w:rPr>
          <w:spacing w:val="1"/>
        </w:rPr>
        <w:t xml:space="preserve"> </w:t>
      </w:r>
      <w:r>
        <w:t>signalling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G0/G1</w:t>
      </w:r>
      <w:r>
        <w:rPr>
          <w:spacing w:val="-47"/>
        </w:rPr>
        <w:t xml:space="preserve"> </w:t>
      </w:r>
      <w:r>
        <w:t xml:space="preserve">cell cycle arrest: a bioassay-guided approach. </w:t>
      </w:r>
      <w:proofErr w:type="gramStart"/>
      <w:r>
        <w:rPr>
          <w:i/>
        </w:rPr>
        <w:t>J</w:t>
      </w:r>
      <w:r>
        <w:rPr>
          <w:i/>
          <w:spacing w:val="-47"/>
        </w:rPr>
        <w:t xml:space="preserve"> </w:t>
      </w:r>
      <w:r>
        <w:rPr>
          <w:i/>
        </w:rPr>
        <w:t>Ethnopharmacol.</w:t>
      </w:r>
      <w:proofErr w:type="gramEnd"/>
      <w:r>
        <w:rPr>
          <w:i/>
          <w:spacing w:val="1"/>
        </w:rPr>
        <w:t xml:space="preserve"> </w:t>
      </w:r>
      <w:r>
        <w:t>145:</w:t>
      </w:r>
      <w:r>
        <w:rPr>
          <w:spacing w:val="-1"/>
        </w:rPr>
        <w:t xml:space="preserve"> </w:t>
      </w:r>
      <w:r>
        <w:t>343-54.</w:t>
      </w:r>
    </w:p>
    <w:p w:rsidR="0030726C" w:rsidRDefault="00BF2FCE">
      <w:pPr>
        <w:ind w:left="582" w:right="40" w:hanging="452"/>
        <w:jc w:val="both"/>
        <w:rPr>
          <w:sz w:val="20"/>
        </w:rPr>
      </w:pPr>
      <w:r>
        <w:rPr>
          <w:sz w:val="20"/>
        </w:rPr>
        <w:t>Backes AR, Casanova D, Bruno OM. 2009. Plant</w:t>
      </w:r>
      <w:r>
        <w:rPr>
          <w:spacing w:val="1"/>
          <w:sz w:val="20"/>
        </w:rPr>
        <w:t xml:space="preserve"> </w:t>
      </w:r>
      <w:r>
        <w:rPr>
          <w:sz w:val="20"/>
        </w:rPr>
        <w:t>Leaf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51"/>
          <w:sz w:val="20"/>
        </w:rPr>
        <w:t xml:space="preserve"> </w:t>
      </w:r>
      <w:r>
        <w:rPr>
          <w:sz w:val="20"/>
        </w:rPr>
        <w:t>Volumetric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Fractal Dimension. </w:t>
      </w:r>
      <w:r>
        <w:rPr>
          <w:i/>
          <w:sz w:val="20"/>
        </w:rPr>
        <w:t>Intern J Pattern Recognit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Artif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Intell</w:t>
      </w:r>
      <w:r>
        <w:rPr>
          <w:sz w:val="20"/>
        </w:rPr>
        <w:t>. 23(6):</w:t>
      </w:r>
      <w:r>
        <w:rPr>
          <w:spacing w:val="-3"/>
          <w:sz w:val="20"/>
        </w:rPr>
        <w:t xml:space="preserve"> </w:t>
      </w:r>
      <w:r>
        <w:rPr>
          <w:sz w:val="20"/>
        </w:rPr>
        <w:t>145-1160.</w:t>
      </w:r>
    </w:p>
    <w:p w:rsidR="0030726C" w:rsidRDefault="00BF2FCE">
      <w:pPr>
        <w:pStyle w:val="BodyText"/>
        <w:ind w:right="39" w:hanging="452"/>
      </w:pPr>
      <w:r>
        <w:t>Begue A, Kowlessur V, Singh U, Mahomodally F,</w:t>
      </w:r>
      <w:r>
        <w:rPr>
          <w:spacing w:val="1"/>
        </w:rPr>
        <w:t xml:space="preserve"> </w:t>
      </w:r>
      <w:r>
        <w:t>Pudaruth S. 2017. Automatic Recognition of</w:t>
      </w:r>
      <w:r>
        <w:rPr>
          <w:spacing w:val="1"/>
        </w:rPr>
        <w:t xml:space="preserve"> </w:t>
      </w:r>
      <w:r>
        <w:t>Medicinal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proofErr w:type="gramStart"/>
      <w:r>
        <w:rPr>
          <w:i/>
        </w:rPr>
        <w:t>IJACSA.</w:t>
      </w:r>
      <w:proofErr w:type="gramEnd"/>
      <w:r>
        <w:rPr>
          <w:i/>
          <w:spacing w:val="1"/>
        </w:rPr>
        <w:t xml:space="preserve"> </w:t>
      </w:r>
      <w:proofErr w:type="gramStart"/>
      <w:r>
        <w:t>8(4).</w:t>
      </w:r>
      <w:proofErr w:type="gramEnd"/>
      <w:r>
        <w:rPr>
          <w:spacing w:val="1"/>
        </w:rPr>
        <w:t xml:space="preserve"> </w:t>
      </w:r>
      <w:proofErr w:type="gramStart"/>
      <w:r>
        <w:t>DOI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10.14569/IJACSA.201</w:t>
      </w:r>
      <w:r>
        <w:t>7.080424.</w:t>
      </w:r>
    </w:p>
    <w:p w:rsidR="0030726C" w:rsidRDefault="00BF2FCE">
      <w:pPr>
        <w:pStyle w:val="BodyText"/>
        <w:tabs>
          <w:tab w:val="left" w:pos="1649"/>
          <w:tab w:val="left" w:pos="1755"/>
          <w:tab w:val="left" w:pos="2241"/>
          <w:tab w:val="left" w:pos="2423"/>
          <w:tab w:val="left" w:pos="2591"/>
          <w:tab w:val="left" w:pos="2807"/>
          <w:tab w:val="left" w:pos="3284"/>
          <w:tab w:val="left" w:pos="3579"/>
          <w:tab w:val="left" w:pos="3713"/>
          <w:tab w:val="left" w:pos="3947"/>
        </w:tabs>
        <w:spacing w:before="1"/>
        <w:ind w:right="39" w:hanging="452"/>
        <w:jc w:val="left"/>
      </w:pPr>
      <w:r>
        <w:t>Bundela</w:t>
      </w:r>
      <w:r>
        <w:rPr>
          <w:spacing w:val="5"/>
        </w:rPr>
        <w:t xml:space="preserve"> </w:t>
      </w:r>
      <w:r>
        <w:t>S,</w:t>
      </w:r>
      <w:r>
        <w:rPr>
          <w:spacing w:val="4"/>
        </w:rPr>
        <w:t xml:space="preserve"> </w:t>
      </w:r>
      <w:r>
        <w:t>Sharma</w:t>
      </w:r>
      <w:r>
        <w:rPr>
          <w:spacing w:val="7"/>
        </w:rPr>
        <w:t xml:space="preserve"> </w:t>
      </w:r>
      <w:r>
        <w:t>A,</w:t>
      </w:r>
      <w:r>
        <w:rPr>
          <w:spacing w:val="4"/>
        </w:rPr>
        <w:t xml:space="preserve"> </w:t>
      </w:r>
      <w:r>
        <w:t>Bisen</w:t>
      </w:r>
      <w:r>
        <w:rPr>
          <w:spacing w:val="3"/>
        </w:rPr>
        <w:t xml:space="preserve"> </w:t>
      </w:r>
      <w:r>
        <w:t>PS.</w:t>
      </w:r>
      <w:r>
        <w:rPr>
          <w:spacing w:val="4"/>
        </w:rPr>
        <w:t xml:space="preserve"> </w:t>
      </w:r>
      <w:r>
        <w:t>2015.</w:t>
      </w:r>
      <w:r>
        <w:rPr>
          <w:spacing w:val="2"/>
        </w:rPr>
        <w:t xml:space="preserve"> </w:t>
      </w:r>
      <w:r>
        <w:t>Potential</w:t>
      </w:r>
      <w:r>
        <w:rPr>
          <w:spacing w:val="-47"/>
        </w:rPr>
        <w:t xml:space="preserve"> </w:t>
      </w:r>
      <w:r>
        <w:t>compounds</w:t>
      </w:r>
      <w:r>
        <w:tab/>
      </w:r>
      <w:r>
        <w:tab/>
        <w:t>for</w:t>
      </w:r>
      <w:r>
        <w:tab/>
        <w:t>oral</w:t>
      </w:r>
      <w:r>
        <w:tab/>
      </w:r>
      <w:r>
        <w:tab/>
        <w:t>cancer</w:t>
      </w:r>
      <w:r>
        <w:tab/>
      </w:r>
      <w:r>
        <w:rPr>
          <w:spacing w:val="-1"/>
        </w:rPr>
        <w:t>treatment:</w:t>
      </w:r>
      <w:r>
        <w:rPr>
          <w:spacing w:val="-47"/>
        </w:rPr>
        <w:t xml:space="preserve"> </w:t>
      </w:r>
      <w:r>
        <w:t>Resveratrol,</w:t>
      </w:r>
      <w:r>
        <w:rPr>
          <w:spacing w:val="7"/>
        </w:rPr>
        <w:t xml:space="preserve"> </w:t>
      </w:r>
      <w:r>
        <w:t>nimbolide,</w:t>
      </w:r>
      <w:r>
        <w:rPr>
          <w:spacing w:val="8"/>
        </w:rPr>
        <w:t xml:space="preserve"> </w:t>
      </w:r>
      <w:r>
        <w:t>lovastatin,</w:t>
      </w:r>
      <w:r>
        <w:rPr>
          <w:spacing w:val="7"/>
        </w:rPr>
        <w:t xml:space="preserve"> </w:t>
      </w:r>
      <w:r>
        <w:t>bortezomib,</w:t>
      </w:r>
      <w:r>
        <w:rPr>
          <w:spacing w:val="-47"/>
        </w:rPr>
        <w:t xml:space="preserve"> </w:t>
      </w:r>
      <w:r>
        <w:t>vorinostat,</w:t>
      </w:r>
      <w:r>
        <w:rPr>
          <w:spacing w:val="6"/>
        </w:rPr>
        <w:t xml:space="preserve"> </w:t>
      </w:r>
      <w:r>
        <w:t>berberine,</w:t>
      </w:r>
      <w:r>
        <w:rPr>
          <w:spacing w:val="6"/>
        </w:rPr>
        <w:t xml:space="preserve"> </w:t>
      </w:r>
      <w:r>
        <w:t>pterostilbene,</w:t>
      </w:r>
      <w:r>
        <w:rPr>
          <w:spacing w:val="6"/>
        </w:rPr>
        <w:t xml:space="preserve"> </w:t>
      </w:r>
      <w:r>
        <w:t>deguelin,</w:t>
      </w:r>
      <w:r>
        <w:rPr>
          <w:spacing w:val="-47"/>
        </w:rPr>
        <w:t xml:space="preserve"> </w:t>
      </w:r>
      <w:r>
        <w:t>andrographolide,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colchicine.</w:t>
      </w:r>
      <w:r>
        <w:rPr>
          <w:spacing w:val="31"/>
        </w:rPr>
        <w:t xml:space="preserve"> </w:t>
      </w:r>
      <w:proofErr w:type="gramStart"/>
      <w:r>
        <w:rPr>
          <w:i/>
        </w:rPr>
        <w:t>PLoS</w:t>
      </w:r>
      <w:r>
        <w:rPr>
          <w:i/>
          <w:spacing w:val="28"/>
        </w:rPr>
        <w:t xml:space="preserve"> </w:t>
      </w:r>
      <w:r>
        <w:rPr>
          <w:i/>
        </w:rPr>
        <w:t>One</w:t>
      </w:r>
      <w:r>
        <w:rPr>
          <w:i/>
          <w:spacing w:val="-47"/>
        </w:rPr>
        <w:t xml:space="preserve"> </w:t>
      </w:r>
      <w:r>
        <w:t>[Internet].</w:t>
      </w:r>
      <w:proofErr w:type="gramEnd"/>
      <w:r>
        <w:tab/>
        <w:t>Public</w:t>
      </w:r>
      <w:r>
        <w:tab/>
      </w:r>
      <w:r>
        <w:tab/>
      </w:r>
      <w:r>
        <w:t>Library</w:t>
      </w:r>
      <w:r>
        <w:tab/>
        <w:t>of</w:t>
      </w:r>
      <w:r>
        <w:tab/>
      </w:r>
      <w:r>
        <w:tab/>
      </w:r>
      <w:r>
        <w:rPr>
          <w:spacing w:val="-1"/>
        </w:rPr>
        <w:t>Science;</w:t>
      </w:r>
      <w:r>
        <w:rPr>
          <w:spacing w:val="-47"/>
        </w:rPr>
        <w:t xml:space="preserve"> </w:t>
      </w:r>
      <w:r>
        <w:t>10(11):e0141719.</w:t>
      </w:r>
      <w:r>
        <w:tab/>
      </w:r>
      <w:r>
        <w:tab/>
      </w:r>
      <w:r>
        <w:tab/>
        <w:t>Available</w:t>
      </w:r>
      <w:r>
        <w:tab/>
      </w:r>
      <w:r>
        <w:tab/>
      </w:r>
      <w:r>
        <w:tab/>
      </w:r>
      <w:r>
        <w:rPr>
          <w:spacing w:val="-1"/>
        </w:rPr>
        <w:t>from:</w:t>
      </w:r>
      <w:r>
        <w:rPr>
          <w:spacing w:val="-47"/>
        </w:rPr>
        <w:t xml:space="preserve"> </w:t>
      </w:r>
      <w:hyperlink r:id="rId21">
        <w:r>
          <w:rPr>
            <w:color w:val="0000FF"/>
            <w:u w:val="single" w:color="0000FF"/>
          </w:rPr>
          <w:t>http://dx.plos.org/10.1371/</w:t>
        </w:r>
      </w:hyperlink>
      <w:r>
        <w:rPr>
          <w:color w:val="0000FF"/>
          <w:spacing w:val="1"/>
        </w:rPr>
        <w:t xml:space="preserve"> </w:t>
      </w:r>
      <w:r>
        <w:t>journal.pone.0141719</w:t>
      </w:r>
    </w:p>
    <w:p w:rsidR="0030726C" w:rsidRDefault="00BF2FCE">
      <w:pPr>
        <w:pStyle w:val="BodyText"/>
        <w:tabs>
          <w:tab w:val="left" w:pos="1650"/>
          <w:tab w:val="left" w:pos="2055"/>
          <w:tab w:val="left" w:pos="3496"/>
          <w:tab w:val="left" w:pos="3944"/>
        </w:tabs>
        <w:ind w:right="40" w:hanging="452"/>
        <w:jc w:val="left"/>
      </w:pPr>
      <w:proofErr w:type="gramStart"/>
      <w:r>
        <w:t>Carranza-Rojas</w:t>
      </w:r>
      <w:r>
        <w:tab/>
        <w:t>J,</w:t>
      </w:r>
      <w:r>
        <w:tab/>
        <w:t>Mata-Montero</w:t>
      </w:r>
      <w:r>
        <w:tab/>
        <w:t>E.</w:t>
      </w:r>
      <w:r>
        <w:tab/>
      </w:r>
      <w:r>
        <w:rPr>
          <w:spacing w:val="-2"/>
        </w:rPr>
        <w:t>2016.</w:t>
      </w:r>
      <w:proofErr w:type="gramEnd"/>
      <w:r>
        <w:rPr>
          <w:spacing w:val="-47"/>
        </w:rPr>
        <w:t xml:space="preserve"> </w:t>
      </w:r>
      <w:r>
        <w:t>Combining</w:t>
      </w:r>
      <w:r>
        <w:rPr>
          <w:spacing w:val="23"/>
        </w:rPr>
        <w:t xml:space="preserve"> </w:t>
      </w:r>
      <w:r>
        <w:t>Leaf</w:t>
      </w:r>
      <w:r>
        <w:rPr>
          <w:spacing w:val="22"/>
        </w:rPr>
        <w:t xml:space="preserve"> </w:t>
      </w:r>
      <w:r>
        <w:t>Shape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Texture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Costa</w:t>
      </w:r>
    </w:p>
    <w:p w:rsidR="0030726C" w:rsidRDefault="00BF2FCE">
      <w:pPr>
        <w:pStyle w:val="BodyText"/>
        <w:spacing w:before="91"/>
        <w:ind w:right="207"/>
      </w:pPr>
      <w:r>
        <w:br w:type="column"/>
      </w:r>
      <w:proofErr w:type="gramStart"/>
      <w:r>
        <w:lastRenderedPageBreak/>
        <w:t>Rican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Specie</w:t>
      </w:r>
      <w:r>
        <w:t>s</w:t>
      </w:r>
      <w:r>
        <w:rPr>
          <w:spacing w:val="1"/>
        </w:rPr>
        <w:t xml:space="preserve"> </w:t>
      </w:r>
      <w:r>
        <w:t>Identification.</w:t>
      </w:r>
      <w:proofErr w:type="gramEnd"/>
      <w:r>
        <w:rPr>
          <w:spacing w:val="1"/>
        </w:rPr>
        <w:t xml:space="preserve"> </w:t>
      </w:r>
      <w:proofErr w:type="gramStart"/>
      <w:r>
        <w:rPr>
          <w:i/>
        </w:rPr>
        <w:t>CLEIej</w:t>
      </w:r>
      <w:r>
        <w:t>.</w:t>
      </w:r>
      <w:proofErr w:type="gramEnd"/>
      <w:r>
        <w:rPr>
          <w:spacing w:val="1"/>
        </w:rPr>
        <w:t xml:space="preserve"> </w:t>
      </w:r>
      <w:r>
        <w:t>19(1)</w:t>
      </w:r>
      <w:r>
        <w:rPr>
          <w:spacing w:val="-3"/>
        </w:rPr>
        <w:t xml:space="preserve"> </w:t>
      </w:r>
      <w:r>
        <w:t>Montevideo</w:t>
      </w:r>
      <w:r>
        <w:rPr>
          <w:spacing w:val="1"/>
        </w:rPr>
        <w:t xml:space="preserve"> </w:t>
      </w:r>
      <w:r>
        <w:t>abr. 2016</w:t>
      </w:r>
    </w:p>
    <w:p w:rsidR="0030726C" w:rsidRDefault="00BF2FCE">
      <w:pPr>
        <w:pStyle w:val="BodyText"/>
        <w:spacing w:before="1"/>
        <w:ind w:right="205" w:hanging="452"/>
      </w:pPr>
      <w:r>
        <w:t>Chaki J. Parekh R, Bhattacharya S. 2015. Plant leaf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texture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features</w:t>
      </w:r>
      <w:r>
        <w:rPr>
          <w:spacing w:val="-47"/>
        </w:rPr>
        <w:t xml:space="preserve"> </w:t>
      </w:r>
      <w:r>
        <w:t xml:space="preserve">with neural classifiers. </w:t>
      </w:r>
      <w:proofErr w:type="gramStart"/>
      <w:r>
        <w:rPr>
          <w:i/>
        </w:rPr>
        <w:t>Pattern Recognit.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Lett</w:t>
      </w:r>
      <w:r>
        <w:t>.</w:t>
      </w:r>
      <w:proofErr w:type="gramEnd"/>
      <w:r>
        <w:rPr>
          <w:spacing w:val="1"/>
        </w:rPr>
        <w:t xml:space="preserve"> </w:t>
      </w:r>
      <w:r>
        <w:t>58:</w:t>
      </w:r>
      <w:r>
        <w:rPr>
          <w:spacing w:val="-1"/>
        </w:rPr>
        <w:t xml:space="preserve"> </w:t>
      </w:r>
      <w:r>
        <w:t>61-68.</w:t>
      </w:r>
    </w:p>
    <w:p w:rsidR="0030726C" w:rsidRDefault="00BF2FCE">
      <w:pPr>
        <w:pStyle w:val="BodyText"/>
        <w:tabs>
          <w:tab w:val="left" w:pos="1923"/>
          <w:tab w:val="left" w:pos="3194"/>
          <w:tab w:val="left" w:pos="3945"/>
        </w:tabs>
        <w:ind w:right="206" w:hanging="452"/>
      </w:pPr>
      <w:r>
        <w:t>Chang Y, Park H,</w:t>
      </w:r>
      <w:r>
        <w:rPr>
          <w:spacing w:val="1"/>
        </w:rPr>
        <w:t xml:space="preserve"> </w:t>
      </w:r>
      <w:r>
        <w:t>Yang HJ,</w:t>
      </w:r>
      <w:r>
        <w:rPr>
          <w:spacing w:val="1"/>
        </w:rPr>
        <w:t xml:space="preserve"> </w:t>
      </w:r>
      <w:r>
        <w:t>Lee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Lee KY,</w:t>
      </w:r>
      <w:r>
        <w:rPr>
          <w:spacing w:val="50"/>
        </w:rPr>
        <w:t xml:space="preserve"> </w:t>
      </w:r>
      <w:r>
        <w:t>Kim</w:t>
      </w:r>
      <w:r>
        <w:rPr>
          <w:spacing w:val="1"/>
        </w:rPr>
        <w:t xml:space="preserve"> </w:t>
      </w:r>
      <w:r>
        <w:t>TS,</w:t>
      </w:r>
      <w:r>
        <w:rPr>
          <w:spacing w:val="1"/>
        </w:rPr>
        <w:t xml:space="preserve"> </w:t>
      </w:r>
      <w:r>
        <w:t>Jung</w:t>
      </w:r>
      <w:r>
        <w:rPr>
          <w:spacing w:val="1"/>
        </w:rPr>
        <w:t xml:space="preserve"> </w:t>
      </w:r>
      <w:r>
        <w:t>J,</w:t>
      </w:r>
      <w:r>
        <w:rPr>
          <w:spacing w:val="1"/>
        </w:rPr>
        <w:t xml:space="preserve"> </w:t>
      </w:r>
      <w:r>
        <w:t>Shin</w:t>
      </w:r>
      <w:r>
        <w:rPr>
          <w:spacing w:val="1"/>
        </w:rPr>
        <w:t xml:space="preserve"> </w:t>
      </w:r>
      <w:r>
        <w:t>JM.</w:t>
      </w:r>
      <w:r>
        <w:rPr>
          <w:spacing w:val="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proofErr w:type="gramStart"/>
      <w:r>
        <w:t>scan</w:t>
      </w:r>
      <w:proofErr w:type="gramEnd"/>
      <w:r>
        <w:rPr>
          <w:spacing w:val="1"/>
        </w:rPr>
        <w:t xml:space="preserve"> </w:t>
      </w:r>
      <w:r>
        <w:t>(CDRscan):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Effectiveness from Cancer Genomic Signature.</w:t>
      </w:r>
      <w:r>
        <w:rPr>
          <w:spacing w:val="-47"/>
        </w:rPr>
        <w:t xml:space="preserve"> </w:t>
      </w:r>
      <w:proofErr w:type="gramStart"/>
      <w:r>
        <w:rPr>
          <w:i/>
        </w:rPr>
        <w:t>Scientific</w:t>
      </w:r>
      <w:r>
        <w:rPr>
          <w:i/>
        </w:rPr>
        <w:tab/>
        <w:t>Reports.</w:t>
      </w:r>
      <w:proofErr w:type="gramEnd"/>
      <w:r>
        <w:rPr>
          <w:i/>
        </w:rPr>
        <w:tab/>
      </w:r>
      <w:proofErr w:type="gramStart"/>
      <w:r>
        <w:t>8:</w:t>
      </w:r>
      <w:r>
        <w:tab/>
      </w:r>
      <w:r>
        <w:rPr>
          <w:spacing w:val="-2"/>
        </w:rPr>
        <w:t>8857.</w:t>
      </w:r>
      <w:proofErr w:type="gramEnd"/>
    </w:p>
    <w:p w:rsidR="0030726C" w:rsidRDefault="00BF2FCE">
      <w:pPr>
        <w:pStyle w:val="BodyText"/>
        <w:jc w:val="left"/>
      </w:pPr>
      <w:r>
        <w:t>DOI</w:t>
      </w:r>
      <w:proofErr w:type="gramStart"/>
      <w:r>
        <w:t>:10.1038</w:t>
      </w:r>
      <w:proofErr w:type="gramEnd"/>
      <w:r>
        <w:t>/s41598-018-27214-6</w:t>
      </w:r>
    </w:p>
    <w:p w:rsidR="0030726C" w:rsidRDefault="00BF2FCE">
      <w:pPr>
        <w:pStyle w:val="BodyText"/>
        <w:ind w:right="207" w:hanging="452"/>
      </w:pPr>
      <w:r>
        <w:t>Chrystal K,</w:t>
      </w:r>
      <w:r>
        <w:rPr>
          <w:spacing w:val="50"/>
        </w:rPr>
        <w:t xml:space="preserve"> </w:t>
      </w:r>
      <w:r>
        <w:t>Allan S, Forgeson G, Isaac</w:t>
      </w:r>
      <w:r>
        <w:t>s R. 2003.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complementary/alternative</w:t>
      </w:r>
      <w:r>
        <w:rPr>
          <w:spacing w:val="-47"/>
        </w:rPr>
        <w:t xml:space="preserve"> </w:t>
      </w:r>
      <w:r>
        <w:t>medicine by cancer patients in a New Zealand</w:t>
      </w:r>
      <w:r>
        <w:rPr>
          <w:spacing w:val="1"/>
        </w:rPr>
        <w:t xml:space="preserve"> </w:t>
      </w:r>
      <w:r>
        <w:t>regional cancer treatment centre.</w:t>
      </w:r>
      <w:proofErr w:type="gramEnd"/>
      <w:r>
        <w:t xml:space="preserve"> </w:t>
      </w:r>
      <w:r>
        <w:rPr>
          <w:i/>
        </w:rPr>
        <w:t>N Z Med J</w:t>
      </w:r>
      <w:r>
        <w:t>.</w:t>
      </w:r>
      <w:r>
        <w:rPr>
          <w:spacing w:val="1"/>
        </w:rPr>
        <w:t xml:space="preserve"> </w:t>
      </w:r>
      <w:r>
        <w:t>116(1168):U296.</w:t>
      </w:r>
    </w:p>
    <w:p w:rsidR="0030726C" w:rsidRDefault="00BF2FCE">
      <w:pPr>
        <w:pStyle w:val="BodyText"/>
        <w:tabs>
          <w:tab w:val="left" w:pos="1287"/>
          <w:tab w:val="left" w:pos="2020"/>
          <w:tab w:val="left" w:pos="2570"/>
          <w:tab w:val="left" w:pos="3657"/>
        </w:tabs>
        <w:ind w:right="209" w:hanging="452"/>
        <w:jc w:val="left"/>
      </w:pPr>
      <w:proofErr w:type="gramStart"/>
      <w:r>
        <w:t>Departemen</w:t>
      </w:r>
      <w:r>
        <w:rPr>
          <w:spacing w:val="8"/>
        </w:rPr>
        <w:t xml:space="preserve"> </w:t>
      </w:r>
      <w:r>
        <w:t>Kesehatan</w:t>
      </w:r>
      <w:r>
        <w:rPr>
          <w:spacing w:val="7"/>
        </w:rPr>
        <w:t xml:space="preserve"> </w:t>
      </w:r>
      <w:r>
        <w:t>Republik</w:t>
      </w:r>
      <w:r>
        <w:rPr>
          <w:spacing w:val="7"/>
        </w:rPr>
        <w:t xml:space="preserve"> </w:t>
      </w:r>
      <w:r>
        <w:t>Indonesia.</w:t>
      </w:r>
      <w:proofErr w:type="gramEnd"/>
      <w:r>
        <w:rPr>
          <w:spacing w:val="9"/>
        </w:rPr>
        <w:t xml:space="preserve"> </w:t>
      </w:r>
      <w:proofErr w:type="gramStart"/>
      <w:r>
        <w:t>2007.</w:t>
      </w:r>
      <w:r>
        <w:rPr>
          <w:spacing w:val="-47"/>
        </w:rPr>
        <w:t xml:space="preserve"> </w:t>
      </w:r>
      <w:r>
        <w:t>Kebijakan</w:t>
      </w:r>
      <w:r>
        <w:rPr>
          <w:spacing w:val="13"/>
        </w:rPr>
        <w:t xml:space="preserve"> </w:t>
      </w:r>
      <w:r>
        <w:t>Obat</w:t>
      </w:r>
      <w:r>
        <w:rPr>
          <w:spacing w:val="14"/>
        </w:rPr>
        <w:t xml:space="preserve"> </w:t>
      </w:r>
      <w:r>
        <w:t>Tradisional</w:t>
      </w:r>
      <w:r>
        <w:rPr>
          <w:spacing w:val="14"/>
        </w:rPr>
        <w:t xml:space="preserve"> </w:t>
      </w:r>
      <w:r>
        <w:t>Nasional</w:t>
      </w:r>
      <w:r>
        <w:rPr>
          <w:spacing w:val="14"/>
        </w:rPr>
        <w:t xml:space="preserve"> </w:t>
      </w:r>
      <w:r>
        <w:t>Tahun</w:t>
      </w:r>
      <w:r>
        <w:rPr>
          <w:spacing w:val="-47"/>
        </w:rPr>
        <w:t xml:space="preserve"> </w:t>
      </w:r>
      <w:r>
        <w:t>2007.</w:t>
      </w:r>
      <w:proofErr w:type="gramEnd"/>
      <w:r>
        <w:tab/>
      </w:r>
      <w:proofErr w:type="gramStart"/>
      <w:r>
        <w:t>Departement</w:t>
      </w:r>
      <w:r>
        <w:tab/>
        <w:t>Kesehatan</w:t>
      </w:r>
      <w:r>
        <w:tab/>
      </w:r>
      <w:r>
        <w:rPr>
          <w:spacing w:val="-1"/>
        </w:rPr>
        <w:t>Republik</w:t>
      </w:r>
      <w:r>
        <w:rPr>
          <w:spacing w:val="-47"/>
        </w:rPr>
        <w:t xml:space="preserve"> </w:t>
      </w:r>
      <w:r>
        <w:t>Indonesia.</w:t>
      </w:r>
      <w:proofErr w:type="gramEnd"/>
      <w:r>
        <w:tab/>
      </w:r>
      <w:hyperlink r:id="rId22">
        <w:r>
          <w:rPr>
            <w:color w:val="0000FF"/>
            <w:w w:val="95"/>
            <w:u w:val="single" w:color="0000FF"/>
          </w:rPr>
          <w:t>http://binfar.depkes.go.id/dat/</w:t>
        </w:r>
      </w:hyperlink>
      <w:r>
        <w:rPr>
          <w:color w:val="0000FF"/>
          <w:spacing w:val="1"/>
          <w:w w:val="95"/>
        </w:rPr>
        <w:t xml:space="preserve"> </w:t>
      </w:r>
      <w:hyperlink r:id="rId23">
        <w:r>
          <w:rPr>
            <w:color w:val="0000FF"/>
            <w:u w:val="single" w:color="0000FF"/>
          </w:rPr>
          <w:t>lama/1206328790_Buku%20Kebijakan%20Ob</w:t>
        </w:r>
      </w:hyperlink>
      <w:r>
        <w:rPr>
          <w:color w:val="0000FF"/>
          <w:spacing w:val="-47"/>
        </w:rPr>
        <w:t xml:space="preserve"> </w:t>
      </w:r>
      <w:hyperlink r:id="rId24">
        <w:r>
          <w:rPr>
            <w:color w:val="0000FF"/>
            <w:u w:val="single" w:color="0000FF"/>
          </w:rPr>
          <w:t>at%20Tradisional%20Nasional%20Tahun%20</w:t>
        </w:r>
      </w:hyperlink>
      <w:r>
        <w:rPr>
          <w:color w:val="0000FF"/>
          <w:spacing w:val="1"/>
        </w:rPr>
        <w:t xml:space="preserve"> </w:t>
      </w:r>
      <w:hyperlink r:id="rId25">
        <w:r>
          <w:rPr>
            <w:color w:val="0000FF"/>
            <w:u w:val="single" w:color="0000FF"/>
          </w:rPr>
          <w:t>2007.pdf</w:t>
        </w:r>
        <w:r>
          <w:t>.</w:t>
        </w:r>
      </w:hyperlink>
    </w:p>
    <w:p w:rsidR="0030726C" w:rsidRDefault="00BF2FCE">
      <w:pPr>
        <w:pStyle w:val="BodyText"/>
        <w:spacing w:before="1"/>
        <w:ind w:right="211" w:hanging="452"/>
      </w:pPr>
      <w:r>
        <w:t>Ding L, Wang ZZ, Sun XD, Yang J, Ma CY, Li W,</w:t>
      </w:r>
      <w:r>
        <w:rPr>
          <w:spacing w:val="1"/>
        </w:rPr>
        <w:t xml:space="preserve"> </w:t>
      </w:r>
      <w:r>
        <w:t>Liu</w:t>
      </w:r>
      <w:r>
        <w:rPr>
          <w:spacing w:val="15"/>
        </w:rPr>
        <w:t xml:space="preserve"> </w:t>
      </w:r>
      <w:r>
        <w:t>HM.</w:t>
      </w:r>
      <w:r>
        <w:rPr>
          <w:spacing w:val="17"/>
        </w:rPr>
        <w:t xml:space="preserve"> </w:t>
      </w:r>
      <w:r>
        <w:t>2017.</w:t>
      </w:r>
      <w:r>
        <w:rPr>
          <w:spacing w:val="14"/>
        </w:rPr>
        <w:t xml:space="preserve"> </w:t>
      </w:r>
      <w:r>
        <w:t>3D-QSAR</w:t>
      </w:r>
      <w:r>
        <w:rPr>
          <w:spacing w:val="16"/>
        </w:rPr>
        <w:t xml:space="preserve"> </w:t>
      </w:r>
      <w:r>
        <w:t>(CoMFA,</w:t>
      </w:r>
    </w:p>
    <w:p w:rsidR="0030726C" w:rsidRDefault="00BF2FCE">
      <w:pPr>
        <w:pStyle w:val="BodyText"/>
        <w:ind w:right="205"/>
      </w:pPr>
      <w:r>
        <w:t>CoMSIA),</w:t>
      </w:r>
      <w:r>
        <w:rPr>
          <w:spacing w:val="1"/>
        </w:rPr>
        <w:t xml:space="preserve"> </w:t>
      </w:r>
      <w:r>
        <w:t>molecular</w:t>
      </w:r>
      <w:r>
        <w:rPr>
          <w:spacing w:val="1"/>
        </w:rPr>
        <w:t xml:space="preserve"> </w:t>
      </w:r>
      <w:r>
        <w:t>docking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molecular</w:t>
      </w:r>
      <w:r>
        <w:rPr>
          <w:spacing w:val="-47"/>
        </w:rPr>
        <w:t xml:space="preserve"> </w:t>
      </w:r>
      <w:r>
        <w:t>dynamics simulations study of 6-aryl-5-cyano-</w:t>
      </w:r>
      <w:r>
        <w:rPr>
          <w:spacing w:val="1"/>
        </w:rPr>
        <w:t xml:space="preserve"> </w:t>
      </w:r>
      <w:r>
        <w:t>pyrimidine derivatives to explore the structure</w:t>
      </w:r>
      <w:r>
        <w:rPr>
          <w:spacing w:val="1"/>
        </w:rPr>
        <w:t xml:space="preserve"> </w:t>
      </w:r>
      <w:r>
        <w:t xml:space="preserve">requirements of LSD1 inhibitors. </w:t>
      </w:r>
      <w:proofErr w:type="gramStart"/>
      <w:r>
        <w:rPr>
          <w:i/>
        </w:rPr>
        <w:t>Bioorg Med</w:t>
      </w:r>
      <w:r>
        <w:rPr>
          <w:i/>
          <w:spacing w:val="1"/>
        </w:rPr>
        <w:t xml:space="preserve"> </w:t>
      </w:r>
      <w:r>
        <w:rPr>
          <w:i/>
        </w:rPr>
        <w:t>Chem</w:t>
      </w:r>
      <w:r>
        <w:rPr>
          <w:i/>
          <w:spacing w:val="1"/>
        </w:rPr>
        <w:t xml:space="preserve"> </w:t>
      </w:r>
      <w:r>
        <w:rPr>
          <w:i/>
        </w:rPr>
        <w:t>Lett</w:t>
      </w:r>
      <w:r>
        <w:t>.</w:t>
      </w:r>
      <w:proofErr w:type="gramEnd"/>
      <w:r>
        <w:rPr>
          <w:spacing w:val="1"/>
        </w:rPr>
        <w:t xml:space="preserve"> </w:t>
      </w:r>
      <w:r>
        <w:t>27(15):</w:t>
      </w:r>
      <w:r>
        <w:rPr>
          <w:spacing w:val="1"/>
        </w:rPr>
        <w:t xml:space="preserve"> </w:t>
      </w:r>
      <w:r>
        <w:t>3521–8.</w:t>
      </w:r>
      <w:r>
        <w:rPr>
          <w:spacing w:val="1"/>
        </w:rPr>
        <w:t xml:space="preserve"> </w:t>
      </w:r>
      <w:proofErr w:type="gramStart"/>
      <w:r>
        <w:t>doi</w:t>
      </w:r>
      <w:proofErr w:type="gramEnd"/>
      <w:r>
        <w:t>:</w:t>
      </w:r>
      <w:r>
        <w:rPr>
          <w:spacing w:val="-47"/>
        </w:rPr>
        <w:t xml:space="preserve"> </w:t>
      </w:r>
      <w:r>
        <w:t>10.1016/j.bmcl.2017.05.065.</w:t>
      </w:r>
    </w:p>
    <w:p w:rsidR="0030726C" w:rsidRDefault="00BF2FCE">
      <w:pPr>
        <w:pStyle w:val="BodyText"/>
        <w:ind w:right="205" w:hanging="452"/>
      </w:pPr>
      <w:r>
        <w:t>Du JX, Zhai CM, Wang QP. 2013. Recognition of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fractal</w:t>
      </w:r>
      <w:r>
        <w:rPr>
          <w:spacing w:val="1"/>
        </w:rPr>
        <w:t xml:space="preserve"> </w:t>
      </w:r>
      <w:r>
        <w:t>dimension</w:t>
      </w:r>
      <w:r>
        <w:rPr>
          <w:spacing w:val="-47"/>
        </w:rPr>
        <w:t xml:space="preserve"> </w:t>
      </w:r>
      <w:r>
        <w:t xml:space="preserve">features.   </w:t>
      </w:r>
      <w:r>
        <w:rPr>
          <w:spacing w:val="19"/>
        </w:rPr>
        <w:t xml:space="preserve"> </w:t>
      </w:r>
      <w:proofErr w:type="gramStart"/>
      <w:r>
        <w:rPr>
          <w:i/>
        </w:rPr>
        <w:t>Neurocomputing</w:t>
      </w:r>
      <w:r>
        <w:t>.</w:t>
      </w:r>
      <w:proofErr w:type="gramEnd"/>
      <w:r>
        <w:t xml:space="preserve">   </w:t>
      </w:r>
      <w:r>
        <w:rPr>
          <w:spacing w:val="16"/>
        </w:rPr>
        <w:t xml:space="preserve"> </w:t>
      </w:r>
      <w:r>
        <w:t xml:space="preserve">116:   </w:t>
      </w:r>
      <w:r>
        <w:rPr>
          <w:spacing w:val="17"/>
        </w:rPr>
        <w:t xml:space="preserve"> </w:t>
      </w:r>
      <w:r>
        <w:t>150-156.</w:t>
      </w:r>
    </w:p>
    <w:p w:rsidR="0030726C" w:rsidRDefault="00BF2FCE">
      <w:pPr>
        <w:pStyle w:val="BodyText"/>
        <w:ind w:left="131" w:right="211" w:firstLine="451"/>
      </w:pPr>
      <w:proofErr w:type="gramStart"/>
      <w:r>
        <w:t>https://doi.org/10.1016/j.neucom.2012.03.028</w:t>
      </w:r>
      <w:r>
        <w:rPr>
          <w:spacing w:val="1"/>
        </w:rPr>
        <w:t xml:space="preserve"> </w:t>
      </w:r>
      <w:r>
        <w:t>Du</w:t>
      </w:r>
      <w:r>
        <w:rPr>
          <w:spacing w:val="50"/>
        </w:rPr>
        <w:t xml:space="preserve"> </w:t>
      </w:r>
      <w:r>
        <w:t>M,</w:t>
      </w:r>
      <w:r>
        <w:rPr>
          <w:spacing w:val="51"/>
        </w:rPr>
        <w:t xml:space="preserve"> </w:t>
      </w:r>
      <w:r>
        <w:t>Zhang</w:t>
      </w:r>
      <w:r>
        <w:rPr>
          <w:spacing w:val="49"/>
        </w:rPr>
        <w:t xml:space="preserve"> </w:t>
      </w:r>
      <w:r>
        <w:t>S,</w:t>
      </w:r>
      <w:r>
        <w:rPr>
          <w:spacing w:val="52"/>
        </w:rPr>
        <w:t xml:space="preserve"> </w:t>
      </w:r>
      <w:r>
        <w:t>dan</w:t>
      </w:r>
      <w:r>
        <w:rPr>
          <w:spacing w:val="50"/>
        </w:rPr>
        <w:t xml:space="preserve"> </w:t>
      </w:r>
      <w:r>
        <w:t>Wang</w:t>
      </w:r>
      <w:r>
        <w:rPr>
          <w:spacing w:val="51"/>
        </w:rPr>
        <w:t xml:space="preserve"> </w:t>
      </w:r>
      <w:r>
        <w:t>H.</w:t>
      </w:r>
      <w:r>
        <w:rPr>
          <w:spacing w:val="51"/>
        </w:rPr>
        <w:t xml:space="preserve"> </w:t>
      </w:r>
      <w:r>
        <w:t>2009.</w:t>
      </w:r>
      <w:proofErr w:type="gramEnd"/>
      <w:r>
        <w:rPr>
          <w:spacing w:val="49"/>
        </w:rPr>
        <w:t xml:space="preserve"> </w:t>
      </w:r>
      <w:r>
        <w:t>Supervised</w:t>
      </w:r>
    </w:p>
    <w:p w:rsidR="0030726C" w:rsidRDefault="00BF2FCE">
      <w:pPr>
        <w:ind w:left="582" w:right="206"/>
        <w:jc w:val="both"/>
        <w:rPr>
          <w:sz w:val="20"/>
        </w:rPr>
      </w:pPr>
      <w:proofErr w:type="gramStart"/>
      <w:r>
        <w:rPr>
          <w:sz w:val="20"/>
        </w:rPr>
        <w:t>Isomap for Plant Leaf Image Classification.</w:t>
      </w:r>
      <w:proofErr w:type="gramEnd"/>
      <w:r>
        <w:rPr>
          <w:sz w:val="20"/>
        </w:rPr>
        <w:t xml:space="preserve"> </w:t>
      </w:r>
      <w:proofErr w:type="gramStart"/>
      <w:r>
        <w:rPr>
          <w:i/>
          <w:sz w:val="20"/>
        </w:rPr>
        <w:t>5th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Emerging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Intelligent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Computing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Applications</w:t>
      </w:r>
      <w:r>
        <w:rPr>
          <w:sz w:val="20"/>
        </w:rPr>
        <w:t>.</w:t>
      </w:r>
      <w:proofErr w:type="gramEnd"/>
      <w:r>
        <w:rPr>
          <w:sz w:val="20"/>
        </w:rPr>
        <w:t xml:space="preserve">  </w:t>
      </w:r>
      <w:r>
        <w:rPr>
          <w:spacing w:val="37"/>
          <w:sz w:val="20"/>
        </w:rPr>
        <w:t xml:space="preserve"> </w:t>
      </w:r>
      <w:r>
        <w:rPr>
          <w:sz w:val="20"/>
        </w:rPr>
        <w:t xml:space="preserve">Ulsan,  </w:t>
      </w:r>
      <w:r>
        <w:rPr>
          <w:spacing w:val="38"/>
          <w:sz w:val="20"/>
        </w:rPr>
        <w:t xml:space="preserve"> </w:t>
      </w:r>
      <w:r>
        <w:rPr>
          <w:sz w:val="20"/>
        </w:rPr>
        <w:t xml:space="preserve">South  </w:t>
      </w:r>
      <w:r>
        <w:rPr>
          <w:spacing w:val="38"/>
          <w:sz w:val="20"/>
        </w:rPr>
        <w:t xml:space="preserve"> </w:t>
      </w:r>
      <w:r>
        <w:rPr>
          <w:sz w:val="20"/>
        </w:rPr>
        <w:t xml:space="preserve">Korea,  </w:t>
      </w:r>
      <w:r>
        <w:rPr>
          <w:spacing w:val="39"/>
          <w:sz w:val="20"/>
        </w:rPr>
        <w:t xml:space="preserve"> </w:t>
      </w:r>
      <w:r>
        <w:rPr>
          <w:sz w:val="20"/>
        </w:rPr>
        <w:t>16-19</w:t>
      </w:r>
    </w:p>
    <w:p w:rsidR="0030726C" w:rsidRDefault="00BF2FCE">
      <w:pPr>
        <w:pStyle w:val="BodyText"/>
        <w:spacing w:line="229" w:lineRule="exact"/>
      </w:pPr>
      <w:r>
        <w:t>September 2009.</w:t>
      </w:r>
    </w:p>
    <w:p w:rsidR="0030726C" w:rsidRDefault="00BF2FCE">
      <w:pPr>
        <w:pStyle w:val="BodyText"/>
        <w:ind w:right="210" w:hanging="452"/>
      </w:pPr>
      <w:proofErr w:type="gramStart"/>
      <w:r>
        <w:t>Foo JB, Yazan LS, Chan KW, Tahir PM, Ismail M.</w:t>
      </w:r>
      <w:r>
        <w:rPr>
          <w:spacing w:val="1"/>
        </w:rPr>
        <w:t xml:space="preserve"> </w:t>
      </w:r>
      <w:r>
        <w:t>2011.</w:t>
      </w:r>
      <w:proofErr w:type="gramEnd"/>
      <w:r>
        <w:t xml:space="preserve"> Kenaf seed oil from supercritical carbon</w:t>
      </w:r>
      <w:r>
        <w:rPr>
          <w:spacing w:val="1"/>
        </w:rPr>
        <w:t xml:space="preserve"> </w:t>
      </w:r>
      <w:r>
        <w:t>dioxide fluid extraction induced G1 phase cell</w:t>
      </w:r>
      <w:r>
        <w:rPr>
          <w:spacing w:val="1"/>
        </w:rPr>
        <w:t xml:space="preserve"> </w:t>
      </w:r>
      <w:r>
        <w:t>cycle arrest and</w:t>
      </w:r>
      <w:r>
        <w:rPr>
          <w:spacing w:val="1"/>
        </w:rPr>
        <w:t xml:space="preserve"> </w:t>
      </w:r>
      <w:r>
        <w:t>apoptosis in leukemia</w:t>
      </w:r>
      <w:r>
        <w:rPr>
          <w:spacing w:val="1"/>
        </w:rPr>
        <w:t xml:space="preserve"> </w:t>
      </w:r>
      <w:r>
        <w:t>cells.</w:t>
      </w:r>
      <w:r>
        <w:rPr>
          <w:spacing w:val="1"/>
        </w:rPr>
        <w:t xml:space="preserve"> </w:t>
      </w:r>
      <w:r>
        <w:rPr>
          <w:i/>
        </w:rPr>
        <w:t>Afr.</w:t>
      </w:r>
      <w:r>
        <w:rPr>
          <w:i/>
          <w:spacing w:val="-1"/>
        </w:rPr>
        <w:t xml:space="preserve"> </w:t>
      </w:r>
      <w:r>
        <w:rPr>
          <w:i/>
        </w:rPr>
        <w:t>J.</w:t>
      </w:r>
      <w:r>
        <w:rPr>
          <w:i/>
          <w:spacing w:val="1"/>
        </w:rPr>
        <w:t xml:space="preserve"> </w:t>
      </w:r>
      <w:r>
        <w:rPr>
          <w:i/>
        </w:rPr>
        <w:t>Biotechnol</w:t>
      </w:r>
      <w:r>
        <w:t>.</w:t>
      </w:r>
      <w:r>
        <w:rPr>
          <w:spacing w:val="-2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5389-5397</w:t>
      </w:r>
    </w:p>
    <w:p w:rsidR="0030726C" w:rsidRDefault="00BF2FCE">
      <w:pPr>
        <w:spacing w:before="1"/>
        <w:ind w:left="582" w:right="207" w:hanging="452"/>
        <w:jc w:val="both"/>
        <w:rPr>
          <w:sz w:val="20"/>
        </w:rPr>
      </w:pPr>
      <w:r>
        <w:rPr>
          <w:sz w:val="20"/>
        </w:rPr>
        <w:t>Golbeck</w:t>
      </w:r>
      <w:r>
        <w:rPr>
          <w:spacing w:val="1"/>
          <w:sz w:val="20"/>
        </w:rPr>
        <w:t xml:space="preserve"> </w:t>
      </w:r>
      <w:r>
        <w:rPr>
          <w:sz w:val="20"/>
        </w:rPr>
        <w:t>J,</w:t>
      </w:r>
      <w:r>
        <w:rPr>
          <w:spacing w:val="1"/>
          <w:sz w:val="20"/>
        </w:rPr>
        <w:t xml:space="preserve"> </w:t>
      </w:r>
      <w:r>
        <w:rPr>
          <w:sz w:val="20"/>
        </w:rPr>
        <w:t>Fragoso</w:t>
      </w:r>
      <w:r>
        <w:rPr>
          <w:spacing w:val="1"/>
          <w:sz w:val="20"/>
        </w:rPr>
        <w:t xml:space="preserve"> </w:t>
      </w:r>
      <w:r>
        <w:rPr>
          <w:sz w:val="20"/>
        </w:rPr>
        <w:t>G,</w:t>
      </w:r>
      <w:r>
        <w:rPr>
          <w:spacing w:val="1"/>
          <w:sz w:val="20"/>
        </w:rPr>
        <w:t xml:space="preserve"> </w:t>
      </w:r>
      <w:r>
        <w:rPr>
          <w:sz w:val="20"/>
        </w:rPr>
        <w:t>Hartel</w:t>
      </w:r>
      <w:r>
        <w:rPr>
          <w:spacing w:val="1"/>
          <w:sz w:val="20"/>
        </w:rPr>
        <w:t xml:space="preserve"> </w:t>
      </w:r>
      <w:r>
        <w:rPr>
          <w:sz w:val="20"/>
        </w:rPr>
        <w:t>F,</w:t>
      </w:r>
      <w:r>
        <w:rPr>
          <w:spacing w:val="1"/>
          <w:sz w:val="20"/>
        </w:rPr>
        <w:t xml:space="preserve"> </w:t>
      </w:r>
      <w:r>
        <w:rPr>
          <w:sz w:val="20"/>
        </w:rPr>
        <w:t>Hendler</w:t>
      </w:r>
      <w:r>
        <w:rPr>
          <w:spacing w:val="1"/>
          <w:sz w:val="20"/>
        </w:rPr>
        <w:t xml:space="preserve"> </w:t>
      </w:r>
      <w:r>
        <w:rPr>
          <w:sz w:val="20"/>
        </w:rPr>
        <w:t>J,</w:t>
      </w:r>
      <w:r>
        <w:rPr>
          <w:spacing w:val="1"/>
          <w:sz w:val="20"/>
        </w:rPr>
        <w:t xml:space="preserve"> </w:t>
      </w:r>
      <w:r>
        <w:rPr>
          <w:sz w:val="20"/>
        </w:rPr>
        <w:t>Oberthaler</w:t>
      </w:r>
      <w:r>
        <w:rPr>
          <w:spacing w:val="1"/>
          <w:sz w:val="20"/>
        </w:rPr>
        <w:t xml:space="preserve"> </w:t>
      </w:r>
      <w:r>
        <w:rPr>
          <w:sz w:val="20"/>
        </w:rPr>
        <w:t>J,</w:t>
      </w:r>
      <w:r>
        <w:rPr>
          <w:spacing w:val="1"/>
          <w:sz w:val="20"/>
        </w:rPr>
        <w:t xml:space="preserve"> </w:t>
      </w:r>
      <w:r>
        <w:rPr>
          <w:sz w:val="20"/>
        </w:rPr>
        <w:t>Parsia</w:t>
      </w:r>
      <w:r>
        <w:rPr>
          <w:spacing w:val="1"/>
          <w:sz w:val="20"/>
        </w:rPr>
        <w:t xml:space="preserve"> </w:t>
      </w:r>
      <w:r>
        <w:rPr>
          <w:sz w:val="20"/>
        </w:rPr>
        <w:t>B.</w:t>
      </w:r>
      <w:r>
        <w:rPr>
          <w:spacing w:val="1"/>
          <w:sz w:val="20"/>
        </w:rPr>
        <w:t xml:space="preserve"> </w:t>
      </w:r>
      <w:r>
        <w:rPr>
          <w:sz w:val="20"/>
        </w:rPr>
        <w:t>2011.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natio</w:t>
      </w:r>
      <w:r>
        <w:rPr>
          <w:sz w:val="20"/>
        </w:rPr>
        <w:t>nal</w:t>
      </w:r>
      <w:r>
        <w:rPr>
          <w:spacing w:val="1"/>
          <w:sz w:val="20"/>
        </w:rPr>
        <w:t xml:space="preserve"> </w:t>
      </w:r>
      <w:r>
        <w:rPr>
          <w:sz w:val="20"/>
        </w:rPr>
        <w:t>Cancer institute’s thesaurus and ontology.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semantic: Science, Services and Agents on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World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Wide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Web</w:t>
      </w:r>
      <w:r>
        <w:rPr>
          <w:sz w:val="20"/>
        </w:rPr>
        <w:t xml:space="preserve">. </w:t>
      </w:r>
      <w:proofErr w:type="gramStart"/>
      <w:r>
        <w:rPr>
          <w:sz w:val="20"/>
        </w:rPr>
        <w:t>1(1).</w:t>
      </w:r>
      <w:proofErr w:type="gramEnd"/>
    </w:p>
    <w:p w:rsidR="0030726C" w:rsidRDefault="00BF2FCE">
      <w:pPr>
        <w:pStyle w:val="BodyText"/>
        <w:spacing w:before="1" w:line="229" w:lineRule="exact"/>
        <w:ind w:left="131"/>
        <w:jc w:val="left"/>
      </w:pPr>
      <w:r>
        <w:t>Han</w:t>
      </w:r>
      <w:r>
        <w:rPr>
          <w:spacing w:val="17"/>
        </w:rPr>
        <w:t xml:space="preserve"> </w:t>
      </w:r>
      <w:r>
        <w:t>C,</w:t>
      </w:r>
      <w:r>
        <w:rPr>
          <w:spacing w:val="16"/>
        </w:rPr>
        <w:t xml:space="preserve"> </w:t>
      </w:r>
      <w:r>
        <w:t>Li</w:t>
      </w:r>
      <w:r>
        <w:rPr>
          <w:spacing w:val="18"/>
        </w:rPr>
        <w:t xml:space="preserve"> </w:t>
      </w:r>
      <w:r>
        <w:t>Z,</w:t>
      </w:r>
      <w:r>
        <w:rPr>
          <w:spacing w:val="16"/>
        </w:rPr>
        <w:t xml:space="preserve"> </w:t>
      </w:r>
      <w:r>
        <w:t>Hou</w:t>
      </w:r>
      <w:r>
        <w:rPr>
          <w:spacing w:val="14"/>
        </w:rPr>
        <w:t xml:space="preserve"> </w:t>
      </w:r>
      <w:r>
        <w:t>J,</w:t>
      </w:r>
      <w:r>
        <w:rPr>
          <w:spacing w:val="16"/>
        </w:rPr>
        <w:t xml:space="preserve"> </w:t>
      </w:r>
      <w:r>
        <w:t>Wang</w:t>
      </w:r>
      <w:r>
        <w:rPr>
          <w:spacing w:val="18"/>
        </w:rPr>
        <w:t xml:space="preserve"> </w:t>
      </w:r>
      <w:r>
        <w:t>Z,</w:t>
      </w:r>
      <w:r>
        <w:rPr>
          <w:spacing w:val="16"/>
        </w:rPr>
        <w:t xml:space="preserve"> </w:t>
      </w:r>
      <w:r>
        <w:t>Xu</w:t>
      </w:r>
      <w:r>
        <w:rPr>
          <w:spacing w:val="14"/>
        </w:rPr>
        <w:t xml:space="preserve"> </w:t>
      </w:r>
      <w:r>
        <w:t>D,</w:t>
      </w:r>
      <w:r>
        <w:rPr>
          <w:spacing w:val="16"/>
        </w:rPr>
        <w:t xml:space="preserve"> </w:t>
      </w:r>
      <w:r>
        <w:t>Xue</w:t>
      </w:r>
      <w:r>
        <w:rPr>
          <w:spacing w:val="16"/>
        </w:rPr>
        <w:t xml:space="preserve"> </w:t>
      </w:r>
      <w:r>
        <w:t>G,</w:t>
      </w:r>
      <w:r>
        <w:rPr>
          <w:spacing w:val="16"/>
        </w:rPr>
        <w:t xml:space="preserve"> </w:t>
      </w:r>
      <w:r>
        <w:t>Kong,</w:t>
      </w:r>
    </w:p>
    <w:p w:rsidR="0030726C" w:rsidRDefault="00BF2FCE">
      <w:pPr>
        <w:pStyle w:val="BodyText"/>
        <w:tabs>
          <w:tab w:val="left" w:pos="3211"/>
        </w:tabs>
        <w:ind w:right="204"/>
      </w:pPr>
      <w:r>
        <w:t>L.</w:t>
      </w:r>
      <w:r>
        <w:rPr>
          <w:spacing w:val="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t>Bioactivity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α-mangostin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xanthone-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lysine-specific demethylase 1</w:t>
      </w:r>
      <w:r>
        <w:rPr>
          <w:spacing w:val="50"/>
        </w:rPr>
        <w:t xml:space="preserve"> </w:t>
      </w:r>
      <w:r>
        <w:t>inhibitor</w:t>
      </w:r>
      <w:r>
        <w:rPr>
          <w:spacing w:val="1"/>
        </w:rPr>
        <w:t xml:space="preserve"> </w:t>
      </w:r>
      <w:r>
        <w:t xml:space="preserve">to against tumor metastasis. </w:t>
      </w:r>
      <w:proofErr w:type="gramStart"/>
      <w:r>
        <w:rPr>
          <w:i/>
        </w:rPr>
        <w:t>Bioorg.</w:t>
      </w:r>
      <w:proofErr w:type="gramEnd"/>
      <w:r>
        <w:rPr>
          <w:i/>
        </w:rPr>
        <w:t xml:space="preserve"> Chem</w:t>
      </w:r>
      <w:r>
        <w:t>., 76,</w:t>
      </w:r>
      <w:r>
        <w:rPr>
          <w:spacing w:val="-47"/>
        </w:rPr>
        <w:t xml:space="preserve"> </w:t>
      </w:r>
      <w:r>
        <w:t>415–419.</w:t>
      </w:r>
      <w:r>
        <w:tab/>
      </w:r>
      <w:hyperlink r:id="rId26">
        <w:r>
          <w:rPr>
            <w:color w:val="0000FF"/>
            <w:spacing w:val="-1"/>
            <w:u w:val="single" w:color="0000FF"/>
          </w:rPr>
          <w:t>https://doi.org/</w:t>
        </w:r>
      </w:hyperlink>
      <w:r>
        <w:rPr>
          <w:color w:val="0000FF"/>
          <w:spacing w:val="-48"/>
        </w:rPr>
        <w:t xml:space="preserve"> </w:t>
      </w:r>
      <w:r>
        <w:t>10.1016/J.BIOORG.2017.12.004</w:t>
      </w:r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num="2" w:space="720" w:equalWidth="0">
            <w:col w:w="4435" w:space="392"/>
            <w:col w:w="4603"/>
          </w:cols>
        </w:sectPr>
      </w:pPr>
    </w:p>
    <w:p w:rsidR="0030726C" w:rsidRDefault="0030726C">
      <w:pPr>
        <w:pStyle w:val="BodyText"/>
        <w:ind w:left="0"/>
        <w:jc w:val="left"/>
      </w:pPr>
    </w:p>
    <w:p w:rsidR="0030726C" w:rsidRDefault="0030726C">
      <w:pPr>
        <w:pStyle w:val="BodyText"/>
        <w:spacing w:before="6"/>
        <w:ind w:left="0"/>
        <w:jc w:val="left"/>
        <w:rPr>
          <w:sz w:val="26"/>
        </w:rPr>
      </w:pPr>
    </w:p>
    <w:p w:rsidR="0030726C" w:rsidRDefault="0030726C">
      <w:pPr>
        <w:rPr>
          <w:sz w:val="26"/>
        </w:rPr>
        <w:sectPr w:rsidR="0030726C">
          <w:pgSz w:w="11910" w:h="16840"/>
          <w:pgMar w:top="760" w:right="1200" w:bottom="760" w:left="1280" w:header="578" w:footer="578" w:gutter="0"/>
          <w:cols w:space="720"/>
        </w:sectPr>
      </w:pPr>
    </w:p>
    <w:p w:rsidR="0030726C" w:rsidRDefault="00BF2FCE">
      <w:pPr>
        <w:pStyle w:val="BodyText"/>
        <w:tabs>
          <w:tab w:val="left" w:pos="1789"/>
          <w:tab w:val="left" w:pos="3300"/>
        </w:tabs>
        <w:spacing w:before="91"/>
        <w:ind w:right="42" w:hanging="452"/>
      </w:pPr>
      <w:proofErr w:type="gramStart"/>
      <w:r>
        <w:lastRenderedPageBreak/>
        <w:t>Hawkins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Skillman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2006.</w:t>
      </w:r>
      <w:proofErr w:type="gramEnd"/>
      <w:r>
        <w:rPr>
          <w:spacing w:val="1"/>
        </w:rPr>
        <w:t xml:space="preserve"> </w:t>
      </w:r>
      <w:proofErr w:type="gramStart"/>
      <w:r>
        <w:t>Ligand-based</w:t>
      </w:r>
      <w:r>
        <w:rPr>
          <w:spacing w:val="1"/>
        </w:rPr>
        <w:t xml:space="preserve"> </w:t>
      </w:r>
      <w:r>
        <w:t>design</w:t>
      </w:r>
      <w:r>
        <w:tab/>
        <w:t>workflow.</w:t>
      </w:r>
      <w:proofErr w:type="gramEnd"/>
      <w:r>
        <w:tab/>
      </w:r>
      <w:hyperlink r:id="rId27">
        <w:r>
          <w:rPr>
            <w:color w:val="0000FF"/>
            <w:spacing w:val="-1"/>
            <w:u w:val="single" w:color="0000FF"/>
          </w:rPr>
          <w:t>http://images.</w:t>
        </w:r>
      </w:hyperlink>
      <w:r>
        <w:rPr>
          <w:color w:val="0000FF"/>
          <w:spacing w:val="-48"/>
        </w:rPr>
        <w:t xml:space="preserve"> </w:t>
      </w:r>
      <w:proofErr w:type="gramStart"/>
      <w:r>
        <w:rPr>
          <w:color w:val="0000FF"/>
          <w:u w:val="single" w:color="0000FF"/>
        </w:rPr>
        <w:t>apple.com/science</w:t>
      </w:r>
      <w:proofErr w:type="gramEnd"/>
    </w:p>
    <w:p w:rsidR="0030726C" w:rsidRDefault="00BF2FCE">
      <w:pPr>
        <w:pStyle w:val="BodyText"/>
        <w:spacing w:line="229" w:lineRule="exact"/>
        <w:jc w:val="left"/>
      </w:pPr>
      <w:r>
        <w:t>/pdf/ligandbased_design_workflow.pdf.</w:t>
      </w:r>
    </w:p>
    <w:p w:rsidR="0030726C" w:rsidRDefault="00BF2FCE">
      <w:pPr>
        <w:spacing w:before="1"/>
        <w:ind w:left="582" w:right="41" w:hanging="452"/>
        <w:jc w:val="both"/>
        <w:rPr>
          <w:sz w:val="20"/>
        </w:rPr>
      </w:pPr>
      <w:proofErr w:type="gramStart"/>
      <w:r>
        <w:rPr>
          <w:sz w:val="20"/>
        </w:rPr>
        <w:t>Herdiyeni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Wahyuni</w:t>
      </w:r>
      <w:r>
        <w:rPr>
          <w:spacing w:val="1"/>
          <w:sz w:val="20"/>
        </w:rPr>
        <w:t xml:space="preserve"> </w:t>
      </w:r>
      <w:r>
        <w:rPr>
          <w:sz w:val="20"/>
        </w:rPr>
        <w:t>NKS.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2012.</w:t>
      </w:r>
      <w:r>
        <w:rPr>
          <w:spacing w:val="1"/>
          <w:sz w:val="20"/>
        </w:rPr>
        <w:t xml:space="preserve"> </w:t>
      </w:r>
      <w:r>
        <w:rPr>
          <w:sz w:val="20"/>
        </w:rPr>
        <w:t>Mobile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Indonesian</w:t>
      </w:r>
      <w:r>
        <w:rPr>
          <w:spacing w:val="1"/>
          <w:sz w:val="20"/>
        </w:rPr>
        <w:t xml:space="preserve"> </w:t>
      </w:r>
      <w:r>
        <w:rPr>
          <w:sz w:val="20"/>
        </w:rPr>
        <w:t>Medicinal</w:t>
      </w:r>
      <w:r>
        <w:rPr>
          <w:spacing w:val="1"/>
          <w:sz w:val="20"/>
        </w:rPr>
        <w:t xml:space="preserve"> </w:t>
      </w:r>
      <w:r>
        <w:rPr>
          <w:sz w:val="20"/>
        </w:rPr>
        <w:t>Plants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Fuzzy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  <w:r>
        <w:rPr>
          <w:spacing w:val="51"/>
          <w:sz w:val="20"/>
        </w:rPr>
        <w:t xml:space="preserve"> </w:t>
      </w:r>
      <w:r>
        <w:rPr>
          <w:sz w:val="20"/>
        </w:rPr>
        <w:t>Binary</w:t>
      </w:r>
      <w:r>
        <w:rPr>
          <w:spacing w:val="-47"/>
          <w:sz w:val="20"/>
        </w:rPr>
        <w:t xml:space="preserve"> </w:t>
      </w:r>
      <w:r>
        <w:rPr>
          <w:sz w:val="20"/>
        </w:rPr>
        <w:t>Pattern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Fuzzy</w:t>
      </w:r>
      <w:r>
        <w:rPr>
          <w:spacing w:val="1"/>
          <w:sz w:val="20"/>
        </w:rPr>
        <w:t xml:space="preserve"> </w:t>
      </w:r>
      <w:r>
        <w:rPr>
          <w:sz w:val="20"/>
        </w:rPr>
        <w:t>Color</w:t>
      </w:r>
      <w:r>
        <w:rPr>
          <w:spacing w:val="1"/>
          <w:sz w:val="20"/>
        </w:rPr>
        <w:t xml:space="preserve"> </w:t>
      </w:r>
      <w:r>
        <w:rPr>
          <w:sz w:val="20"/>
        </w:rPr>
        <w:t>Histogram.</w:t>
      </w:r>
      <w:r>
        <w:rPr>
          <w:spacing w:val="1"/>
          <w:sz w:val="20"/>
        </w:rPr>
        <w:t xml:space="preserve"> </w:t>
      </w:r>
      <w:proofErr w:type="gramStart"/>
      <w:r>
        <w:rPr>
          <w:i/>
          <w:sz w:val="20"/>
        </w:rPr>
        <w:t>International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Advanced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(ICACSIS)</w:t>
      </w:r>
      <w:r>
        <w:rPr>
          <w:sz w:val="20"/>
        </w:rPr>
        <w:t>.</w:t>
      </w:r>
      <w:proofErr w:type="gramEnd"/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West</w:t>
      </w:r>
      <w:r>
        <w:rPr>
          <w:spacing w:val="1"/>
          <w:sz w:val="20"/>
        </w:rPr>
        <w:t xml:space="preserve"> </w:t>
      </w:r>
      <w:r>
        <w:rPr>
          <w:sz w:val="20"/>
        </w:rPr>
        <w:t>Java,</w:t>
      </w:r>
      <w:r>
        <w:rPr>
          <w:spacing w:val="1"/>
          <w:sz w:val="20"/>
        </w:rPr>
        <w:t xml:space="preserve"> </w:t>
      </w:r>
      <w:r>
        <w:rPr>
          <w:sz w:val="20"/>
        </w:rPr>
        <w:t>Indonesia.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301-306</w:t>
      </w:r>
      <w:r>
        <w:rPr>
          <w:spacing w:val="-47"/>
          <w:sz w:val="20"/>
        </w:rPr>
        <w:t xml:space="preserve"> </w:t>
      </w:r>
      <w:r>
        <w:rPr>
          <w:sz w:val="20"/>
        </w:rPr>
        <w:t>December 2012.</w:t>
      </w:r>
    </w:p>
    <w:p w:rsidR="0030726C" w:rsidRDefault="00BF2FCE">
      <w:pPr>
        <w:pStyle w:val="BodyText"/>
        <w:ind w:right="41" w:hanging="452"/>
      </w:pPr>
      <w:proofErr w:type="gramStart"/>
      <w:r>
        <w:t>Hernandez-Serna A dan Jimenez-Segura LF.</w:t>
      </w:r>
      <w:proofErr w:type="gramEnd"/>
      <w:r>
        <w:t xml:space="preserve"> 2014.</w:t>
      </w:r>
      <w:r>
        <w:rPr>
          <w:spacing w:val="1"/>
        </w:rPr>
        <w:t xml:space="preserve"> </w:t>
      </w:r>
      <w:r>
        <w:t>Automatic Identification of species with neural</w:t>
      </w:r>
      <w:r>
        <w:rPr>
          <w:spacing w:val="-47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rPr>
          <w:i/>
        </w:rPr>
        <w:t>Peer</w:t>
      </w:r>
      <w:r>
        <w:rPr>
          <w:i/>
          <w:spacing w:val="1"/>
        </w:rPr>
        <w:t xml:space="preserve"> </w:t>
      </w:r>
      <w:r>
        <w:rPr>
          <w:i/>
        </w:rPr>
        <w:t>J</w:t>
      </w:r>
      <w:r>
        <w:rPr>
          <w:i/>
          <w:spacing w:val="1"/>
        </w:rPr>
        <w:t xml:space="preserve"> </w:t>
      </w:r>
      <w:r>
        <w:rPr>
          <w:i/>
        </w:rPr>
        <w:t>2:e563</w:t>
      </w:r>
      <w:r>
        <w:t>.</w:t>
      </w:r>
      <w:r>
        <w:rPr>
          <w:spacing w:val="1"/>
        </w:rPr>
        <w:t xml:space="preserve"> </w:t>
      </w:r>
      <w:proofErr w:type="gramStart"/>
      <w:r>
        <w:t>doi:</w:t>
      </w:r>
      <w:proofErr w:type="gramEnd"/>
      <w:r>
        <w:t>10.7717/</w:t>
      </w:r>
      <w:r>
        <w:rPr>
          <w:spacing w:val="1"/>
        </w:rPr>
        <w:t xml:space="preserve"> </w:t>
      </w:r>
      <w:r>
        <w:t>peerj.563.</w:t>
      </w:r>
    </w:p>
    <w:p w:rsidR="0030726C" w:rsidRDefault="00BF2FCE">
      <w:pPr>
        <w:ind w:left="582" w:right="40" w:hanging="452"/>
        <w:jc w:val="both"/>
        <w:rPr>
          <w:sz w:val="20"/>
        </w:rPr>
      </w:pPr>
      <w:r>
        <w:rPr>
          <w:sz w:val="20"/>
        </w:rPr>
        <w:t>Ho</w:t>
      </w:r>
      <w:r>
        <w:rPr>
          <w:spacing w:val="1"/>
          <w:sz w:val="20"/>
        </w:rPr>
        <w:t xml:space="preserve"> </w:t>
      </w:r>
      <w:r>
        <w:rPr>
          <w:sz w:val="20"/>
        </w:rPr>
        <w:t>WY,</w:t>
      </w:r>
      <w:r>
        <w:rPr>
          <w:spacing w:val="1"/>
          <w:sz w:val="20"/>
        </w:rPr>
        <w:t xml:space="preserve"> </w:t>
      </w:r>
      <w:r>
        <w:rPr>
          <w:sz w:val="20"/>
        </w:rPr>
        <w:t>Yeap</w:t>
      </w:r>
      <w:r>
        <w:rPr>
          <w:spacing w:val="1"/>
          <w:sz w:val="20"/>
        </w:rPr>
        <w:t xml:space="preserve"> </w:t>
      </w:r>
      <w:r>
        <w:rPr>
          <w:sz w:val="20"/>
        </w:rPr>
        <w:t>SK,</w:t>
      </w:r>
      <w:r>
        <w:rPr>
          <w:spacing w:val="1"/>
          <w:sz w:val="20"/>
        </w:rPr>
        <w:t xml:space="preserve"> </w:t>
      </w:r>
      <w:r>
        <w:rPr>
          <w:sz w:val="20"/>
        </w:rPr>
        <w:t>Ho</w:t>
      </w:r>
      <w:r>
        <w:rPr>
          <w:spacing w:val="1"/>
          <w:sz w:val="20"/>
        </w:rPr>
        <w:t xml:space="preserve"> </w:t>
      </w:r>
      <w:r>
        <w:rPr>
          <w:sz w:val="20"/>
        </w:rPr>
        <w:t>CL,</w:t>
      </w:r>
      <w:r>
        <w:rPr>
          <w:spacing w:val="1"/>
          <w:sz w:val="20"/>
        </w:rPr>
        <w:t xml:space="preserve"> </w:t>
      </w:r>
      <w:r>
        <w:rPr>
          <w:sz w:val="20"/>
        </w:rPr>
        <w:t>Raha</w:t>
      </w:r>
      <w:r>
        <w:rPr>
          <w:spacing w:val="1"/>
          <w:sz w:val="20"/>
        </w:rPr>
        <w:t xml:space="preserve"> </w:t>
      </w:r>
      <w:r>
        <w:rPr>
          <w:sz w:val="20"/>
        </w:rPr>
        <w:t>AR,</w:t>
      </w:r>
      <w:r>
        <w:rPr>
          <w:spacing w:val="1"/>
          <w:sz w:val="20"/>
        </w:rPr>
        <w:t xml:space="preserve"> </w:t>
      </w:r>
      <w:r>
        <w:rPr>
          <w:sz w:val="20"/>
        </w:rPr>
        <w:t>Suraini</w:t>
      </w:r>
      <w:r>
        <w:rPr>
          <w:spacing w:val="1"/>
          <w:sz w:val="20"/>
        </w:rPr>
        <w:t xml:space="preserve"> </w:t>
      </w:r>
      <w:r>
        <w:rPr>
          <w:sz w:val="20"/>
        </w:rPr>
        <w:t>AA2011.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Elephantopus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scaber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induces</w:t>
      </w:r>
      <w:r>
        <w:rPr>
          <w:spacing w:val="1"/>
          <w:sz w:val="20"/>
        </w:rPr>
        <w:t xml:space="preserve"> </w:t>
      </w:r>
      <w:r>
        <w:rPr>
          <w:sz w:val="20"/>
        </w:rPr>
        <w:t>cytotoxicity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MCF-7</w:t>
      </w:r>
      <w:r>
        <w:rPr>
          <w:spacing w:val="1"/>
          <w:sz w:val="20"/>
        </w:rPr>
        <w:t xml:space="preserve"> </w:t>
      </w:r>
      <w:r>
        <w:rPr>
          <w:sz w:val="20"/>
        </w:rPr>
        <w:t>human</w:t>
      </w:r>
      <w:r>
        <w:rPr>
          <w:spacing w:val="1"/>
          <w:sz w:val="20"/>
        </w:rPr>
        <w:t xml:space="preserve"> </w:t>
      </w:r>
      <w:r>
        <w:rPr>
          <w:sz w:val="20"/>
        </w:rPr>
        <w:t>breast</w:t>
      </w:r>
      <w:r>
        <w:rPr>
          <w:spacing w:val="1"/>
          <w:sz w:val="20"/>
        </w:rPr>
        <w:t xml:space="preserve"> </w:t>
      </w:r>
      <w:r>
        <w:rPr>
          <w:sz w:val="20"/>
        </w:rPr>
        <w:t>cancer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cells via p53-induced apoptosis. </w:t>
      </w:r>
      <w:r>
        <w:rPr>
          <w:i/>
          <w:sz w:val="20"/>
        </w:rPr>
        <w:t>J. Med. Plants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Res.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5:</w:t>
      </w:r>
      <w:r>
        <w:rPr>
          <w:spacing w:val="-1"/>
          <w:sz w:val="20"/>
        </w:rPr>
        <w:t xml:space="preserve"> </w:t>
      </w:r>
      <w:r>
        <w:rPr>
          <w:sz w:val="20"/>
        </w:rPr>
        <w:t>5741-5749.</w:t>
      </w:r>
    </w:p>
    <w:p w:rsidR="0030726C" w:rsidRDefault="00BF2FCE">
      <w:pPr>
        <w:pStyle w:val="BodyText"/>
        <w:spacing w:before="2"/>
        <w:ind w:right="40" w:hanging="452"/>
      </w:pPr>
      <w:proofErr w:type="gramStart"/>
      <w:r>
        <w:t>Ibrahim MY, Hashim NM, dan Mohan S. 2015.</w:t>
      </w:r>
      <w:proofErr w:type="gramEnd"/>
      <w:r>
        <w:t xml:space="preserve"> </w:t>
      </w:r>
      <w:r>
        <w:rPr>
          <w:rFonts w:ascii="Arial" w:hAnsi="Arial"/>
          <w:i/>
        </w:rPr>
        <w:t>a</w:t>
      </w:r>
      <w:r>
        <w:t>-</w:t>
      </w:r>
      <w:r>
        <w:rPr>
          <w:spacing w:val="1"/>
        </w:rPr>
        <w:t xml:space="preserve"> </w:t>
      </w:r>
      <w:r>
        <w:t>Mangostin from cratoxylum arborescens: an in</w:t>
      </w:r>
      <w:r>
        <w:rPr>
          <w:spacing w:val="1"/>
        </w:rPr>
        <w:t xml:space="preserve"> </w:t>
      </w:r>
      <w:r>
        <w:t>vitro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vivo</w:t>
      </w:r>
      <w:r>
        <w:rPr>
          <w:spacing w:val="1"/>
        </w:rPr>
        <w:t xml:space="preserve"> </w:t>
      </w:r>
      <w:r>
        <w:t>toxicological</w:t>
      </w:r>
      <w:r>
        <w:rPr>
          <w:spacing w:val="50"/>
        </w:rPr>
        <w:t xml:space="preserve"> </w:t>
      </w:r>
      <w:r>
        <w:t>evaluation.</w:t>
      </w:r>
      <w:r>
        <w:rPr>
          <w:spacing w:val="1"/>
        </w:rPr>
        <w:t xml:space="preserve"> </w:t>
      </w:r>
      <w:proofErr w:type="gramStart"/>
      <w:r>
        <w:rPr>
          <w:i/>
        </w:rPr>
        <w:t>Arab.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J.</w:t>
      </w:r>
      <w:r>
        <w:rPr>
          <w:i/>
          <w:spacing w:val="1"/>
        </w:rPr>
        <w:t xml:space="preserve"> </w:t>
      </w:r>
      <w:r>
        <w:rPr>
          <w:i/>
        </w:rPr>
        <w:t>Chem.</w:t>
      </w:r>
      <w:r>
        <w:rPr>
          <w:i/>
          <w:spacing w:val="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129–137.</w:t>
      </w:r>
    </w:p>
    <w:p w:rsidR="0030726C" w:rsidRDefault="00BF2FCE">
      <w:pPr>
        <w:pStyle w:val="BodyText"/>
        <w:ind w:right="42" w:hanging="452"/>
      </w:pPr>
      <w:r>
        <w:t>Isa NM, Abdul AB, Abdelwahab SI, Abdullah R,</w:t>
      </w:r>
      <w:r>
        <w:rPr>
          <w:spacing w:val="1"/>
        </w:rPr>
        <w:t xml:space="preserve"> </w:t>
      </w:r>
      <w:r>
        <w:t>Sukari MA. 2012.</w:t>
      </w:r>
      <w:r>
        <w:t xml:space="preserve"> Boesenbergin A, a chalcone</w:t>
      </w:r>
      <w:r>
        <w:rPr>
          <w:spacing w:val="1"/>
        </w:rPr>
        <w:t xml:space="preserve"> </w:t>
      </w:r>
      <w:r>
        <w:t>from Boesenbergia rotunda induces apoptosis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mitochondrial</w:t>
      </w:r>
      <w:r>
        <w:rPr>
          <w:spacing w:val="1"/>
        </w:rPr>
        <w:t xml:space="preserve"> </w:t>
      </w:r>
      <w:r>
        <w:t>dysregulation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cytochrome c release in A549 cells in vitro:</w:t>
      </w:r>
      <w:r>
        <w:rPr>
          <w:spacing w:val="1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HSP70</w:t>
      </w:r>
      <w:r>
        <w:rPr>
          <w:spacing w:val="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Bcl2/Bax</w:t>
      </w:r>
      <w:r>
        <w:rPr>
          <w:spacing w:val="-47"/>
        </w:rPr>
        <w:t xml:space="preserve"> </w:t>
      </w:r>
      <w:r>
        <w:t>signalling</w:t>
      </w:r>
      <w:r>
        <w:rPr>
          <w:spacing w:val="-2"/>
        </w:rPr>
        <w:t xml:space="preserve"> </w:t>
      </w:r>
      <w:r>
        <w:t>pathways.</w:t>
      </w:r>
      <w:r>
        <w:rPr>
          <w:spacing w:val="1"/>
        </w:rPr>
        <w:t xml:space="preserve"> </w:t>
      </w:r>
      <w:proofErr w:type="gramStart"/>
      <w:r>
        <w:rPr>
          <w:i/>
        </w:rPr>
        <w:t>J Funct</w:t>
      </w:r>
      <w:r>
        <w:rPr>
          <w:i/>
          <w:spacing w:val="-1"/>
        </w:rPr>
        <w:t xml:space="preserve"> </w:t>
      </w:r>
      <w:r>
        <w:rPr>
          <w:i/>
        </w:rPr>
        <w:t>Foods</w:t>
      </w:r>
      <w:r>
        <w:t>.</w:t>
      </w:r>
      <w:proofErr w:type="gramEnd"/>
      <w:r>
        <w:t xml:space="preserve"> 5:</w:t>
      </w:r>
      <w:r>
        <w:rPr>
          <w:spacing w:val="-4"/>
        </w:rPr>
        <w:t xml:space="preserve"> </w:t>
      </w:r>
      <w:r>
        <w:t>87-97.</w:t>
      </w:r>
    </w:p>
    <w:p w:rsidR="0030726C" w:rsidRDefault="00BF2FCE">
      <w:pPr>
        <w:pStyle w:val="BodyText"/>
        <w:ind w:right="41" w:hanging="452"/>
      </w:pPr>
      <w:proofErr w:type="gramStart"/>
      <w:r>
        <w:t>Jamal S dan Scaria V. 2013.</w:t>
      </w:r>
      <w:proofErr w:type="gramEnd"/>
      <w:r>
        <w:t xml:space="preserve"> </w:t>
      </w:r>
      <w:proofErr w:type="gramStart"/>
      <w:r>
        <w:t>Cheminformatic models</w:t>
      </w:r>
      <w:r>
        <w:rPr>
          <w:spacing w:val="-47"/>
        </w:rPr>
        <w:t xml:space="preserve"> </w:t>
      </w:r>
      <w:r>
        <w:t>based on machine learning for pyruvate kinase</w:t>
      </w:r>
      <w:r>
        <w:rPr>
          <w:spacing w:val="1"/>
        </w:rPr>
        <w:t xml:space="preserve"> </w:t>
      </w:r>
      <w:r>
        <w:t>inhibitors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Leishmania</w:t>
      </w:r>
      <w:r>
        <w:rPr>
          <w:spacing w:val="1"/>
        </w:rPr>
        <w:t xml:space="preserve"> </w:t>
      </w:r>
      <w:r>
        <w:t>mexicana.</w:t>
      </w:r>
      <w:proofErr w:type="gramEnd"/>
      <w:r>
        <w:rPr>
          <w:spacing w:val="1"/>
        </w:rPr>
        <w:t xml:space="preserve"> </w:t>
      </w:r>
      <w:proofErr w:type="gramStart"/>
      <w:r>
        <w:rPr>
          <w:i/>
        </w:rPr>
        <w:t>BMC</w:t>
      </w:r>
      <w:r>
        <w:rPr>
          <w:i/>
          <w:spacing w:val="1"/>
        </w:rPr>
        <w:t xml:space="preserve"> </w:t>
      </w:r>
      <w:r>
        <w:rPr>
          <w:i/>
        </w:rPr>
        <w:t>Bioinformatics.</w:t>
      </w:r>
      <w:proofErr w:type="gramEnd"/>
      <w:r>
        <w:rPr>
          <w:i/>
          <w:spacing w:val="1"/>
        </w:rPr>
        <w:t xml:space="preserve"> </w:t>
      </w:r>
      <w:proofErr w:type="gramStart"/>
      <w:r>
        <w:rPr>
          <w:i/>
        </w:rPr>
        <w:t>BioMed</w:t>
      </w:r>
      <w:r>
        <w:rPr>
          <w:i/>
          <w:spacing w:val="1"/>
        </w:rPr>
        <w:t xml:space="preserve"> </w:t>
      </w:r>
      <w:r>
        <w:rPr>
          <w:i/>
        </w:rPr>
        <w:t>Central</w:t>
      </w:r>
      <w:r>
        <w:t>.</w:t>
      </w:r>
      <w:proofErr w:type="gramEnd"/>
      <w:r>
        <w:rPr>
          <w:spacing w:val="1"/>
        </w:rPr>
        <w:t xml:space="preserve"> </w:t>
      </w:r>
      <w:r>
        <w:t>14(1):</w:t>
      </w:r>
      <w:r>
        <w:rPr>
          <w:spacing w:val="1"/>
        </w:rPr>
        <w:t xml:space="preserve"> </w:t>
      </w:r>
      <w:r>
        <w:t>329.</w:t>
      </w:r>
      <w:r>
        <w:rPr>
          <w:spacing w:val="-47"/>
        </w:rPr>
        <w:t xml:space="preserve"> </w:t>
      </w:r>
      <w:r>
        <w:t>https://doi.org/10.1186/1471-2105-14-329.</w:t>
      </w:r>
    </w:p>
    <w:p w:rsidR="0030726C" w:rsidRDefault="00BF2FCE">
      <w:pPr>
        <w:pStyle w:val="BodyText"/>
        <w:ind w:right="50" w:hanging="452"/>
        <w:jc w:val="left"/>
      </w:pPr>
      <w:r>
        <w:t>Jayaram</w:t>
      </w:r>
      <w:r>
        <w:rPr>
          <w:spacing w:val="40"/>
        </w:rPr>
        <w:t xml:space="preserve"> </w:t>
      </w:r>
      <w:r>
        <w:t>B.</w:t>
      </w:r>
      <w:r>
        <w:rPr>
          <w:spacing w:val="40"/>
        </w:rPr>
        <w:t xml:space="preserve"> </w:t>
      </w:r>
      <w:r>
        <w:t>2011.</w:t>
      </w:r>
      <w:r>
        <w:rPr>
          <w:spacing w:val="41"/>
        </w:rPr>
        <w:t xml:space="preserve"> </w:t>
      </w:r>
      <w:r>
        <w:t>SCFBIO:</w:t>
      </w:r>
      <w:r>
        <w:rPr>
          <w:spacing w:val="43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dr</w:t>
      </w:r>
      <w:r>
        <w:t>ug</w:t>
      </w:r>
      <w:r>
        <w:rPr>
          <w:spacing w:val="42"/>
        </w:rPr>
        <w:t xml:space="preserve"> </w:t>
      </w:r>
      <w:r>
        <w:t>design?</w:t>
      </w:r>
      <w:r>
        <w:rPr>
          <w:spacing w:val="-47"/>
        </w:rPr>
        <w:t xml:space="preserve"> </w:t>
      </w:r>
      <w:hyperlink r:id="rId28">
        <w:proofErr w:type="gramStart"/>
        <w:r>
          <w:rPr>
            <w:color w:val="0000FF"/>
            <w:u w:val="single" w:color="0000FF"/>
          </w:rPr>
          <w:t>http://www.scfbio-iitd.res.in/tutorial/</w:t>
        </w:r>
      </w:hyperlink>
      <w:r>
        <w:rPr>
          <w:color w:val="0000FF"/>
          <w:spacing w:val="1"/>
        </w:rPr>
        <w:t xml:space="preserve"> </w:t>
      </w:r>
      <w:r>
        <w:t>drugdiscovery.htm.</w:t>
      </w:r>
      <w:proofErr w:type="gramEnd"/>
    </w:p>
    <w:p w:rsidR="0030726C" w:rsidRDefault="00BF2FCE">
      <w:pPr>
        <w:pStyle w:val="BodyText"/>
        <w:ind w:right="38" w:hanging="452"/>
      </w:pPr>
      <w:proofErr w:type="gramStart"/>
      <w:r>
        <w:t>Kim K,</w:t>
      </w:r>
      <w:r>
        <w:rPr>
          <w:spacing w:val="1"/>
        </w:rPr>
        <w:t xml:space="preserve"> </w:t>
      </w:r>
      <w:r>
        <w:t>Lee JM,</w:t>
      </w:r>
      <w:r>
        <w:rPr>
          <w:spacing w:val="50"/>
        </w:rPr>
        <w:t xml:space="preserve"> </w:t>
      </w:r>
      <w:r>
        <w:t>Yu YS, Kim H, Nam HJ, Moon</w:t>
      </w:r>
      <w:r>
        <w:rPr>
          <w:spacing w:val="1"/>
        </w:rPr>
        <w:t xml:space="preserve"> </w:t>
      </w:r>
      <w:r>
        <w:t>HG,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2017.</w:t>
      </w:r>
      <w:proofErr w:type="gramEnd"/>
      <w:r>
        <w:rPr>
          <w:spacing w:val="1"/>
        </w:rPr>
        <w:t xml:space="preserve"> </w:t>
      </w:r>
      <w:r>
        <w:t>RORα2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LSD1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tumor</w:t>
      </w:r>
      <w:r>
        <w:rPr>
          <w:spacing w:val="1"/>
        </w:rPr>
        <w:t xml:space="preserve"> </w:t>
      </w:r>
      <w:r>
        <w:t>progression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breast</w:t>
      </w:r>
      <w:r>
        <w:rPr>
          <w:spacing w:val="50"/>
        </w:rPr>
        <w:t xml:space="preserve"> </w:t>
      </w:r>
      <w:r>
        <w:t>cancer.</w:t>
      </w:r>
      <w:r>
        <w:rPr>
          <w:spacing w:val="-47"/>
        </w:rPr>
        <w:t xml:space="preserve"> </w:t>
      </w:r>
      <w:r>
        <w:rPr>
          <w:i/>
        </w:rPr>
        <w:t>Sci</w:t>
      </w:r>
      <w:r>
        <w:rPr>
          <w:i/>
          <w:spacing w:val="26"/>
        </w:rPr>
        <w:t xml:space="preserve"> </w:t>
      </w:r>
      <w:r>
        <w:rPr>
          <w:i/>
        </w:rPr>
        <w:t>Rep</w:t>
      </w:r>
      <w:r>
        <w:t>.</w:t>
      </w:r>
      <w:r>
        <w:rPr>
          <w:spacing w:val="24"/>
        </w:rPr>
        <w:t xml:space="preserve"> </w:t>
      </w:r>
      <w:r>
        <w:t>7(1):</w:t>
      </w:r>
      <w:r>
        <w:rPr>
          <w:spacing w:val="25"/>
        </w:rPr>
        <w:t xml:space="preserve"> </w:t>
      </w:r>
      <w:r>
        <w:t>11994.</w:t>
      </w:r>
      <w:r>
        <w:rPr>
          <w:spacing w:val="26"/>
        </w:rPr>
        <w:t xml:space="preserve"> </w:t>
      </w:r>
      <w:r>
        <w:t>DOI</w:t>
      </w:r>
      <w:proofErr w:type="gramStart"/>
      <w:r>
        <w:t>:10.1038</w:t>
      </w:r>
      <w:proofErr w:type="gramEnd"/>
      <w:r>
        <w:t>/s41598-</w:t>
      </w:r>
    </w:p>
    <w:p w:rsidR="0030726C" w:rsidRDefault="00BF2FCE">
      <w:pPr>
        <w:pStyle w:val="BodyText"/>
        <w:spacing w:line="229" w:lineRule="exact"/>
        <w:jc w:val="left"/>
      </w:pPr>
      <w:r>
        <w:t>017-12344-0.</w:t>
      </w:r>
    </w:p>
    <w:p w:rsidR="0030726C" w:rsidRDefault="00BF2FCE">
      <w:pPr>
        <w:pStyle w:val="BodyText"/>
        <w:ind w:right="41" w:hanging="452"/>
      </w:pPr>
      <w:r>
        <w:t>Koutsoukas A, Monaghan KJ, Li X, Huan J. 2017.</w:t>
      </w:r>
      <w:r>
        <w:rPr>
          <w:spacing w:val="1"/>
        </w:rPr>
        <w:t xml:space="preserve"> </w:t>
      </w:r>
      <w:r>
        <w:t>Deep-learning: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 hyper-parameters and comparison of</w:t>
      </w:r>
      <w:r>
        <w:rPr>
          <w:spacing w:val="1"/>
        </w:rPr>
        <w:t xml:space="preserve"> </w:t>
      </w:r>
      <w:r>
        <w:t>performance to shallow methods for modeling</w:t>
      </w:r>
      <w:r>
        <w:rPr>
          <w:spacing w:val="1"/>
        </w:rPr>
        <w:t xml:space="preserve"> </w:t>
      </w:r>
      <w:r>
        <w:t>bioactivity</w:t>
      </w:r>
      <w:r>
        <w:rPr>
          <w:spacing w:val="1"/>
        </w:rPr>
        <w:t xml:space="preserve"> </w:t>
      </w:r>
      <w:r>
        <w:t>data</w:t>
      </w:r>
      <w:r>
        <w:rPr>
          <w:i/>
        </w:rPr>
        <w:t>.</w:t>
      </w:r>
      <w:r>
        <w:rPr>
          <w:i/>
          <w:spacing w:val="1"/>
        </w:rPr>
        <w:t xml:space="preserve"> </w:t>
      </w:r>
      <w:proofErr w:type="gramStart"/>
      <w:r>
        <w:rPr>
          <w:i/>
        </w:rPr>
        <w:t>J</w:t>
      </w:r>
      <w:r>
        <w:rPr>
          <w:i/>
          <w:spacing w:val="1"/>
        </w:rPr>
        <w:t xml:space="preserve"> </w:t>
      </w:r>
      <w:r>
        <w:rPr>
          <w:i/>
        </w:rPr>
        <w:t>Chemi</w:t>
      </w:r>
      <w:r>
        <w:rPr>
          <w:i/>
        </w:rPr>
        <w:t>nform</w:t>
      </w:r>
      <w:r>
        <w:t>.</w:t>
      </w:r>
      <w:proofErr w:type="gramEnd"/>
      <w:r>
        <w:rPr>
          <w:spacing w:val="1"/>
        </w:rPr>
        <w:t xml:space="preserve"> </w:t>
      </w:r>
      <w:r>
        <w:t>9(1):</w:t>
      </w:r>
      <w:r>
        <w:rPr>
          <w:spacing w:val="1"/>
        </w:rPr>
        <w:t xml:space="preserve"> </w:t>
      </w:r>
      <w:r>
        <w:t>42.</w:t>
      </w:r>
      <w:r>
        <w:rPr>
          <w:spacing w:val="-47"/>
        </w:rPr>
        <w:t xml:space="preserve"> </w:t>
      </w:r>
      <w:r>
        <w:t>https://doi.org/10.1186/s13321-017-0226-y.</w:t>
      </w:r>
    </w:p>
    <w:p w:rsidR="0030726C" w:rsidRDefault="00BF2FCE">
      <w:pPr>
        <w:pStyle w:val="BodyText"/>
        <w:ind w:right="40" w:hanging="452"/>
      </w:pPr>
      <w:r>
        <w:t>Kukreja</w:t>
      </w:r>
      <w:r>
        <w:rPr>
          <w:spacing w:val="1"/>
        </w:rPr>
        <w:t xml:space="preserve"> </w:t>
      </w:r>
      <w:r>
        <w:t>M,</w:t>
      </w:r>
      <w:r>
        <w:rPr>
          <w:spacing w:val="1"/>
        </w:rPr>
        <w:t xml:space="preserve"> </w:t>
      </w:r>
      <w:r>
        <w:t>Johnston</w:t>
      </w:r>
      <w:r>
        <w:rPr>
          <w:spacing w:val="1"/>
        </w:rPr>
        <w:t xml:space="preserve"> </w:t>
      </w:r>
      <w:r>
        <w:t>SA,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Stafford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2012.</w:t>
      </w:r>
      <w:r>
        <w:rPr>
          <w:spacing w:val="1"/>
        </w:rPr>
        <w:t xml:space="preserve"> </w:t>
      </w:r>
      <w:proofErr w:type="gramStart"/>
      <w:r>
        <w:t>Comparative study of classification 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immunosignaturing</w:t>
      </w:r>
      <w:r>
        <w:rPr>
          <w:spacing w:val="1"/>
        </w:rPr>
        <w:t xml:space="preserve"> </w:t>
      </w:r>
      <w:r>
        <w:t>data.</w:t>
      </w:r>
      <w:proofErr w:type="gramEnd"/>
      <w:r>
        <w:rPr>
          <w:spacing w:val="1"/>
        </w:rPr>
        <w:t xml:space="preserve"> </w:t>
      </w:r>
      <w:proofErr w:type="gramStart"/>
      <w:r>
        <w:rPr>
          <w:i/>
        </w:rPr>
        <w:t>BMC</w:t>
      </w:r>
      <w:r>
        <w:rPr>
          <w:i/>
          <w:spacing w:val="-47"/>
        </w:rPr>
        <w:t xml:space="preserve"> </w:t>
      </w:r>
      <w:r>
        <w:rPr>
          <w:i/>
        </w:rPr>
        <w:t>Bioinformatics</w:t>
      </w:r>
      <w:r>
        <w:t>.</w:t>
      </w:r>
      <w:proofErr w:type="gramEnd"/>
      <w:r>
        <w:rPr>
          <w:spacing w:val="36"/>
        </w:rPr>
        <w:t xml:space="preserve"> </w:t>
      </w:r>
      <w:r>
        <w:t>13:139.</w:t>
      </w:r>
      <w:r>
        <w:rPr>
          <w:spacing w:val="36"/>
        </w:rPr>
        <w:t xml:space="preserve"> </w:t>
      </w:r>
      <w:hyperlink r:id="rId29">
        <w:r>
          <w:rPr>
            <w:color w:val="0000FF"/>
            <w:u w:val="single" w:color="0000FF"/>
          </w:rPr>
          <w:t>https://doi.org/</w:t>
        </w:r>
      </w:hyperlink>
    </w:p>
    <w:p w:rsidR="0030726C" w:rsidRDefault="00BF2FCE">
      <w:pPr>
        <w:pStyle w:val="BodyText"/>
        <w:spacing w:before="1" w:line="229" w:lineRule="exact"/>
      </w:pPr>
      <w:proofErr w:type="gramStart"/>
      <w:r>
        <w:t>10.1186/</w:t>
      </w:r>
      <w:r>
        <w:rPr>
          <w:spacing w:val="-1"/>
        </w:rPr>
        <w:t xml:space="preserve"> </w:t>
      </w:r>
      <w:r>
        <w:t>1471-2105-13-139.</w:t>
      </w:r>
      <w:proofErr w:type="gramEnd"/>
    </w:p>
    <w:p w:rsidR="0030726C" w:rsidRDefault="00BF2FCE">
      <w:pPr>
        <w:pStyle w:val="BodyText"/>
        <w:ind w:right="39" w:hanging="452"/>
      </w:pPr>
      <w:r>
        <w:t>Lampe JW. 1999. Health effects of vegetables and</w:t>
      </w:r>
      <w:r>
        <w:rPr>
          <w:spacing w:val="1"/>
        </w:rPr>
        <w:t xml:space="preserve"> </w:t>
      </w:r>
      <w:r>
        <w:t>fruit: assessing mechanisms of action in human</w:t>
      </w:r>
      <w:r>
        <w:rPr>
          <w:spacing w:val="-47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studies.</w:t>
      </w:r>
      <w:r>
        <w:rPr>
          <w:spacing w:val="1"/>
        </w:rPr>
        <w:t xml:space="preserve"> </w:t>
      </w:r>
      <w:proofErr w:type="gramStart"/>
      <w:r>
        <w:rPr>
          <w:i/>
        </w:rPr>
        <w:t>Am</w:t>
      </w:r>
      <w:r>
        <w:rPr>
          <w:i/>
          <w:spacing w:val="1"/>
        </w:rPr>
        <w:t xml:space="preserve"> </w:t>
      </w:r>
      <w:r>
        <w:rPr>
          <w:i/>
        </w:rPr>
        <w:t>J</w:t>
      </w:r>
      <w:r>
        <w:rPr>
          <w:i/>
          <w:spacing w:val="1"/>
        </w:rPr>
        <w:t xml:space="preserve"> </w:t>
      </w:r>
      <w:r>
        <w:rPr>
          <w:i/>
        </w:rPr>
        <w:t>Clin</w:t>
      </w:r>
      <w:r>
        <w:rPr>
          <w:i/>
          <w:spacing w:val="1"/>
        </w:rPr>
        <w:t xml:space="preserve"> </w:t>
      </w:r>
      <w:r>
        <w:rPr>
          <w:i/>
        </w:rPr>
        <w:t>Nutr.</w:t>
      </w:r>
      <w:proofErr w:type="gramEnd"/>
      <w:r>
        <w:rPr>
          <w:i/>
          <w:spacing w:val="1"/>
        </w:rPr>
        <w:t xml:space="preserve"> </w:t>
      </w:r>
      <w:r>
        <w:t>70:</w:t>
      </w:r>
      <w:r>
        <w:rPr>
          <w:spacing w:val="1"/>
        </w:rPr>
        <w:t xml:space="preserve"> </w:t>
      </w:r>
      <w:r>
        <w:t>475s-490s.</w:t>
      </w:r>
    </w:p>
    <w:p w:rsidR="0030726C" w:rsidRDefault="00BF2FCE">
      <w:pPr>
        <w:spacing w:before="91"/>
        <w:ind w:left="582" w:right="206" w:hanging="452"/>
        <w:jc w:val="both"/>
        <w:rPr>
          <w:sz w:val="20"/>
        </w:rPr>
      </w:pPr>
      <w:r>
        <w:br w:type="column"/>
      </w:r>
      <w:proofErr w:type="gramStart"/>
      <w:r>
        <w:rPr>
          <w:sz w:val="20"/>
        </w:rPr>
        <w:lastRenderedPageBreak/>
        <w:t>Le TL, Tran DT, Hoang VN.</w:t>
      </w:r>
      <w:proofErr w:type="gramEnd"/>
      <w:r>
        <w:rPr>
          <w:sz w:val="20"/>
        </w:rPr>
        <w:t xml:space="preserve"> 2014. Fully Automatic</w:t>
      </w:r>
      <w:r>
        <w:rPr>
          <w:spacing w:val="1"/>
          <w:sz w:val="20"/>
        </w:rPr>
        <w:t xml:space="preserve"> </w:t>
      </w:r>
      <w:r>
        <w:rPr>
          <w:sz w:val="20"/>
        </w:rPr>
        <w:t>leaf-based plant identification, application for</w:t>
      </w:r>
      <w:r>
        <w:rPr>
          <w:spacing w:val="1"/>
          <w:sz w:val="20"/>
        </w:rPr>
        <w:t xml:space="preserve"> </w:t>
      </w:r>
      <w:r>
        <w:rPr>
          <w:sz w:val="20"/>
        </w:rPr>
        <w:t>Vietnamese</w:t>
      </w:r>
      <w:r>
        <w:rPr>
          <w:spacing w:val="1"/>
          <w:sz w:val="20"/>
        </w:rPr>
        <w:t xml:space="preserve"> </w:t>
      </w:r>
      <w:r>
        <w:rPr>
          <w:sz w:val="20"/>
        </w:rPr>
        <w:t>medicinal</w:t>
      </w:r>
      <w:r>
        <w:rPr>
          <w:spacing w:val="1"/>
          <w:sz w:val="20"/>
        </w:rPr>
        <w:t xml:space="preserve"> </w:t>
      </w:r>
      <w:r>
        <w:rPr>
          <w:sz w:val="20"/>
        </w:rPr>
        <w:t>plant</w:t>
      </w:r>
      <w:r>
        <w:rPr>
          <w:spacing w:val="1"/>
          <w:sz w:val="20"/>
        </w:rPr>
        <w:t xml:space="preserve"> </w:t>
      </w:r>
      <w:r>
        <w:rPr>
          <w:sz w:val="20"/>
        </w:rPr>
        <w:t>search.</w:t>
      </w:r>
      <w:r>
        <w:rPr>
          <w:spacing w:val="1"/>
          <w:sz w:val="20"/>
        </w:rPr>
        <w:t xml:space="preserve"> </w:t>
      </w:r>
      <w:proofErr w:type="gramStart"/>
      <w:r>
        <w:rPr>
          <w:i/>
          <w:sz w:val="20"/>
        </w:rPr>
        <w:t>Fifth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Symposium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5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Communication Technology</w:t>
      </w:r>
      <w:r>
        <w:rPr>
          <w:sz w:val="20"/>
        </w:rPr>
        <w:t>.</w:t>
      </w:r>
      <w:proofErr w:type="gramEnd"/>
      <w:r>
        <w:rPr>
          <w:sz w:val="20"/>
        </w:rPr>
        <w:t xml:space="preserve"> Hanoi, Vietnam,</w:t>
      </w:r>
      <w:r>
        <w:rPr>
          <w:spacing w:val="1"/>
          <w:sz w:val="20"/>
        </w:rPr>
        <w:t xml:space="preserve"> </w:t>
      </w:r>
      <w:r>
        <w:rPr>
          <w:sz w:val="20"/>
        </w:rPr>
        <w:t>146-154.</w:t>
      </w:r>
    </w:p>
    <w:p w:rsidR="0030726C" w:rsidRDefault="00BF2FCE">
      <w:pPr>
        <w:pStyle w:val="BodyText"/>
        <w:spacing w:before="1"/>
        <w:ind w:left="131"/>
      </w:pPr>
      <w:r>
        <w:t>Lim</w:t>
      </w:r>
      <w:r>
        <w:rPr>
          <w:spacing w:val="32"/>
        </w:rPr>
        <w:t xml:space="preserve"> </w:t>
      </w:r>
      <w:r>
        <w:t>GCC.</w:t>
      </w:r>
      <w:r>
        <w:rPr>
          <w:spacing w:val="34"/>
        </w:rPr>
        <w:t xml:space="preserve"> </w:t>
      </w:r>
      <w:r>
        <w:t>2002.</w:t>
      </w:r>
      <w:r>
        <w:rPr>
          <w:spacing w:val="35"/>
        </w:rPr>
        <w:t xml:space="preserve"> </w:t>
      </w:r>
      <w:r>
        <w:t>Overview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cancer</w:t>
      </w:r>
      <w:r>
        <w:rPr>
          <w:spacing w:val="3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Malaysia.</w:t>
      </w:r>
    </w:p>
    <w:p w:rsidR="0030726C" w:rsidRDefault="00BF2FCE">
      <w:pPr>
        <w:ind w:left="582"/>
        <w:jc w:val="both"/>
        <w:rPr>
          <w:sz w:val="20"/>
        </w:rPr>
      </w:pPr>
      <w:proofErr w:type="gramStart"/>
      <w:r>
        <w:rPr>
          <w:i/>
          <w:sz w:val="20"/>
        </w:rPr>
        <w:t>Jpn.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J. Clin.</w:t>
      </w:r>
      <w:proofErr w:type="gramEnd"/>
      <w:r>
        <w:rPr>
          <w:i/>
          <w:spacing w:val="-2"/>
          <w:sz w:val="20"/>
        </w:rPr>
        <w:t xml:space="preserve"> </w:t>
      </w:r>
      <w:proofErr w:type="gramStart"/>
      <w:r>
        <w:rPr>
          <w:i/>
          <w:sz w:val="20"/>
        </w:rPr>
        <w:t>Oncol.</w:t>
      </w:r>
      <w:proofErr w:type="gramEnd"/>
      <w:r>
        <w:rPr>
          <w:i/>
          <w:spacing w:val="2"/>
          <w:sz w:val="20"/>
        </w:rPr>
        <w:t xml:space="preserve"> </w:t>
      </w:r>
      <w:r>
        <w:rPr>
          <w:sz w:val="20"/>
        </w:rPr>
        <w:t>32:</w:t>
      </w:r>
      <w:r>
        <w:rPr>
          <w:spacing w:val="-2"/>
          <w:sz w:val="20"/>
        </w:rPr>
        <w:t xml:space="preserve"> </w:t>
      </w:r>
      <w:r>
        <w:rPr>
          <w:sz w:val="20"/>
        </w:rPr>
        <w:t>S37-S42.</w:t>
      </w:r>
    </w:p>
    <w:p w:rsidR="0030726C" w:rsidRDefault="00BF2FCE">
      <w:pPr>
        <w:pStyle w:val="BodyText"/>
        <w:ind w:right="206" w:hanging="452"/>
      </w:pPr>
      <w:r>
        <w:t>Lim S, Janzer A, Becker A.</w:t>
      </w:r>
      <w:r>
        <w:rPr>
          <w:spacing w:val="1"/>
        </w:rPr>
        <w:t xml:space="preserve"> </w:t>
      </w:r>
      <w:r>
        <w:t>2010. Lysinespecific</w:t>
      </w:r>
      <w:r>
        <w:rPr>
          <w:spacing w:val="1"/>
        </w:rPr>
        <w:t xml:space="preserve"> </w:t>
      </w:r>
      <w:r>
        <w:t>demethylase 1 (LSD1) is highly expressed in</w:t>
      </w:r>
      <w:r>
        <w:rPr>
          <w:spacing w:val="1"/>
        </w:rPr>
        <w:t xml:space="preserve"> </w:t>
      </w:r>
      <w:r>
        <w:t>ER-negative</w:t>
      </w:r>
      <w:r>
        <w:rPr>
          <w:spacing w:val="1"/>
        </w:rPr>
        <w:t xml:space="preserve"> </w:t>
      </w:r>
      <w:r>
        <w:t>breast</w:t>
      </w:r>
      <w:r>
        <w:rPr>
          <w:spacing w:val="1"/>
        </w:rPr>
        <w:t xml:space="preserve"> </w:t>
      </w:r>
      <w:r>
        <w:t>cancers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biomarker</w:t>
      </w:r>
      <w:r>
        <w:rPr>
          <w:spacing w:val="-47"/>
        </w:rPr>
        <w:t xml:space="preserve"> </w:t>
      </w:r>
      <w:r>
        <w:t xml:space="preserve">predicting aggressive biology. </w:t>
      </w:r>
      <w:proofErr w:type="gramStart"/>
      <w:r>
        <w:rPr>
          <w:i/>
        </w:rPr>
        <w:t>Carcinogenesis.</w:t>
      </w:r>
      <w:proofErr w:type="gramEnd"/>
      <w:r>
        <w:rPr>
          <w:i/>
          <w:spacing w:val="1"/>
        </w:rPr>
        <w:t xml:space="preserve"> </w:t>
      </w:r>
      <w:r>
        <w:t>31:</w:t>
      </w:r>
      <w:r>
        <w:rPr>
          <w:spacing w:val="-2"/>
        </w:rPr>
        <w:t xml:space="preserve"> </w:t>
      </w:r>
      <w:r>
        <w:t>512–520</w:t>
      </w:r>
    </w:p>
    <w:p w:rsidR="0030726C" w:rsidRDefault="00BF2FCE">
      <w:pPr>
        <w:pStyle w:val="BodyText"/>
        <w:ind w:right="207" w:hanging="452"/>
      </w:pPr>
      <w:proofErr w:type="gramStart"/>
      <w:r>
        <w:t>Lynch</w:t>
      </w:r>
      <w:r>
        <w:rPr>
          <w:spacing w:val="1"/>
        </w:rPr>
        <w:t xml:space="preserve"> </w:t>
      </w:r>
      <w:r>
        <w:t>JT,</w:t>
      </w:r>
      <w:r>
        <w:rPr>
          <w:spacing w:val="1"/>
        </w:rPr>
        <w:t xml:space="preserve"> </w:t>
      </w:r>
      <w:r>
        <w:t>Cockerill</w:t>
      </w:r>
      <w:r>
        <w:rPr>
          <w:spacing w:val="1"/>
        </w:rPr>
        <w:t xml:space="preserve"> </w:t>
      </w:r>
      <w:r>
        <w:t>MJ,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Hitchin</w:t>
      </w:r>
      <w:r>
        <w:rPr>
          <w:spacing w:val="1"/>
        </w:rPr>
        <w:t xml:space="preserve"> </w:t>
      </w:r>
      <w:r>
        <w:t>JR.</w:t>
      </w:r>
      <w:r>
        <w:rPr>
          <w:spacing w:val="50"/>
        </w:rPr>
        <w:t xml:space="preserve"> </w:t>
      </w:r>
      <w:r>
        <w:t>2013.</w:t>
      </w:r>
      <w:proofErr w:type="gramEnd"/>
      <w:r>
        <w:rPr>
          <w:spacing w:val="1"/>
        </w:rPr>
        <w:t xml:space="preserve"> </w:t>
      </w:r>
      <w:proofErr w:type="gramStart"/>
      <w:r>
        <w:t>CD86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surrogate</w:t>
      </w:r>
      <w:r>
        <w:rPr>
          <w:spacing w:val="1"/>
        </w:rPr>
        <w:t xml:space="preserve"> </w:t>
      </w:r>
      <w:r>
        <w:t>cellular</w:t>
      </w:r>
      <w:r>
        <w:rPr>
          <w:spacing w:val="1"/>
        </w:rPr>
        <w:t xml:space="preserve"> </w:t>
      </w:r>
      <w:r>
        <w:t>biomarker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pharmacological</w:t>
      </w:r>
      <w:r>
        <w:rPr>
          <w:spacing w:val="1"/>
        </w:rPr>
        <w:t xml:space="preserve"> </w:t>
      </w:r>
      <w:r>
        <w:t>inhibition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histone</w:t>
      </w:r>
      <w:r>
        <w:rPr>
          <w:spacing w:val="1"/>
        </w:rPr>
        <w:t xml:space="preserve"> </w:t>
      </w:r>
      <w:r>
        <w:t>demethylase</w:t>
      </w:r>
      <w:r>
        <w:rPr>
          <w:spacing w:val="1"/>
        </w:rPr>
        <w:t xml:space="preserve"> </w:t>
      </w:r>
      <w:r>
        <w:t>lysine-specific</w:t>
      </w:r>
      <w:r>
        <w:rPr>
          <w:spacing w:val="1"/>
        </w:rPr>
        <w:t xml:space="preserve"> </w:t>
      </w:r>
      <w:r>
        <w:t>demethylase</w:t>
      </w:r>
      <w:r>
        <w:rPr>
          <w:spacing w:val="-1"/>
        </w:rPr>
        <w:t xml:space="preserve"> </w:t>
      </w:r>
      <w:r>
        <w:t>1.</w:t>
      </w:r>
      <w:proofErr w:type="gramEnd"/>
      <w:r>
        <w:rPr>
          <w:spacing w:val="1"/>
        </w:rPr>
        <w:t xml:space="preserve"> </w:t>
      </w:r>
      <w:proofErr w:type="gramStart"/>
      <w:r>
        <w:rPr>
          <w:i/>
        </w:rPr>
        <w:t>Anal.</w:t>
      </w:r>
      <w:proofErr w:type="gramEnd"/>
      <w:r>
        <w:rPr>
          <w:i/>
          <w:spacing w:val="-1"/>
        </w:rPr>
        <w:t xml:space="preserve"> </w:t>
      </w:r>
      <w:proofErr w:type="gramStart"/>
      <w:r>
        <w:rPr>
          <w:i/>
        </w:rPr>
        <w:t>Biochem</w:t>
      </w:r>
      <w:r>
        <w:t>.</w:t>
      </w:r>
      <w:proofErr w:type="gramEnd"/>
      <w:r>
        <w:rPr>
          <w:spacing w:val="-1"/>
        </w:rPr>
        <w:t xml:space="preserve"> </w:t>
      </w:r>
      <w:r>
        <w:t>442:</w:t>
      </w:r>
      <w:r>
        <w:rPr>
          <w:spacing w:val="-2"/>
        </w:rPr>
        <w:t xml:space="preserve"> </w:t>
      </w:r>
      <w:r>
        <w:t>104–106</w:t>
      </w:r>
    </w:p>
    <w:p w:rsidR="0030726C" w:rsidRDefault="00BF2FCE">
      <w:pPr>
        <w:pStyle w:val="BodyText"/>
        <w:ind w:right="206" w:hanging="452"/>
      </w:pPr>
      <w:r>
        <w:t>Mohammad H, Smitheman K, dan Cusan M. 2013.</w:t>
      </w:r>
      <w:r>
        <w:rPr>
          <w:spacing w:val="1"/>
        </w:rPr>
        <w:t xml:space="preserve"> </w:t>
      </w:r>
      <w:proofErr w:type="gramStart"/>
      <w:r>
        <w:t>Inhibition of LSD1 as a therapeutic strategy for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myeloid</w:t>
      </w:r>
      <w:r>
        <w:rPr>
          <w:spacing w:val="51"/>
        </w:rPr>
        <w:t xml:space="preserve"> </w:t>
      </w:r>
      <w:r>
        <w:t>leukemia.</w:t>
      </w:r>
      <w:proofErr w:type="gramEnd"/>
      <w:r>
        <w:rPr>
          <w:spacing w:val="-47"/>
        </w:rPr>
        <w:t xml:space="preserve"> </w:t>
      </w:r>
      <w:proofErr w:type="gramStart"/>
      <w:r>
        <w:rPr>
          <w:i/>
        </w:rPr>
        <w:t>Blood.</w:t>
      </w:r>
      <w:proofErr w:type="gramEnd"/>
      <w:r>
        <w:rPr>
          <w:i/>
          <w:spacing w:val="-1"/>
        </w:rPr>
        <w:t xml:space="preserve"> </w:t>
      </w:r>
      <w:proofErr w:type="gramStart"/>
      <w:r>
        <w:t>122:</w:t>
      </w:r>
      <w:r>
        <w:rPr>
          <w:spacing w:val="-3"/>
        </w:rPr>
        <w:t xml:space="preserve"> </w:t>
      </w:r>
      <w:r>
        <w:t>3964.</w:t>
      </w:r>
      <w:proofErr w:type="gramEnd"/>
    </w:p>
    <w:p w:rsidR="0030726C" w:rsidRDefault="00BF2FCE">
      <w:pPr>
        <w:pStyle w:val="BodyText"/>
        <w:ind w:right="203" w:hanging="452"/>
      </w:pPr>
      <w:r>
        <w:t>Mohan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Abdul</w:t>
      </w:r>
      <w:r>
        <w:rPr>
          <w:spacing w:val="1"/>
        </w:rPr>
        <w:t xml:space="preserve"> </w:t>
      </w:r>
      <w:r>
        <w:t>AB,</w:t>
      </w:r>
      <w:r>
        <w:rPr>
          <w:spacing w:val="1"/>
        </w:rPr>
        <w:t xml:space="preserve"> </w:t>
      </w:r>
      <w:r>
        <w:t>Abdelwahab</w:t>
      </w:r>
      <w:r>
        <w:rPr>
          <w:spacing w:val="1"/>
        </w:rPr>
        <w:t xml:space="preserve"> </w:t>
      </w:r>
      <w:r>
        <w:t>SI,</w:t>
      </w:r>
      <w:r>
        <w:rPr>
          <w:spacing w:val="50"/>
        </w:rPr>
        <w:t xml:space="preserve"> </w:t>
      </w:r>
      <w:r>
        <w:t>Al-Zubairi</w:t>
      </w:r>
      <w:r>
        <w:rPr>
          <w:spacing w:val="-47"/>
        </w:rPr>
        <w:t xml:space="preserve"> </w:t>
      </w:r>
      <w:r>
        <w:t>AS,</w:t>
      </w:r>
      <w:r>
        <w:rPr>
          <w:spacing w:val="1"/>
        </w:rPr>
        <w:t xml:space="preserve"> </w:t>
      </w:r>
      <w:r>
        <w:t>Aspollah</w:t>
      </w:r>
      <w:r>
        <w:rPr>
          <w:spacing w:val="1"/>
        </w:rPr>
        <w:t xml:space="preserve"> </w:t>
      </w:r>
      <w:r>
        <w:t>SM,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2010a</w:t>
      </w:r>
      <w:r>
        <w:rPr>
          <w:spacing w:val="1"/>
        </w:rPr>
        <w:t xml:space="preserve"> </w:t>
      </w:r>
      <w:r>
        <w:t>Typhonium</w:t>
      </w:r>
      <w:r>
        <w:rPr>
          <w:spacing w:val="1"/>
        </w:rPr>
        <w:t xml:space="preserve"> </w:t>
      </w:r>
      <w:r>
        <w:t>flagelliforme</w:t>
      </w:r>
      <w:r>
        <w:rPr>
          <w:spacing w:val="1"/>
        </w:rPr>
        <w:t xml:space="preserve"> </w:t>
      </w:r>
      <w:r>
        <w:t>inhibits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proliferation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murine</w:t>
      </w:r>
      <w:r>
        <w:rPr>
          <w:spacing w:val="1"/>
        </w:rPr>
        <w:t xml:space="preserve"> </w:t>
      </w:r>
      <w:r>
        <w:t>leukemia</w:t>
      </w:r>
      <w:r>
        <w:rPr>
          <w:spacing w:val="1"/>
        </w:rPr>
        <w:t xml:space="preserve"> </w:t>
      </w:r>
      <w:r>
        <w:t>WEHI-3</w:t>
      </w:r>
      <w:r>
        <w:rPr>
          <w:spacing w:val="1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vitro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induces apoptosis in vivo. </w:t>
      </w:r>
      <w:proofErr w:type="gramStart"/>
      <w:r>
        <w:rPr>
          <w:i/>
        </w:rPr>
        <w:t>Leu</w:t>
      </w:r>
      <w:r>
        <w:rPr>
          <w:i/>
        </w:rPr>
        <w:t xml:space="preserve">k Res. </w:t>
      </w:r>
      <w:r>
        <w:t>34: 1483-</w:t>
      </w:r>
      <w:r>
        <w:rPr>
          <w:spacing w:val="1"/>
        </w:rPr>
        <w:t xml:space="preserve"> </w:t>
      </w:r>
      <w:r>
        <w:t>1492.</w:t>
      </w:r>
      <w:proofErr w:type="gramEnd"/>
    </w:p>
    <w:p w:rsidR="0030726C" w:rsidRDefault="00BF2FCE">
      <w:pPr>
        <w:pStyle w:val="BodyText"/>
        <w:tabs>
          <w:tab w:val="left" w:pos="3743"/>
        </w:tabs>
        <w:ind w:right="205" w:hanging="452"/>
      </w:pPr>
      <w:r>
        <w:t>Ma QS, Yao Y, Zheng YC, Feng S, Chang J, Yu B,</w:t>
      </w:r>
      <w:r>
        <w:rPr>
          <w:spacing w:val="1"/>
        </w:rPr>
        <w:t xml:space="preserve"> </w:t>
      </w:r>
      <w:r>
        <w:t xml:space="preserve">et al. 2019. </w:t>
      </w:r>
      <w:proofErr w:type="gramStart"/>
      <w:r>
        <w:t>Ligand-based design, synthesis and</w:t>
      </w:r>
      <w:r>
        <w:rPr>
          <w:spacing w:val="-47"/>
        </w:rPr>
        <w:t xml:space="preserve"> </w:t>
      </w:r>
      <w:r>
        <w:t>biological evaluation of xanthine derivatives as</w:t>
      </w:r>
      <w:r>
        <w:rPr>
          <w:spacing w:val="-47"/>
        </w:rPr>
        <w:t xml:space="preserve"> </w:t>
      </w:r>
      <w:r>
        <w:t>LSD1/KDM1A inhibitors.</w:t>
      </w:r>
      <w:proofErr w:type="gramEnd"/>
      <w:r>
        <w:rPr>
          <w:spacing w:val="1"/>
        </w:rPr>
        <w:t xml:space="preserve"> </w:t>
      </w:r>
      <w:r>
        <w:rPr>
          <w:i/>
        </w:rPr>
        <w:t>Eur J Med</w:t>
      </w:r>
      <w:r>
        <w:rPr>
          <w:i/>
          <w:spacing w:val="1"/>
        </w:rPr>
        <w:t xml:space="preserve"> </w:t>
      </w:r>
      <w:r>
        <w:rPr>
          <w:i/>
        </w:rPr>
        <w:t>Chem</w:t>
      </w:r>
      <w:r>
        <w:t>.</w:t>
      </w:r>
      <w:r>
        <w:rPr>
          <w:spacing w:val="1"/>
        </w:rPr>
        <w:t xml:space="preserve"> </w:t>
      </w:r>
      <w:r>
        <w:t>162:</w:t>
      </w:r>
      <w:r>
        <w:tab/>
      </w:r>
      <w:r>
        <w:rPr>
          <w:spacing w:val="-1"/>
        </w:rPr>
        <w:t>555–67.</w:t>
      </w:r>
    </w:p>
    <w:p w:rsidR="0030726C" w:rsidRDefault="00BF2FCE">
      <w:pPr>
        <w:pStyle w:val="BodyText"/>
        <w:ind w:left="131" w:right="210" w:firstLine="451"/>
      </w:pPr>
      <w:r>
        <w:t>https://doi.org/10.1016/j.ejmech.2018.11.035.</w:t>
      </w:r>
      <w:r>
        <w:rPr>
          <w:spacing w:val="1"/>
        </w:rPr>
        <w:t xml:space="preserve"> </w:t>
      </w:r>
      <w:r>
        <w:t>Mohan</w:t>
      </w:r>
      <w:r>
        <w:rPr>
          <w:spacing w:val="1"/>
        </w:rPr>
        <w:t xml:space="preserve"> </w:t>
      </w:r>
      <w:r>
        <w:t>S,</w:t>
      </w:r>
      <w:r>
        <w:rPr>
          <w:spacing w:val="2"/>
        </w:rPr>
        <w:t xml:space="preserve"> </w:t>
      </w:r>
      <w:r>
        <w:t>Bustamam</w:t>
      </w:r>
      <w:r>
        <w:rPr>
          <w:spacing w:val="3"/>
        </w:rPr>
        <w:t xml:space="preserve"> </w:t>
      </w:r>
      <w:r>
        <w:t>AA,</w:t>
      </w:r>
      <w:r>
        <w:rPr>
          <w:spacing w:val="2"/>
        </w:rPr>
        <w:t xml:space="preserve"> </w:t>
      </w:r>
      <w:r>
        <w:t>Ibrahim</w:t>
      </w:r>
      <w:r>
        <w:rPr>
          <w:spacing w:val="1"/>
        </w:rPr>
        <w:t xml:space="preserve"> </w:t>
      </w:r>
      <w:r>
        <w:t>S,</w:t>
      </w:r>
      <w:r>
        <w:rPr>
          <w:spacing w:val="4"/>
        </w:rPr>
        <w:t xml:space="preserve"> </w:t>
      </w:r>
      <w:r>
        <w:t>Al-Zubairi</w:t>
      </w:r>
      <w:r>
        <w:rPr>
          <w:spacing w:val="4"/>
        </w:rPr>
        <w:t xml:space="preserve"> </w:t>
      </w:r>
      <w:r>
        <w:t>AS,</w:t>
      </w:r>
    </w:p>
    <w:p w:rsidR="0030726C" w:rsidRDefault="00BF2FCE">
      <w:pPr>
        <w:pStyle w:val="BodyText"/>
        <w:spacing w:before="1"/>
        <w:ind w:right="205"/>
      </w:pPr>
      <w:r>
        <w:t>Aspollah</w:t>
      </w:r>
      <w:r>
        <w:rPr>
          <w:spacing w:val="1"/>
        </w:rPr>
        <w:t xml:space="preserve"> </w:t>
      </w:r>
      <w:r>
        <w:t>M,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2010b.</w:t>
      </w:r>
      <w:r>
        <w:rPr>
          <w:spacing w:val="1"/>
        </w:rPr>
        <w:t xml:space="preserve"> </w:t>
      </w:r>
      <w:proofErr w:type="gramStart"/>
      <w:r>
        <w:t>In</w:t>
      </w:r>
      <w:r>
        <w:rPr>
          <w:spacing w:val="1"/>
        </w:rPr>
        <w:t xml:space="preserve"> </w:t>
      </w:r>
      <w:r>
        <w:t>Vitro</w:t>
      </w:r>
      <w:r>
        <w:rPr>
          <w:spacing w:val="1"/>
        </w:rPr>
        <w:t xml:space="preserve"> </w:t>
      </w:r>
      <w:r>
        <w:t>Ultramorphological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Apoptosis</w:t>
      </w:r>
      <w:r>
        <w:rPr>
          <w:spacing w:val="-4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CEMss</w:t>
      </w:r>
      <w:r>
        <w:rPr>
          <w:spacing w:val="1"/>
        </w:rPr>
        <w:t xml:space="preserve"> </w:t>
      </w:r>
      <w:r>
        <w:t>Induced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Linoleic</w:t>
      </w:r>
      <w:r>
        <w:rPr>
          <w:spacing w:val="1"/>
        </w:rPr>
        <w:t xml:space="preserve"> </w:t>
      </w:r>
      <w:r>
        <w:t>Acid-Rich</w:t>
      </w:r>
      <w:r>
        <w:rPr>
          <w:spacing w:val="1"/>
        </w:rPr>
        <w:t xml:space="preserve"> </w:t>
      </w:r>
      <w:r>
        <w:t>fraction from Typhonium flagelliforme Tuber.</w:t>
      </w:r>
      <w:proofErr w:type="gramEnd"/>
      <w:r>
        <w:rPr>
          <w:spacing w:val="1"/>
        </w:rPr>
        <w:t xml:space="preserve"> </w:t>
      </w:r>
      <w:r>
        <w:rPr>
          <w:i/>
        </w:rPr>
        <w:t>Evid</w:t>
      </w:r>
      <w:r>
        <w:rPr>
          <w:i/>
          <w:spacing w:val="1"/>
        </w:rPr>
        <w:t xml:space="preserve"> </w:t>
      </w:r>
      <w:r>
        <w:rPr>
          <w:i/>
        </w:rPr>
        <w:t>Based</w:t>
      </w:r>
      <w:r>
        <w:rPr>
          <w:i/>
          <w:spacing w:val="1"/>
        </w:rPr>
        <w:t xml:space="preserve"> </w:t>
      </w:r>
      <w:r>
        <w:rPr>
          <w:i/>
        </w:rPr>
        <w:t>Complement</w:t>
      </w:r>
      <w:r>
        <w:rPr>
          <w:i/>
          <w:spacing w:val="1"/>
        </w:rPr>
        <w:t xml:space="preserve"> </w:t>
      </w:r>
      <w:r>
        <w:rPr>
          <w:i/>
        </w:rPr>
        <w:t>Alternative</w:t>
      </w:r>
      <w:r>
        <w:rPr>
          <w:i/>
          <w:spacing w:val="1"/>
        </w:rPr>
        <w:t xml:space="preserve"> </w:t>
      </w:r>
      <w:r>
        <w:rPr>
          <w:i/>
        </w:rPr>
        <w:t>Med</w:t>
      </w:r>
      <w:r>
        <w:t>.</w:t>
      </w:r>
      <w:r>
        <w:rPr>
          <w:spacing w:val="1"/>
        </w:rPr>
        <w:t xml:space="preserve"> </w:t>
      </w:r>
      <w:r>
        <w:t>421894-421894</w:t>
      </w:r>
    </w:p>
    <w:p w:rsidR="0030726C" w:rsidRDefault="00BF2FCE">
      <w:pPr>
        <w:pStyle w:val="BodyText"/>
        <w:ind w:right="206" w:hanging="452"/>
      </w:pPr>
      <w:r>
        <w:t>Munisami T, Ramsurn M, Kishnah S, Pudaruth S.</w:t>
      </w:r>
      <w:r>
        <w:rPr>
          <w:spacing w:val="1"/>
        </w:rPr>
        <w:t xml:space="preserve"> </w:t>
      </w:r>
      <w:r>
        <w:t>2015.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features and colour histogram with k-nearest</w:t>
      </w:r>
      <w:r>
        <w:rPr>
          <w:spacing w:val="1"/>
        </w:rPr>
        <w:t xml:space="preserve"> </w:t>
      </w:r>
      <w:r>
        <w:t>neighbour</w:t>
      </w:r>
      <w:r>
        <w:rPr>
          <w:spacing w:val="1"/>
        </w:rPr>
        <w:t xml:space="preserve"> </w:t>
      </w:r>
      <w:r>
        <w:t>classifiers</w:t>
      </w:r>
      <w:r>
        <w:rPr>
          <w:i/>
        </w:rPr>
        <w:t>.</w:t>
      </w:r>
      <w:r>
        <w:rPr>
          <w:i/>
          <w:spacing w:val="1"/>
        </w:rPr>
        <w:t xml:space="preserve"> </w:t>
      </w:r>
      <w:proofErr w:type="gramStart"/>
      <w:r>
        <w:rPr>
          <w:i/>
        </w:rPr>
        <w:t>Procedia</w:t>
      </w:r>
      <w:r>
        <w:rPr>
          <w:i/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-47"/>
        </w:rPr>
        <w:t xml:space="preserve"> </w:t>
      </w:r>
      <w:r>
        <w:rPr>
          <w:i/>
        </w:rPr>
        <w:t>Science</w:t>
      </w:r>
      <w:r>
        <w:t>.</w:t>
      </w:r>
      <w:proofErr w:type="gramEnd"/>
      <w:r>
        <w:rPr>
          <w:spacing w:val="-1"/>
        </w:rPr>
        <w:t xml:space="preserve"> </w:t>
      </w:r>
      <w:r>
        <w:t>58:</w:t>
      </w:r>
      <w:r>
        <w:rPr>
          <w:spacing w:val="-1"/>
        </w:rPr>
        <w:t xml:space="preserve"> </w:t>
      </w:r>
      <w:r>
        <w:t>740-747.</w:t>
      </w:r>
    </w:p>
    <w:p w:rsidR="0030726C" w:rsidRDefault="00BF2FCE">
      <w:pPr>
        <w:ind w:left="582" w:right="210" w:hanging="452"/>
        <w:jc w:val="both"/>
        <w:rPr>
          <w:sz w:val="20"/>
        </w:rPr>
      </w:pPr>
      <w:r>
        <w:rPr>
          <w:sz w:val="20"/>
        </w:rPr>
        <w:t>Murphy</w:t>
      </w:r>
      <w:r>
        <w:rPr>
          <w:spacing w:val="1"/>
          <w:sz w:val="20"/>
        </w:rPr>
        <w:t xml:space="preserve"> </w:t>
      </w:r>
      <w:r>
        <w:rPr>
          <w:sz w:val="20"/>
        </w:rPr>
        <w:t>RF.</w:t>
      </w:r>
      <w:r>
        <w:rPr>
          <w:spacing w:val="1"/>
          <w:sz w:val="20"/>
        </w:rPr>
        <w:t xml:space="preserve"> </w:t>
      </w:r>
      <w:r>
        <w:rPr>
          <w:sz w:val="20"/>
        </w:rPr>
        <w:t>2011.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active</w:t>
      </w:r>
      <w:r>
        <w:rPr>
          <w:spacing w:val="1"/>
          <w:sz w:val="20"/>
        </w:rPr>
        <w:t xml:space="preserve"> </w:t>
      </w:r>
      <w:r>
        <w:rPr>
          <w:sz w:val="20"/>
        </w:rPr>
        <w:t>role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development.</w:t>
      </w:r>
      <w:proofErr w:type="gramEnd"/>
      <w:r>
        <w:rPr>
          <w:spacing w:val="51"/>
          <w:sz w:val="20"/>
        </w:rPr>
        <w:t xml:space="preserve"> </w:t>
      </w:r>
      <w:proofErr w:type="gramStart"/>
      <w:r>
        <w:rPr>
          <w:i/>
          <w:sz w:val="20"/>
        </w:rPr>
        <w:t>Nature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Chemical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Biology</w:t>
      </w:r>
      <w:r>
        <w:rPr>
          <w:sz w:val="20"/>
        </w:rPr>
        <w:t>.</w:t>
      </w:r>
      <w:proofErr w:type="gramEnd"/>
      <w:r>
        <w:rPr>
          <w:sz w:val="20"/>
        </w:rPr>
        <w:t xml:space="preserve"> 7:</w:t>
      </w:r>
      <w:r>
        <w:rPr>
          <w:spacing w:val="-3"/>
          <w:sz w:val="20"/>
        </w:rPr>
        <w:t xml:space="preserve"> </w:t>
      </w:r>
      <w:r>
        <w:rPr>
          <w:sz w:val="20"/>
        </w:rPr>
        <w:t>327-330.</w:t>
      </w:r>
    </w:p>
    <w:p w:rsidR="0030726C" w:rsidRDefault="00BF2FCE">
      <w:pPr>
        <w:pStyle w:val="BodyText"/>
        <w:ind w:right="208" w:hanging="452"/>
      </w:pPr>
      <w:r>
        <w:t>Naik AW, Kangas JD, Langmead CJ, Murphy RF.</w:t>
      </w:r>
      <w:r>
        <w:rPr>
          <w:spacing w:val="1"/>
        </w:rPr>
        <w:t xml:space="preserve"> </w:t>
      </w:r>
      <w:r>
        <w:t xml:space="preserve">2013. </w:t>
      </w:r>
      <w:proofErr w:type="gramStart"/>
      <w:r>
        <w:t>Efficient Modeling and Active Learning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Responses.</w:t>
      </w:r>
      <w:proofErr w:type="gramEnd"/>
      <w:r>
        <w:rPr>
          <w:spacing w:val="51"/>
        </w:rPr>
        <w:t xml:space="preserve"> </w:t>
      </w:r>
      <w:proofErr w:type="gramStart"/>
      <w:r>
        <w:rPr>
          <w:i/>
        </w:rPr>
        <w:t>PLoS</w:t>
      </w:r>
      <w:r>
        <w:rPr>
          <w:i/>
          <w:spacing w:val="1"/>
        </w:rPr>
        <w:t xml:space="preserve"> </w:t>
      </w:r>
      <w:r>
        <w:rPr>
          <w:i/>
        </w:rPr>
        <w:t>ONE.</w:t>
      </w:r>
      <w:proofErr w:type="gramEnd"/>
      <w:r>
        <w:rPr>
          <w:i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e83996.</w:t>
      </w:r>
    </w:p>
    <w:p w:rsidR="0030726C" w:rsidRDefault="00BF2FCE">
      <w:pPr>
        <w:pStyle w:val="BodyText"/>
        <w:spacing w:before="1"/>
        <w:ind w:right="205" w:hanging="452"/>
      </w:pPr>
      <w:r>
        <w:t>Nand M, Maiti P, Pant R, Kumari M, Chandra S,</w:t>
      </w:r>
      <w:r>
        <w:rPr>
          <w:spacing w:val="1"/>
        </w:rPr>
        <w:t xml:space="preserve"> </w:t>
      </w:r>
      <w:r>
        <w:t>Pande V.</w:t>
      </w:r>
      <w:r>
        <w:rPr>
          <w:spacing w:val="1"/>
        </w:rPr>
        <w:t xml:space="preserve"> </w:t>
      </w:r>
      <w:r>
        <w:t>2016. Virtual screening of natural</w:t>
      </w:r>
      <w:r>
        <w:rPr>
          <w:spacing w:val="1"/>
        </w:rPr>
        <w:t xml:space="preserve"> </w:t>
      </w:r>
      <w:r>
        <w:t>compounds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inhibitors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EGFR</w:t>
      </w:r>
      <w:r>
        <w:rPr>
          <w:spacing w:val="1"/>
        </w:rPr>
        <w:t xml:space="preserve"> </w:t>
      </w:r>
      <w:r>
        <w:t>696-1022</w:t>
      </w:r>
      <w:r>
        <w:rPr>
          <w:spacing w:val="-47"/>
        </w:rPr>
        <w:t xml:space="preserve"> </w:t>
      </w:r>
      <w:r>
        <w:t>T790M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non-small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 xml:space="preserve">cancer. </w:t>
      </w:r>
      <w:proofErr w:type="gramStart"/>
      <w:r>
        <w:rPr>
          <w:i/>
        </w:rPr>
        <w:t>Bioinformation</w:t>
      </w:r>
      <w:r>
        <w:t>.</w:t>
      </w:r>
      <w:proofErr w:type="gramEnd"/>
      <w:r>
        <w:t xml:space="preserve"> 12(06): 311–317. </w:t>
      </w:r>
      <w:proofErr w:type="gramStart"/>
      <w:r>
        <w:t>doi</w:t>
      </w:r>
      <w:proofErr w:type="gramEnd"/>
      <w:r>
        <w:t>:</w:t>
      </w:r>
      <w:r>
        <w:rPr>
          <w:spacing w:val="1"/>
        </w:rPr>
        <w:t xml:space="preserve"> </w:t>
      </w:r>
      <w:r>
        <w:t>10.6026/97320630012311.</w:t>
      </w:r>
    </w:p>
    <w:p w:rsidR="0030726C" w:rsidRDefault="0030726C">
      <w:pPr>
        <w:sectPr w:rsidR="0030726C">
          <w:type w:val="continuous"/>
          <w:pgSz w:w="11910" w:h="16840"/>
          <w:pgMar w:top="520" w:right="1200" w:bottom="0" w:left="1280" w:header="720" w:footer="720" w:gutter="0"/>
          <w:cols w:num="2" w:space="720" w:equalWidth="0">
            <w:col w:w="4437" w:space="391"/>
            <w:col w:w="4602"/>
          </w:cols>
        </w:sectPr>
      </w:pPr>
    </w:p>
    <w:p w:rsidR="0030726C" w:rsidRDefault="0030726C">
      <w:pPr>
        <w:pStyle w:val="BodyText"/>
        <w:ind w:left="0"/>
        <w:jc w:val="left"/>
      </w:pPr>
    </w:p>
    <w:p w:rsidR="0030726C" w:rsidRDefault="0030726C">
      <w:pPr>
        <w:pStyle w:val="BodyText"/>
        <w:spacing w:before="6"/>
        <w:ind w:left="0"/>
        <w:jc w:val="left"/>
        <w:rPr>
          <w:sz w:val="26"/>
        </w:rPr>
      </w:pPr>
    </w:p>
    <w:p w:rsidR="0030726C" w:rsidRDefault="0030726C">
      <w:pPr>
        <w:rPr>
          <w:sz w:val="26"/>
        </w:rPr>
        <w:sectPr w:rsidR="0030726C">
          <w:pgSz w:w="11910" w:h="16840"/>
          <w:pgMar w:top="760" w:right="1200" w:bottom="760" w:left="1280" w:header="578" w:footer="578" w:gutter="0"/>
          <w:cols w:space="720"/>
        </w:sectPr>
      </w:pPr>
    </w:p>
    <w:p w:rsidR="0030726C" w:rsidRDefault="00BF2FCE">
      <w:pPr>
        <w:pStyle w:val="BodyText"/>
        <w:spacing w:before="91"/>
        <w:ind w:right="38" w:hanging="452"/>
      </w:pPr>
      <w:r>
        <w:lastRenderedPageBreak/>
        <w:t xml:space="preserve">Negi JS, Bisht VK, dan Singh P. 2013. </w:t>
      </w:r>
      <w:proofErr w:type="gramStart"/>
      <w:r>
        <w:t>Naturally</w:t>
      </w:r>
      <w:r>
        <w:rPr>
          <w:spacing w:val="1"/>
        </w:rPr>
        <w:t xml:space="preserve"> </w:t>
      </w:r>
      <w:r>
        <w:t>occurring</w:t>
      </w:r>
      <w:r>
        <w:rPr>
          <w:spacing w:val="1"/>
        </w:rPr>
        <w:t xml:space="preserve"> </w:t>
      </w:r>
      <w:r>
        <w:t>xanthones:</w:t>
      </w:r>
      <w:r>
        <w:rPr>
          <w:spacing w:val="1"/>
        </w:rPr>
        <w:t xml:space="preserve"> </w:t>
      </w:r>
      <w:r>
        <w:t>chemistry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biology.</w:t>
      </w:r>
      <w:proofErr w:type="gramEnd"/>
      <w:r>
        <w:rPr>
          <w:spacing w:val="-47"/>
        </w:rPr>
        <w:t xml:space="preserve"> </w:t>
      </w:r>
      <w:proofErr w:type="gramStart"/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Appllied</w:t>
      </w:r>
      <w:r>
        <w:rPr>
          <w:i/>
          <w:spacing w:val="1"/>
        </w:rPr>
        <w:t xml:space="preserve"> </w:t>
      </w:r>
      <w:r>
        <w:rPr>
          <w:i/>
        </w:rPr>
        <w:t>Chemical.</w:t>
      </w:r>
      <w:proofErr w:type="gramEnd"/>
      <w:r>
        <w:rPr>
          <w:i/>
          <w:spacing w:val="1"/>
        </w:rPr>
        <w:t xml:space="preserve"> </w:t>
      </w:r>
      <w:proofErr w:type="gramStart"/>
      <w:r>
        <w:t>1–9.</w:t>
      </w:r>
      <w:proofErr w:type="gramEnd"/>
      <w:r>
        <w:rPr>
          <w:spacing w:val="1"/>
        </w:rPr>
        <w:t xml:space="preserve"> </w:t>
      </w:r>
      <w:hyperlink r:id="rId30">
        <w:r>
          <w:rPr>
            <w:color w:val="0000FF"/>
            <w:u w:val="single" w:color="0000FF"/>
          </w:rPr>
          <w:t>http://dx.doi.org/1</w:t>
        </w:r>
        <w:r>
          <w:rPr>
            <w:color w:val="0000FF"/>
            <w:spacing w:val="1"/>
          </w:rPr>
          <w:t xml:space="preserve"> </w:t>
        </w:r>
      </w:hyperlink>
      <w:r>
        <w:t>0.1155/2013/621459.</w:t>
      </w:r>
    </w:p>
    <w:p w:rsidR="0030726C" w:rsidRDefault="00BF2FCE">
      <w:pPr>
        <w:pStyle w:val="BodyText"/>
        <w:ind w:right="43" w:hanging="452"/>
      </w:pPr>
      <w:r>
        <w:t>Ngo S</w:t>
      </w:r>
      <w:r>
        <w:t xml:space="preserve">T </w:t>
      </w:r>
      <w:proofErr w:type="gramStart"/>
      <w:r>
        <w:t>dan</w:t>
      </w:r>
      <w:proofErr w:type="gramEnd"/>
      <w:r>
        <w:t xml:space="preserve"> Li MS. 2013. Top-leads from natural</w:t>
      </w:r>
      <w:r>
        <w:rPr>
          <w:spacing w:val="1"/>
        </w:rPr>
        <w:t xml:space="preserve"> </w:t>
      </w:r>
      <w:r>
        <w:t>products for treatment of Alzheimer's disease:</w:t>
      </w:r>
      <w:r>
        <w:rPr>
          <w:spacing w:val="1"/>
        </w:rPr>
        <w:t xml:space="preserve"> </w:t>
      </w:r>
      <w:r>
        <w:t xml:space="preserve">docking    </w:t>
      </w:r>
      <w:r>
        <w:rPr>
          <w:spacing w:val="1"/>
        </w:rPr>
        <w:t xml:space="preserve"> </w:t>
      </w:r>
      <w:r>
        <w:t xml:space="preserve">and     </w:t>
      </w:r>
      <w:r>
        <w:rPr>
          <w:spacing w:val="1"/>
        </w:rPr>
        <w:t xml:space="preserve"> </w:t>
      </w:r>
      <w:r>
        <w:t xml:space="preserve">molecular     </w:t>
      </w:r>
      <w:r>
        <w:rPr>
          <w:spacing w:val="1"/>
        </w:rPr>
        <w:t xml:space="preserve"> </w:t>
      </w:r>
      <w:r>
        <w:t>dynamics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proofErr w:type="gramStart"/>
      <w:r>
        <w:rPr>
          <w:i/>
        </w:rPr>
        <w:t>Molecular</w:t>
      </w:r>
      <w:r>
        <w:rPr>
          <w:i/>
          <w:spacing w:val="-2"/>
        </w:rPr>
        <w:t xml:space="preserve"> </w:t>
      </w:r>
      <w:r>
        <w:rPr>
          <w:i/>
        </w:rPr>
        <w:t>Simulation</w:t>
      </w:r>
      <w:r>
        <w:t>.</w:t>
      </w:r>
      <w:proofErr w:type="gramEnd"/>
      <w:r>
        <w:rPr>
          <w:spacing w:val="-4"/>
        </w:rPr>
        <w:t xml:space="preserve"> </w:t>
      </w:r>
      <w:r>
        <w:t>39 (4):</w:t>
      </w:r>
      <w:r>
        <w:rPr>
          <w:spacing w:val="-3"/>
        </w:rPr>
        <w:t xml:space="preserve"> </w:t>
      </w:r>
      <w:r>
        <w:t>279-291.</w:t>
      </w:r>
    </w:p>
    <w:p w:rsidR="0030726C" w:rsidRDefault="00BF2FCE">
      <w:pPr>
        <w:pStyle w:val="BodyText"/>
        <w:spacing w:before="1"/>
        <w:ind w:right="38" w:hanging="452"/>
      </w:pPr>
      <w:proofErr w:type="gramStart"/>
      <w:r>
        <w:t>Ning X dan Karypis G. 2012.</w:t>
      </w:r>
      <w:proofErr w:type="gramEnd"/>
      <w:r>
        <w:t xml:space="preserve"> </w:t>
      </w:r>
      <w:proofErr w:type="gramStart"/>
      <w:r>
        <w:t>Improved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Selective</w:t>
      </w:r>
      <w:r>
        <w:rPr>
          <w:spacing w:val="1"/>
        </w:rPr>
        <w:t xml:space="preserve"> </w:t>
      </w:r>
      <w:r>
        <w:t>Compounds.</w:t>
      </w:r>
      <w:proofErr w:type="gramEnd"/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Chem</w:t>
      </w:r>
      <w:r>
        <w:rPr>
          <w:i/>
          <w:spacing w:val="1"/>
        </w:rPr>
        <w:t xml:space="preserve"> </w:t>
      </w:r>
      <w:proofErr w:type="gramStart"/>
      <w:r>
        <w:rPr>
          <w:i/>
        </w:rPr>
        <w:t>Inf</w:t>
      </w:r>
      <w:proofErr w:type="gramEnd"/>
      <w:r>
        <w:rPr>
          <w:i/>
          <w:spacing w:val="1"/>
        </w:rPr>
        <w:t xml:space="preserve"> </w:t>
      </w:r>
      <w:r>
        <w:rPr>
          <w:i/>
        </w:rPr>
        <w:t>Model</w:t>
      </w:r>
      <w:r>
        <w:t>.</w:t>
      </w:r>
      <w:r>
        <w:rPr>
          <w:spacing w:val="1"/>
        </w:rPr>
        <w:t xml:space="preserve"> </w:t>
      </w:r>
      <w:r>
        <w:t>52(1):38-50.</w:t>
      </w:r>
      <w:r>
        <w:rPr>
          <w:spacing w:val="-3"/>
        </w:rPr>
        <w:t xml:space="preserve"> </w:t>
      </w:r>
      <w:proofErr w:type="gramStart"/>
      <w:r>
        <w:t>doi</w:t>
      </w:r>
      <w:proofErr w:type="gramEnd"/>
      <w:r>
        <w:t>:</w:t>
      </w:r>
      <w:r>
        <w:rPr>
          <w:spacing w:val="-1"/>
        </w:rPr>
        <w:t xml:space="preserve"> </w:t>
      </w:r>
      <w:r>
        <w:t>10.1021/ci200346b.</w:t>
      </w:r>
    </w:p>
    <w:p w:rsidR="0030726C" w:rsidRDefault="00BF2FCE">
      <w:pPr>
        <w:pStyle w:val="BodyText"/>
        <w:tabs>
          <w:tab w:val="left" w:pos="1563"/>
          <w:tab w:val="left" w:pos="2655"/>
          <w:tab w:val="left" w:pos="3390"/>
          <w:tab w:val="left" w:pos="3636"/>
          <w:tab w:val="left" w:pos="3946"/>
        </w:tabs>
        <w:ind w:right="38" w:hanging="452"/>
        <w:jc w:val="left"/>
      </w:pPr>
      <w:r>
        <w:t>Parikesit</w:t>
      </w:r>
      <w:r>
        <w:rPr>
          <w:spacing w:val="18"/>
        </w:rPr>
        <w:t xml:space="preserve"> </w:t>
      </w:r>
      <w:r>
        <w:t>AA.</w:t>
      </w:r>
      <w:r>
        <w:rPr>
          <w:spacing w:val="20"/>
        </w:rPr>
        <w:t xml:space="preserve"> </w:t>
      </w:r>
      <w:proofErr w:type="gramStart"/>
      <w:r>
        <w:t>2018.</w:t>
      </w:r>
      <w:r>
        <w:rPr>
          <w:spacing w:val="17"/>
        </w:rPr>
        <w:t xml:space="preserve"> </w:t>
      </w:r>
      <w:r>
        <w:t>Kontribusi</w:t>
      </w:r>
      <w:r>
        <w:rPr>
          <w:spacing w:val="18"/>
        </w:rPr>
        <w:t xml:space="preserve"> </w:t>
      </w:r>
      <w:r>
        <w:t>Aplikasi</w:t>
      </w:r>
      <w:r>
        <w:rPr>
          <w:spacing w:val="19"/>
        </w:rPr>
        <w:t xml:space="preserve"> </w:t>
      </w:r>
      <w:r>
        <w:t>Medis</w:t>
      </w:r>
      <w:r>
        <w:rPr>
          <w:spacing w:val="18"/>
        </w:rPr>
        <w:t xml:space="preserve"> </w:t>
      </w:r>
      <w:r>
        <w:t>dari</w:t>
      </w:r>
      <w:r>
        <w:rPr>
          <w:spacing w:val="-47"/>
        </w:rPr>
        <w:t xml:space="preserve"> </w:t>
      </w:r>
      <w:r>
        <w:t>Ilmu</w:t>
      </w:r>
      <w:r>
        <w:tab/>
        <w:t>Bioinformatika</w:t>
      </w:r>
      <w:r>
        <w:tab/>
        <w:t>Berdasarkan</w:t>
      </w:r>
      <w:r>
        <w:rPr>
          <w:spacing w:val="-47"/>
        </w:rPr>
        <w:t xml:space="preserve"> </w:t>
      </w:r>
      <w:r>
        <w:t>Perkembangan</w:t>
      </w:r>
      <w:r>
        <w:rPr>
          <w:spacing w:val="32"/>
        </w:rPr>
        <w:t xml:space="preserve"> </w:t>
      </w:r>
      <w:r>
        <w:t>Pembelajaran</w:t>
      </w:r>
      <w:r>
        <w:rPr>
          <w:spacing w:val="36"/>
        </w:rPr>
        <w:t xml:space="preserve"> </w:t>
      </w:r>
      <w:r>
        <w:t>Mesin</w:t>
      </w:r>
      <w:r>
        <w:rPr>
          <w:spacing w:val="32"/>
        </w:rPr>
        <w:t xml:space="preserve"> </w:t>
      </w:r>
      <w:r>
        <w:t>(Machine</w:t>
      </w:r>
      <w:r>
        <w:rPr>
          <w:spacing w:val="-47"/>
        </w:rPr>
        <w:t xml:space="preserve"> </w:t>
      </w:r>
      <w:r>
        <w:t>Learning)</w:t>
      </w:r>
      <w:r>
        <w:rPr>
          <w:spacing w:val="1"/>
        </w:rPr>
        <w:t xml:space="preserve"> </w:t>
      </w:r>
      <w:r>
        <w:t>Terbaru.</w:t>
      </w:r>
      <w:proofErr w:type="gramEnd"/>
      <w:r>
        <w:rPr>
          <w:spacing w:val="4"/>
        </w:rPr>
        <w:t xml:space="preserve"> </w:t>
      </w:r>
      <w:r>
        <w:rPr>
          <w:i/>
        </w:rPr>
        <w:t>Cermin</w:t>
      </w:r>
      <w:r>
        <w:rPr>
          <w:i/>
          <w:spacing w:val="4"/>
        </w:rPr>
        <w:t xml:space="preserve"> </w:t>
      </w:r>
      <w:r>
        <w:rPr>
          <w:i/>
        </w:rPr>
        <w:t>Dunia</w:t>
      </w:r>
      <w:r>
        <w:rPr>
          <w:i/>
          <w:spacing w:val="2"/>
        </w:rPr>
        <w:t xml:space="preserve"> </w:t>
      </w:r>
      <w:r>
        <w:rPr>
          <w:i/>
        </w:rPr>
        <w:t>Kedokt</w:t>
      </w:r>
      <w:r>
        <w:t>;</w:t>
      </w:r>
      <w:r>
        <w:rPr>
          <w:spacing w:val="-47"/>
        </w:rPr>
        <w:t xml:space="preserve"> </w:t>
      </w:r>
      <w:r>
        <w:t>45(9):</w:t>
      </w:r>
      <w:r>
        <w:tab/>
        <w:t>700</w:t>
      </w:r>
      <w:r>
        <w:t>–3.</w:t>
      </w:r>
      <w:r>
        <w:tab/>
        <w:t>Available</w:t>
      </w:r>
      <w:r>
        <w:tab/>
      </w:r>
      <w:r>
        <w:tab/>
        <w:t>from:</w:t>
      </w:r>
      <w:r>
        <w:rPr>
          <w:spacing w:val="-47"/>
        </w:rPr>
        <w:t xml:space="preserve"> </w:t>
      </w:r>
      <w:hyperlink r:id="rId31">
        <w:r>
          <w:t>http://www.kalbemed.com/Desktop</w:t>
        </w:r>
      </w:hyperlink>
      <w:r>
        <w:tab/>
      </w:r>
      <w:r>
        <w:rPr>
          <w:spacing w:val="-1"/>
        </w:rPr>
        <w:t>Modules/</w:t>
      </w:r>
      <w:r>
        <w:rPr>
          <w:spacing w:val="-47"/>
        </w:rPr>
        <w:t xml:space="preserve"> </w:t>
      </w:r>
      <w:r>
        <w:t>EasyDNNNews/DocumentDownload.ashx</w:t>
      </w:r>
      <w:proofErr w:type="gramStart"/>
      <w:r>
        <w:t>?por</w:t>
      </w:r>
      <w:proofErr w:type="gramEnd"/>
      <w:r>
        <w:rPr>
          <w:spacing w:val="-47"/>
        </w:rPr>
        <w:t xml:space="preserve"> </w:t>
      </w:r>
      <w:r>
        <w:t>talid=0&amp;moduleid=471&amp;articleid=225&amp;docu</w:t>
      </w:r>
      <w:r>
        <w:rPr>
          <w:spacing w:val="1"/>
        </w:rPr>
        <w:t xml:space="preserve"> </w:t>
      </w:r>
      <w:r>
        <w:t>mentid=65</w:t>
      </w:r>
    </w:p>
    <w:p w:rsidR="0030726C" w:rsidRDefault="00BF2FCE">
      <w:pPr>
        <w:pStyle w:val="BodyText"/>
        <w:tabs>
          <w:tab w:val="left" w:pos="1671"/>
          <w:tab w:val="left" w:pos="2298"/>
          <w:tab w:val="left" w:pos="2558"/>
          <w:tab w:val="left" w:pos="3225"/>
          <w:tab w:val="left" w:pos="3949"/>
        </w:tabs>
        <w:ind w:right="41" w:hanging="452"/>
        <w:jc w:val="left"/>
      </w:pPr>
      <w:r>
        <w:t>Parikesit</w:t>
      </w:r>
      <w:r>
        <w:rPr>
          <w:spacing w:val="32"/>
        </w:rPr>
        <w:t xml:space="preserve"> </w:t>
      </w:r>
      <w:r>
        <w:t>AA,</w:t>
      </w:r>
      <w:r>
        <w:rPr>
          <w:spacing w:val="33"/>
        </w:rPr>
        <w:t xml:space="preserve"> </w:t>
      </w:r>
      <w:r>
        <w:t>Nurdiansyah</w:t>
      </w:r>
      <w:r>
        <w:rPr>
          <w:spacing w:val="32"/>
        </w:rPr>
        <w:t xml:space="preserve"> </w:t>
      </w:r>
      <w:r>
        <w:t>R,</w:t>
      </w:r>
      <w:r>
        <w:rPr>
          <w:spacing w:val="36"/>
        </w:rPr>
        <w:t xml:space="preserve"> </w:t>
      </w:r>
      <w:r>
        <w:t>dan</w:t>
      </w:r>
      <w:r>
        <w:rPr>
          <w:spacing w:val="32"/>
        </w:rPr>
        <w:t xml:space="preserve"> </w:t>
      </w:r>
      <w:r>
        <w:t>Agustriawan</w:t>
      </w:r>
      <w:r>
        <w:rPr>
          <w:spacing w:val="32"/>
        </w:rPr>
        <w:t xml:space="preserve"> </w:t>
      </w:r>
      <w:r>
        <w:t>D.</w:t>
      </w:r>
      <w:r>
        <w:rPr>
          <w:spacing w:val="-47"/>
        </w:rPr>
        <w:t xml:space="preserve"> </w:t>
      </w:r>
      <w:r>
        <w:t>2018.</w:t>
      </w:r>
      <w:r>
        <w:rPr>
          <w:spacing w:val="31"/>
        </w:rPr>
        <w:t xml:space="preserve"> </w:t>
      </w:r>
      <w:proofErr w:type="gramStart"/>
      <w:r>
        <w:t>Telaah</w:t>
      </w:r>
      <w:r>
        <w:rPr>
          <w:spacing w:val="34"/>
        </w:rPr>
        <w:t xml:space="preserve"> </w:t>
      </w:r>
      <w:r>
        <w:t>Sistematis</w:t>
      </w:r>
      <w:r>
        <w:rPr>
          <w:spacing w:val="34"/>
        </w:rPr>
        <w:t xml:space="preserve"> </w:t>
      </w:r>
      <w:r>
        <w:t>Terhadap</w:t>
      </w:r>
      <w:r>
        <w:rPr>
          <w:spacing w:val="36"/>
        </w:rPr>
        <w:t xml:space="preserve"> </w:t>
      </w:r>
      <w:r>
        <w:t>Basis</w:t>
      </w:r>
      <w:r>
        <w:rPr>
          <w:spacing w:val="34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Bahan</w:t>
      </w:r>
      <w:r>
        <w:rPr>
          <w:spacing w:val="49"/>
        </w:rPr>
        <w:t xml:space="preserve"> </w:t>
      </w:r>
      <w:r>
        <w:t>Alam</w:t>
      </w:r>
      <w:r>
        <w:rPr>
          <w:spacing w:val="46"/>
        </w:rPr>
        <w:t xml:space="preserve"> </w:t>
      </w:r>
      <w:r>
        <w:t>untuk</w:t>
      </w:r>
      <w:r>
        <w:rPr>
          <w:spacing w:val="46"/>
        </w:rPr>
        <w:t xml:space="preserve"> </w:t>
      </w:r>
      <w:r>
        <w:t>Pengembangan</w:t>
      </w:r>
      <w:r>
        <w:rPr>
          <w:spacing w:val="47"/>
        </w:rPr>
        <w:t xml:space="preserve"> </w:t>
      </w:r>
      <w:r>
        <w:t>Produk</w:t>
      </w:r>
      <w:r>
        <w:rPr>
          <w:spacing w:val="-47"/>
        </w:rPr>
        <w:t xml:space="preserve"> </w:t>
      </w:r>
      <w:r>
        <w:t>Suplemen</w:t>
      </w:r>
      <w:r>
        <w:tab/>
        <w:t>Herbal.</w:t>
      </w:r>
      <w:proofErr w:type="gramEnd"/>
      <w:r>
        <w:tab/>
      </w:r>
      <w:r>
        <w:tab/>
      </w:r>
      <w:r>
        <w:rPr>
          <w:i/>
        </w:rPr>
        <w:t>Pros</w:t>
      </w:r>
      <w:r>
        <w:rPr>
          <w:i/>
        </w:rPr>
        <w:tab/>
      </w:r>
      <w:r>
        <w:rPr>
          <w:i/>
          <w:spacing w:val="-1"/>
        </w:rPr>
        <w:t>SEMNASTAN</w:t>
      </w:r>
      <w:r>
        <w:rPr>
          <w:spacing w:val="-1"/>
        </w:rPr>
        <w:t>;</w:t>
      </w:r>
      <w:r>
        <w:rPr>
          <w:spacing w:val="-47"/>
        </w:rPr>
        <w:t xml:space="preserve"> </w:t>
      </w:r>
      <w:r>
        <w:t>0(0):62–8.</w:t>
      </w:r>
      <w:r>
        <w:tab/>
      </w:r>
      <w:r>
        <w:tab/>
        <w:t>Available</w:t>
      </w:r>
      <w:r>
        <w:tab/>
      </w:r>
      <w:r>
        <w:tab/>
      </w:r>
      <w:r>
        <w:rPr>
          <w:spacing w:val="-2"/>
        </w:rPr>
        <w:t>from:</w:t>
      </w:r>
      <w:r>
        <w:rPr>
          <w:spacing w:val="-47"/>
        </w:rPr>
        <w:t xml:space="preserve"> </w:t>
      </w:r>
      <w:hyperlink r:id="rId32">
        <w:r>
          <w:rPr>
            <w:color w:val="0000FF"/>
            <w:u w:val="single" w:color="0000FF"/>
          </w:rPr>
          <w:t>https://jurnal.umj.ac.id/</w:t>
        </w:r>
      </w:hyperlink>
      <w:r>
        <w:rPr>
          <w:color w:val="0000FF"/>
          <w:spacing w:val="1"/>
        </w:rPr>
        <w:t xml:space="preserve"> </w:t>
      </w:r>
      <w:r>
        <w:t>index.php/semnastan/article/view/2259/1874</w:t>
      </w:r>
    </w:p>
    <w:p w:rsidR="0030726C" w:rsidRDefault="00BF2FCE">
      <w:pPr>
        <w:pStyle w:val="BodyText"/>
        <w:ind w:right="39" w:hanging="452"/>
      </w:pPr>
      <w:proofErr w:type="gramStart"/>
      <w:r>
        <w:t>Pras</w:t>
      </w:r>
      <w:r>
        <w:t>vita</w:t>
      </w:r>
      <w:r>
        <w:rPr>
          <w:spacing w:val="1"/>
        </w:rPr>
        <w:t xml:space="preserve"> </w:t>
      </w:r>
      <w:r>
        <w:t>DS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Herdiyeni</w:t>
      </w:r>
      <w:r>
        <w:rPr>
          <w:spacing w:val="1"/>
        </w:rPr>
        <w:t xml:space="preserve"> </w:t>
      </w:r>
      <w:r>
        <w:t>Y.</w:t>
      </w:r>
      <w:r>
        <w:rPr>
          <w:spacing w:val="1"/>
        </w:rPr>
        <w:t xml:space="preserve"> </w:t>
      </w:r>
      <w:r>
        <w:t>2013.</w:t>
      </w:r>
      <w:proofErr w:type="gramEnd"/>
      <w:r>
        <w:rPr>
          <w:spacing w:val="1"/>
        </w:rPr>
        <w:t xml:space="preserve"> </w:t>
      </w:r>
      <w:r>
        <w:t>MedLeaf: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Medicinal</w:t>
      </w:r>
      <w:r>
        <w:rPr>
          <w:spacing w:val="1"/>
        </w:rPr>
        <w:t xml:space="preserve"> </w:t>
      </w:r>
      <w:r>
        <w:t>Plant</w:t>
      </w:r>
      <w:r>
        <w:rPr>
          <w:spacing w:val="-47"/>
        </w:rPr>
        <w:t xml:space="preserve"> </w:t>
      </w:r>
      <w:r>
        <w:t xml:space="preserve">Identification Based on Leaf Image. </w:t>
      </w:r>
      <w:proofErr w:type="gramStart"/>
      <w:r>
        <w:rPr>
          <w:i/>
        </w:rPr>
        <w:t>IJASEIT.</w:t>
      </w:r>
      <w:proofErr w:type="gramEnd"/>
      <w:r>
        <w:rPr>
          <w:i/>
          <w:spacing w:val="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5–8.</w:t>
      </w:r>
    </w:p>
    <w:p w:rsidR="0030726C" w:rsidRDefault="00BF2FCE">
      <w:pPr>
        <w:pStyle w:val="BodyText"/>
        <w:ind w:right="38" w:hanging="452"/>
      </w:pPr>
      <w:r>
        <w:t>Preuer</w:t>
      </w:r>
      <w:r>
        <w:rPr>
          <w:spacing w:val="1"/>
        </w:rPr>
        <w:t xml:space="preserve"> </w:t>
      </w:r>
      <w:r>
        <w:t>K,</w:t>
      </w:r>
      <w:r>
        <w:rPr>
          <w:spacing w:val="1"/>
        </w:rPr>
        <w:t xml:space="preserve"> </w:t>
      </w:r>
      <w:r>
        <w:t>Lewis</w:t>
      </w:r>
      <w:r>
        <w:rPr>
          <w:spacing w:val="1"/>
        </w:rPr>
        <w:t xml:space="preserve"> </w:t>
      </w:r>
      <w:r>
        <w:t>RPI,</w:t>
      </w:r>
      <w:r>
        <w:rPr>
          <w:spacing w:val="1"/>
        </w:rPr>
        <w:t xml:space="preserve"> </w:t>
      </w:r>
      <w:r>
        <w:t>Hochreiter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Bender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Bulusu</w:t>
      </w:r>
      <w:r>
        <w:rPr>
          <w:spacing w:val="1"/>
        </w:rPr>
        <w:t xml:space="preserve"> </w:t>
      </w:r>
      <w:r>
        <w:t>KC,</w:t>
      </w:r>
      <w:r>
        <w:rPr>
          <w:spacing w:val="1"/>
        </w:rPr>
        <w:t xml:space="preserve"> </w:t>
      </w:r>
      <w:r>
        <w:t>Klambauer</w:t>
      </w:r>
      <w:r>
        <w:rPr>
          <w:spacing w:val="1"/>
        </w:rPr>
        <w:t xml:space="preserve"> </w:t>
      </w:r>
      <w:r>
        <w:t>G.</w:t>
      </w:r>
      <w:r>
        <w:rPr>
          <w:spacing w:val="5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t>DeepSynergy: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anti-cancer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synergy with Deep Learning.</w:t>
      </w:r>
      <w:r>
        <w:rPr>
          <w:spacing w:val="1"/>
        </w:rPr>
        <w:t xml:space="preserve"> </w:t>
      </w:r>
      <w:proofErr w:type="gramStart"/>
      <w:r>
        <w:rPr>
          <w:i/>
        </w:rPr>
        <w:t>Bioinformatics</w:t>
      </w:r>
      <w:r>
        <w:t>.</w:t>
      </w:r>
      <w:proofErr w:type="gramEnd"/>
      <w:r>
        <w:rPr>
          <w:spacing w:val="1"/>
        </w:rPr>
        <w:t xml:space="preserve"> </w:t>
      </w:r>
      <w:r>
        <w:t>34(9):</w:t>
      </w:r>
      <w:r>
        <w:rPr>
          <w:spacing w:val="16"/>
        </w:rPr>
        <w:t xml:space="preserve"> </w:t>
      </w:r>
      <w:r>
        <w:t>1538–1546.</w:t>
      </w:r>
      <w:r>
        <w:rPr>
          <w:spacing w:val="16"/>
        </w:rPr>
        <w:t xml:space="preserve"> </w:t>
      </w:r>
      <w:r>
        <w:t>DOI:</w:t>
      </w:r>
      <w:r>
        <w:rPr>
          <w:spacing w:val="16"/>
        </w:rPr>
        <w:t xml:space="preserve"> </w:t>
      </w:r>
      <w:r>
        <w:t>10.1093/</w:t>
      </w:r>
    </w:p>
    <w:p w:rsidR="0030726C" w:rsidRDefault="00BF2FCE">
      <w:pPr>
        <w:pStyle w:val="BodyText"/>
        <w:jc w:val="left"/>
      </w:pPr>
      <w:proofErr w:type="gramStart"/>
      <w:r>
        <w:t>bioinformatics/btx806</w:t>
      </w:r>
      <w:proofErr w:type="gramEnd"/>
      <w:r>
        <w:t>.</w:t>
      </w:r>
    </w:p>
    <w:p w:rsidR="0030726C" w:rsidRDefault="00BF2FCE">
      <w:pPr>
        <w:ind w:left="582" w:right="39" w:hanging="452"/>
        <w:jc w:val="both"/>
        <w:rPr>
          <w:sz w:val="20"/>
        </w:rPr>
      </w:pPr>
      <w:proofErr w:type="gramStart"/>
      <w:r>
        <w:rPr>
          <w:sz w:val="20"/>
        </w:rPr>
        <w:t>Ramanto KN dan Parikesit AA.</w:t>
      </w:r>
      <w:proofErr w:type="gramEnd"/>
      <w:r>
        <w:rPr>
          <w:sz w:val="20"/>
        </w:rPr>
        <w:t xml:space="preserve"> 2019. The usage of</w:t>
      </w:r>
      <w:r>
        <w:rPr>
          <w:spacing w:val="1"/>
          <w:sz w:val="20"/>
        </w:rPr>
        <w:t xml:space="preserve"> </w:t>
      </w:r>
      <w:r>
        <w:rPr>
          <w:sz w:val="20"/>
        </w:rPr>
        <w:t>deep learning algorithm in medical diagnostic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of breast cancer. </w:t>
      </w:r>
      <w:r>
        <w:rPr>
          <w:i/>
          <w:sz w:val="20"/>
        </w:rPr>
        <w:t>Malaysian Journal Fundam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Sci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15(2):</w:t>
      </w:r>
      <w:r>
        <w:rPr>
          <w:spacing w:val="-1"/>
          <w:sz w:val="20"/>
        </w:rPr>
        <w:t xml:space="preserve"> </w:t>
      </w:r>
      <w:r>
        <w:rPr>
          <w:sz w:val="20"/>
        </w:rPr>
        <w:t>274–281.</w:t>
      </w:r>
    </w:p>
    <w:p w:rsidR="0030726C" w:rsidRDefault="00BF2FCE">
      <w:pPr>
        <w:pStyle w:val="BodyText"/>
        <w:tabs>
          <w:tab w:val="left" w:pos="1549"/>
          <w:tab w:val="left" w:pos="2399"/>
          <w:tab w:val="left" w:pos="3643"/>
        </w:tabs>
        <w:spacing w:before="1"/>
        <w:ind w:right="38" w:hanging="452"/>
      </w:pPr>
      <w:r>
        <w:t>Reker D, Rodrigues T, Schneider P, Schneider G.</w:t>
      </w:r>
      <w:r>
        <w:rPr>
          <w:spacing w:val="1"/>
        </w:rPr>
        <w:t xml:space="preserve"> </w:t>
      </w:r>
      <w:r>
        <w:t xml:space="preserve">2014. </w:t>
      </w:r>
      <w:proofErr w:type="gramStart"/>
      <w:r>
        <w:t>Identifying the</w:t>
      </w:r>
      <w:r>
        <w:rPr>
          <w:spacing w:val="50"/>
        </w:rPr>
        <w:t xml:space="preserve"> </w:t>
      </w:r>
      <w:r>
        <w:t>macromolecular targets</w:t>
      </w:r>
      <w:r>
        <w:rPr>
          <w:spacing w:val="1"/>
        </w:rPr>
        <w:t xml:space="preserve"> </w:t>
      </w:r>
      <w:r>
        <w:t>of de novo-designed chemical entities through</w:t>
      </w:r>
      <w:r>
        <w:rPr>
          <w:spacing w:val="1"/>
        </w:rPr>
        <w:t xml:space="preserve"> </w:t>
      </w:r>
      <w:r>
        <w:t>self-organizing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consensus.</w:t>
      </w:r>
      <w:proofErr w:type="gramEnd"/>
      <w:r>
        <w:rPr>
          <w:spacing w:val="51"/>
        </w:rPr>
        <w:t xml:space="preserve"> </w:t>
      </w:r>
      <w:r>
        <w:rPr>
          <w:i/>
        </w:rPr>
        <w:t>Proc</w:t>
      </w:r>
      <w:r>
        <w:rPr>
          <w:i/>
          <w:spacing w:val="51"/>
        </w:rPr>
        <w:t xml:space="preserve"> </w:t>
      </w:r>
      <w:r>
        <w:rPr>
          <w:i/>
        </w:rPr>
        <w:t>Natl</w:t>
      </w:r>
      <w:r>
        <w:rPr>
          <w:i/>
          <w:spacing w:val="1"/>
        </w:rPr>
        <w:t xml:space="preserve"> </w:t>
      </w:r>
      <w:r>
        <w:rPr>
          <w:i/>
        </w:rPr>
        <w:t>Acad</w:t>
      </w:r>
      <w:r>
        <w:rPr>
          <w:i/>
        </w:rPr>
        <w:tab/>
        <w:t>Sci</w:t>
      </w:r>
      <w:r>
        <w:t>.</w:t>
      </w:r>
      <w:r>
        <w:tab/>
        <w:t>111(11):</w:t>
      </w:r>
      <w:r>
        <w:tab/>
      </w:r>
      <w:r>
        <w:rPr>
          <w:spacing w:val="-1"/>
        </w:rPr>
        <w:t>4067–72.</w:t>
      </w:r>
    </w:p>
    <w:p w:rsidR="0030726C" w:rsidRDefault="00BF2FCE">
      <w:pPr>
        <w:pStyle w:val="BodyText"/>
        <w:spacing w:line="230" w:lineRule="exact"/>
        <w:jc w:val="left"/>
      </w:pPr>
      <w:r>
        <w:t>https://doi.org/10.1073/pnas.1320001111</w:t>
      </w:r>
      <w:r>
        <w:t>.</w:t>
      </w:r>
    </w:p>
    <w:p w:rsidR="0030726C" w:rsidRDefault="00BF2FCE">
      <w:pPr>
        <w:pStyle w:val="BodyText"/>
        <w:spacing w:before="1"/>
        <w:ind w:right="38" w:hanging="452"/>
      </w:pPr>
      <w:proofErr w:type="gramStart"/>
      <w:r>
        <w:t>Schmitt</w:t>
      </w:r>
      <w:r>
        <w:rPr>
          <w:spacing w:val="1"/>
        </w:rPr>
        <w:t xml:space="preserve"> </w:t>
      </w:r>
      <w:r>
        <w:t>ML,</w:t>
      </w:r>
      <w:r>
        <w:rPr>
          <w:spacing w:val="1"/>
        </w:rPr>
        <w:t xml:space="preserve"> </w:t>
      </w:r>
      <w:r>
        <w:t>Hauser</w:t>
      </w:r>
      <w:r>
        <w:rPr>
          <w:spacing w:val="1"/>
        </w:rPr>
        <w:t xml:space="preserve"> </w:t>
      </w:r>
      <w:r>
        <w:t>AT,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Carlino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2013.</w:t>
      </w:r>
      <w:proofErr w:type="gramEnd"/>
      <w:r>
        <w:rPr>
          <w:spacing w:val="1"/>
        </w:rPr>
        <w:t xml:space="preserve"> </w:t>
      </w:r>
      <w:proofErr w:type="gramStart"/>
      <w:r>
        <w:t>Nonpeptidic propargylamines as inhibitors of</w:t>
      </w:r>
      <w:r>
        <w:rPr>
          <w:spacing w:val="1"/>
        </w:rPr>
        <w:t xml:space="preserve"> </w:t>
      </w:r>
      <w:r>
        <w:t>lysine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demethylase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(LSD1)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cellular</w:t>
      </w:r>
      <w:r>
        <w:rPr>
          <w:spacing w:val="1"/>
        </w:rPr>
        <w:t xml:space="preserve"> </w:t>
      </w:r>
      <w:r>
        <w:t>activity.</w:t>
      </w:r>
      <w:proofErr w:type="gramEnd"/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Med.</w:t>
      </w:r>
      <w:r>
        <w:rPr>
          <w:i/>
          <w:spacing w:val="1"/>
        </w:rPr>
        <w:t xml:space="preserve"> </w:t>
      </w:r>
      <w:r>
        <w:rPr>
          <w:i/>
        </w:rPr>
        <w:t>Chem</w:t>
      </w:r>
      <w:r>
        <w:t>.</w:t>
      </w:r>
      <w:r>
        <w:rPr>
          <w:spacing w:val="1"/>
        </w:rPr>
        <w:t xml:space="preserve"> </w:t>
      </w:r>
      <w:r>
        <w:t>56:</w:t>
      </w:r>
      <w:r>
        <w:rPr>
          <w:spacing w:val="-47"/>
        </w:rPr>
        <w:t xml:space="preserve"> </w:t>
      </w:r>
      <w:r>
        <w:t>7334–7342</w:t>
      </w:r>
    </w:p>
    <w:p w:rsidR="0030726C" w:rsidRDefault="00BF2FCE">
      <w:pPr>
        <w:pStyle w:val="BodyText"/>
        <w:tabs>
          <w:tab w:val="left" w:pos="1734"/>
          <w:tab w:val="left" w:pos="2903"/>
          <w:tab w:val="left" w:pos="3946"/>
        </w:tabs>
        <w:ind w:right="41" w:hanging="452"/>
        <w:jc w:val="left"/>
      </w:pPr>
      <w:r>
        <w:t>Schmidhuber</w:t>
      </w:r>
      <w:r>
        <w:rPr>
          <w:spacing w:val="45"/>
        </w:rPr>
        <w:t xml:space="preserve"> </w:t>
      </w:r>
      <w:r>
        <w:t>J.</w:t>
      </w:r>
      <w:r>
        <w:rPr>
          <w:spacing w:val="44"/>
        </w:rPr>
        <w:t xml:space="preserve"> </w:t>
      </w:r>
      <w:r>
        <w:t>2015.</w:t>
      </w:r>
      <w:r>
        <w:rPr>
          <w:spacing w:val="44"/>
        </w:rPr>
        <w:t xml:space="preserve"> </w:t>
      </w:r>
      <w:r>
        <w:t>Deep</w:t>
      </w:r>
      <w:r>
        <w:rPr>
          <w:spacing w:val="45"/>
        </w:rPr>
        <w:t xml:space="preserve"> </w:t>
      </w:r>
      <w:r>
        <w:t>learning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neural</w:t>
      </w:r>
      <w:r>
        <w:rPr>
          <w:spacing w:val="-47"/>
        </w:rPr>
        <w:t xml:space="preserve"> </w:t>
      </w:r>
      <w:r>
        <w:t>networks:</w:t>
      </w:r>
      <w:r>
        <w:rPr>
          <w:spacing w:val="4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overview.</w:t>
      </w:r>
      <w:r>
        <w:rPr>
          <w:spacing w:val="4"/>
        </w:rPr>
        <w:t xml:space="preserve"> </w:t>
      </w:r>
      <w:proofErr w:type="gramStart"/>
      <w:r>
        <w:rPr>
          <w:i/>
        </w:rPr>
        <w:t>Neural</w:t>
      </w:r>
      <w:r>
        <w:rPr>
          <w:i/>
          <w:spacing w:val="1"/>
        </w:rPr>
        <w:t xml:space="preserve"> </w:t>
      </w:r>
      <w:r>
        <w:rPr>
          <w:i/>
        </w:rPr>
        <w:t>Networks.</w:t>
      </w:r>
      <w:proofErr w:type="gramEnd"/>
      <w:r>
        <w:rPr>
          <w:i/>
          <w:spacing w:val="-47"/>
        </w:rPr>
        <w:t xml:space="preserve"> </w:t>
      </w:r>
      <w:proofErr w:type="gramStart"/>
      <w:r>
        <w:rPr>
          <w:i/>
        </w:rPr>
        <w:t>Pergamon</w:t>
      </w:r>
      <w:r>
        <w:t>.</w:t>
      </w:r>
      <w:proofErr w:type="gramEnd"/>
      <w:r>
        <w:tab/>
        <w:t>61:85–117.</w:t>
      </w:r>
      <w:r>
        <w:tab/>
        <w:t>Available</w:t>
      </w:r>
      <w:r>
        <w:tab/>
      </w:r>
      <w:r>
        <w:rPr>
          <w:spacing w:val="-1"/>
        </w:rPr>
        <w:t>from:</w:t>
      </w:r>
      <w:r>
        <w:rPr>
          <w:spacing w:val="-47"/>
        </w:rPr>
        <w:t xml:space="preserve"> </w:t>
      </w:r>
      <w:r>
        <w:t>https://</w:t>
      </w:r>
      <w:hyperlink r:id="rId33">
        <w:r>
          <w:t>www.sciencedirect.com/science/article/</w:t>
        </w:r>
      </w:hyperlink>
      <w:r>
        <w:rPr>
          <w:spacing w:val="1"/>
        </w:rPr>
        <w:t xml:space="preserve"> </w:t>
      </w:r>
      <w:r>
        <w:t>pii/S0893608014002135</w:t>
      </w:r>
      <w:proofErr w:type="gramStart"/>
      <w:r>
        <w:t>?via</w:t>
      </w:r>
      <w:proofErr w:type="gramEnd"/>
      <w:r>
        <w:t>%3Dihub.</w:t>
      </w:r>
    </w:p>
    <w:p w:rsidR="0030726C" w:rsidRDefault="00BF2FCE">
      <w:pPr>
        <w:pStyle w:val="BodyText"/>
        <w:tabs>
          <w:tab w:val="left" w:pos="1705"/>
          <w:tab w:val="left" w:pos="2191"/>
          <w:tab w:val="left" w:pos="3213"/>
          <w:tab w:val="left" w:pos="3943"/>
        </w:tabs>
        <w:ind w:right="39" w:hanging="452"/>
        <w:jc w:val="left"/>
      </w:pPr>
      <w:proofErr w:type="gramStart"/>
      <w:r>
        <w:t>Schneider</w:t>
      </w:r>
      <w:r>
        <w:rPr>
          <w:spacing w:val="29"/>
        </w:rPr>
        <w:t xml:space="preserve"> </w:t>
      </w:r>
      <w:r>
        <w:t>G,</w:t>
      </w:r>
      <w:r>
        <w:rPr>
          <w:spacing w:val="29"/>
        </w:rPr>
        <w:t xml:space="preserve"> </w:t>
      </w:r>
      <w:r>
        <w:t>Reker</w:t>
      </w:r>
      <w:r>
        <w:rPr>
          <w:spacing w:val="29"/>
        </w:rPr>
        <w:t xml:space="preserve"> </w:t>
      </w:r>
      <w:r>
        <w:t>D,</w:t>
      </w:r>
      <w:r>
        <w:rPr>
          <w:spacing w:val="29"/>
        </w:rPr>
        <w:t xml:space="preserve"> </w:t>
      </w:r>
      <w:r>
        <w:t>Chen</w:t>
      </w:r>
      <w:r>
        <w:rPr>
          <w:spacing w:val="27"/>
        </w:rPr>
        <w:t xml:space="preserve"> </w:t>
      </w:r>
      <w:r>
        <w:t>T,</w:t>
      </w:r>
      <w:r>
        <w:rPr>
          <w:spacing w:val="28"/>
        </w:rPr>
        <w:t xml:space="preserve"> </w:t>
      </w:r>
      <w:r>
        <w:t>Hauenstein</w:t>
      </w:r>
      <w:r>
        <w:rPr>
          <w:spacing w:val="27"/>
        </w:rPr>
        <w:t xml:space="preserve"> </w:t>
      </w:r>
      <w:r>
        <w:t>K,</w:t>
      </w:r>
      <w:r>
        <w:rPr>
          <w:spacing w:val="-47"/>
        </w:rPr>
        <w:t xml:space="preserve"> </w:t>
      </w:r>
      <w:r>
        <w:t>Schneider</w:t>
      </w:r>
      <w:r>
        <w:tab/>
        <w:t>P,</w:t>
      </w:r>
      <w:r>
        <w:tab/>
        <w:t>Altmann</w:t>
      </w:r>
      <w:r>
        <w:tab/>
        <w:t>K-H.</w:t>
      </w:r>
      <w:proofErr w:type="gramEnd"/>
      <w:r>
        <w:tab/>
      </w:r>
      <w:r>
        <w:rPr>
          <w:spacing w:val="-1"/>
        </w:rPr>
        <w:t>2016.</w:t>
      </w:r>
    </w:p>
    <w:p w:rsidR="0030726C" w:rsidRDefault="00BF2FCE">
      <w:pPr>
        <w:pStyle w:val="BodyText"/>
        <w:spacing w:before="91"/>
        <w:ind w:right="205"/>
      </w:pPr>
      <w:r>
        <w:br w:type="column"/>
      </w:r>
      <w:proofErr w:type="gramStart"/>
      <w:r>
        <w:lastRenderedPageBreak/>
        <w:t>Deorphaning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Macromolecular</w:t>
      </w:r>
      <w:r>
        <w:rPr>
          <w:spacing w:val="1"/>
        </w:rPr>
        <w:t xml:space="preserve"> </w:t>
      </w:r>
      <w:r>
        <w:t>Targets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Natural Anticancer Compound Doliculide.</w:t>
      </w:r>
      <w:proofErr w:type="gramEnd"/>
      <w:r>
        <w:rPr>
          <w:spacing w:val="1"/>
        </w:rPr>
        <w:t xml:space="preserve"> </w:t>
      </w:r>
      <w:r>
        <w:rPr>
          <w:i/>
        </w:rPr>
        <w:t>Angew</w:t>
      </w:r>
      <w:r>
        <w:rPr>
          <w:i/>
          <w:spacing w:val="1"/>
        </w:rPr>
        <w:t xml:space="preserve"> </w:t>
      </w:r>
      <w:r>
        <w:rPr>
          <w:i/>
        </w:rPr>
        <w:t>Chemie</w:t>
      </w:r>
      <w:r>
        <w:rPr>
          <w:i/>
          <w:spacing w:val="1"/>
        </w:rPr>
        <w:t xml:space="preserve"> </w:t>
      </w:r>
      <w:r>
        <w:rPr>
          <w:i/>
        </w:rPr>
        <w:t>Int</w:t>
      </w:r>
      <w:r>
        <w:rPr>
          <w:i/>
          <w:spacing w:val="1"/>
        </w:rPr>
        <w:t xml:space="preserve"> </w:t>
      </w:r>
      <w:r>
        <w:rPr>
          <w:i/>
        </w:rPr>
        <w:t>Ed</w:t>
      </w:r>
      <w:r>
        <w:t>.</w:t>
      </w:r>
      <w:r>
        <w:rPr>
          <w:spacing w:val="1"/>
        </w:rPr>
        <w:t xml:space="preserve"> </w:t>
      </w:r>
      <w:r>
        <w:t>55(40):</w:t>
      </w:r>
      <w:r>
        <w:rPr>
          <w:spacing w:val="1"/>
        </w:rPr>
        <w:t xml:space="preserve"> </w:t>
      </w:r>
      <w:r>
        <w:t>12408–11.</w:t>
      </w:r>
      <w:r>
        <w:rPr>
          <w:spacing w:val="1"/>
        </w:rPr>
        <w:t xml:space="preserve"> </w:t>
      </w:r>
      <w:hyperlink r:id="rId34">
        <w:r>
          <w:t>http://doi.wiley.com/10.1002/anie.201605707</w:t>
        </w:r>
      </w:hyperlink>
    </w:p>
    <w:p w:rsidR="0030726C" w:rsidRDefault="00BF2FCE">
      <w:pPr>
        <w:pStyle w:val="BodyText"/>
        <w:ind w:right="205" w:hanging="452"/>
      </w:pPr>
      <w:r>
        <w:t>Sch</w:t>
      </w:r>
      <w:r>
        <w:t>ulte</w:t>
      </w:r>
      <w:r>
        <w:rPr>
          <w:spacing w:val="1"/>
        </w:rPr>
        <w:t xml:space="preserve"> </w:t>
      </w:r>
      <w:r>
        <w:t>JH,</w:t>
      </w:r>
      <w:r>
        <w:rPr>
          <w:spacing w:val="1"/>
        </w:rPr>
        <w:t xml:space="preserve"> </w:t>
      </w:r>
      <w:r>
        <w:t>Lim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Schramm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2009.</w:t>
      </w:r>
      <w:r>
        <w:rPr>
          <w:spacing w:val="1"/>
        </w:rPr>
        <w:t xml:space="preserve"> </w:t>
      </w:r>
      <w:r>
        <w:t>Lysine-</w:t>
      </w:r>
      <w:r>
        <w:rPr>
          <w:spacing w:val="1"/>
        </w:rPr>
        <w:t xml:space="preserve"> </w:t>
      </w:r>
      <w:r>
        <w:t>specific demethylase 1 is strongly expressed in</w:t>
      </w:r>
      <w:r>
        <w:rPr>
          <w:spacing w:val="1"/>
        </w:rPr>
        <w:t xml:space="preserve"> </w:t>
      </w:r>
      <w:r>
        <w:t>poorly</w:t>
      </w:r>
      <w:r>
        <w:rPr>
          <w:spacing w:val="1"/>
        </w:rPr>
        <w:t xml:space="preserve"> </w:t>
      </w:r>
      <w:r>
        <w:t>differentiated</w:t>
      </w:r>
      <w:r>
        <w:rPr>
          <w:spacing w:val="1"/>
        </w:rPr>
        <w:t xml:space="preserve"> </w:t>
      </w:r>
      <w:r>
        <w:t>neuroblastoma: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therapy.</w:t>
      </w:r>
      <w:r>
        <w:rPr>
          <w:spacing w:val="1"/>
        </w:rPr>
        <w:t xml:space="preserve"> </w:t>
      </w:r>
      <w:r>
        <w:rPr>
          <w:i/>
        </w:rPr>
        <w:t>Cancer</w:t>
      </w:r>
      <w:r>
        <w:rPr>
          <w:i/>
          <w:spacing w:val="1"/>
        </w:rPr>
        <w:t xml:space="preserve"> </w:t>
      </w:r>
      <w:r>
        <w:rPr>
          <w:i/>
        </w:rPr>
        <w:t>Res.</w:t>
      </w:r>
      <w:r>
        <w:rPr>
          <w:i/>
          <w:spacing w:val="1"/>
        </w:rPr>
        <w:t xml:space="preserve"> </w:t>
      </w:r>
      <w:r>
        <w:t>69:</w:t>
      </w:r>
      <w:r>
        <w:rPr>
          <w:spacing w:val="-47"/>
        </w:rPr>
        <w:t xml:space="preserve"> </w:t>
      </w:r>
      <w:r>
        <w:t>2065–2071.</w:t>
      </w:r>
    </w:p>
    <w:p w:rsidR="0030726C" w:rsidRDefault="00BF2FCE">
      <w:pPr>
        <w:ind w:left="582" w:right="206" w:hanging="452"/>
        <w:jc w:val="both"/>
        <w:rPr>
          <w:sz w:val="20"/>
        </w:rPr>
      </w:pPr>
      <w:r>
        <w:rPr>
          <w:sz w:val="20"/>
        </w:rPr>
        <w:t xml:space="preserve">Siravenha, ACQ, Carvalho SR. 2015. </w:t>
      </w:r>
      <w:proofErr w:type="gramStart"/>
      <w:r>
        <w:rPr>
          <w:sz w:val="20"/>
        </w:rPr>
        <w:t>Exploring 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Leaf</w:t>
      </w:r>
      <w:r>
        <w:rPr>
          <w:spacing w:val="1"/>
          <w:sz w:val="20"/>
        </w:rPr>
        <w:t xml:space="preserve"> </w:t>
      </w:r>
      <w:r>
        <w:rPr>
          <w:sz w:val="20"/>
        </w:rPr>
        <w:t>Shape</w:t>
      </w:r>
      <w:r>
        <w:rPr>
          <w:spacing w:val="1"/>
          <w:sz w:val="20"/>
        </w:rPr>
        <w:t xml:space="preserve"> </w:t>
      </w:r>
      <w:r>
        <w:rPr>
          <w:sz w:val="20"/>
        </w:rPr>
        <w:t>Frequencies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Plant</w:t>
      </w:r>
      <w:r>
        <w:rPr>
          <w:spacing w:val="-47"/>
          <w:sz w:val="20"/>
        </w:rPr>
        <w:t xml:space="preserve"> </w:t>
      </w:r>
      <w:r>
        <w:rPr>
          <w:sz w:val="20"/>
        </w:rPr>
        <w:t>Classification.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>28th SIBGRAPI Conference 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Graphics,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Patterns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Salvador,</w:t>
      </w:r>
      <w:r>
        <w:rPr>
          <w:spacing w:val="1"/>
          <w:sz w:val="20"/>
        </w:rPr>
        <w:t xml:space="preserve"> </w:t>
      </w:r>
      <w:r>
        <w:rPr>
          <w:sz w:val="20"/>
        </w:rPr>
        <w:t>Brazil,</w:t>
      </w:r>
      <w:r>
        <w:rPr>
          <w:spacing w:val="-1"/>
          <w:sz w:val="20"/>
        </w:rPr>
        <w:t xml:space="preserve"> </w:t>
      </w:r>
      <w:r>
        <w:rPr>
          <w:sz w:val="20"/>
        </w:rPr>
        <w:t>297-304.</w:t>
      </w:r>
    </w:p>
    <w:p w:rsidR="0030726C" w:rsidRDefault="00BF2FCE">
      <w:pPr>
        <w:pStyle w:val="BodyText"/>
        <w:ind w:right="207" w:hanging="452"/>
      </w:pPr>
      <w:r>
        <w:t>Surh</w:t>
      </w:r>
      <w:r>
        <w:rPr>
          <w:spacing w:val="1"/>
        </w:rPr>
        <w:t xml:space="preserve"> </w:t>
      </w:r>
      <w:r>
        <w:t>YJ.</w:t>
      </w:r>
      <w:r>
        <w:rPr>
          <w:spacing w:val="1"/>
        </w:rPr>
        <w:t xml:space="preserve"> </w:t>
      </w:r>
      <w:r>
        <w:t>2003.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chemoprevention</w:t>
      </w:r>
      <w:r>
        <w:rPr>
          <w:spacing w:val="5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dietary</w:t>
      </w:r>
      <w:r>
        <w:rPr>
          <w:spacing w:val="1"/>
        </w:rPr>
        <w:t xml:space="preserve"> </w:t>
      </w:r>
      <w:r>
        <w:t>phytochemicals.</w:t>
      </w:r>
      <w:r>
        <w:rPr>
          <w:spacing w:val="1"/>
        </w:rPr>
        <w:t xml:space="preserve"> </w:t>
      </w:r>
      <w:proofErr w:type="gramStart"/>
      <w:r>
        <w:rPr>
          <w:i/>
        </w:rPr>
        <w:t>Nat</w:t>
      </w:r>
      <w:r>
        <w:rPr>
          <w:i/>
          <w:spacing w:val="1"/>
        </w:rPr>
        <w:t xml:space="preserve"> </w:t>
      </w:r>
      <w:r>
        <w:rPr>
          <w:i/>
        </w:rPr>
        <w:t>Rev</w:t>
      </w:r>
      <w:r>
        <w:rPr>
          <w:i/>
          <w:spacing w:val="1"/>
        </w:rPr>
        <w:t xml:space="preserve"> </w:t>
      </w:r>
      <w:r>
        <w:rPr>
          <w:i/>
        </w:rPr>
        <w:t>Cancer</w:t>
      </w:r>
      <w:r>
        <w:t>.</w:t>
      </w:r>
      <w:proofErr w:type="gramEnd"/>
      <w:r>
        <w:rPr>
          <w:spacing w:val="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768-780.</w:t>
      </w:r>
    </w:p>
    <w:p w:rsidR="0030726C" w:rsidRDefault="00BF2FCE">
      <w:pPr>
        <w:pStyle w:val="BodyText"/>
        <w:spacing w:before="1"/>
        <w:ind w:right="208" w:hanging="452"/>
      </w:pPr>
      <w:r>
        <w:t>Syam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Abdul</w:t>
      </w:r>
      <w:r>
        <w:rPr>
          <w:spacing w:val="1"/>
        </w:rPr>
        <w:t xml:space="preserve"> </w:t>
      </w:r>
      <w:r>
        <w:t>AB,</w:t>
      </w:r>
      <w:r>
        <w:rPr>
          <w:spacing w:val="1"/>
        </w:rPr>
        <w:t xml:space="preserve"> </w:t>
      </w:r>
      <w:r>
        <w:t>Sukari</w:t>
      </w:r>
      <w:r>
        <w:rPr>
          <w:spacing w:val="1"/>
        </w:rPr>
        <w:t xml:space="preserve"> </w:t>
      </w:r>
      <w:r>
        <w:t>MA,</w:t>
      </w:r>
      <w:r>
        <w:rPr>
          <w:spacing w:val="1"/>
        </w:rPr>
        <w:t xml:space="preserve"> </w:t>
      </w:r>
      <w:r>
        <w:t>Mohan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Abdelwahab</w:t>
      </w:r>
      <w:r>
        <w:rPr>
          <w:spacing w:val="1"/>
        </w:rPr>
        <w:t xml:space="preserve"> </w:t>
      </w:r>
      <w:r>
        <w:t>SI,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2011.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-47"/>
        </w:rPr>
        <w:t xml:space="preserve"> </w:t>
      </w:r>
      <w:r>
        <w:t>suppressing effects of girinimbine on HepG2</w:t>
      </w:r>
      <w:r>
        <w:rPr>
          <w:spacing w:val="1"/>
        </w:rPr>
        <w:t xml:space="preserve"> </w:t>
      </w:r>
      <w:r>
        <w:t>involve induction of apoptosis and cell cycle</w:t>
      </w:r>
      <w:r>
        <w:rPr>
          <w:spacing w:val="1"/>
        </w:rPr>
        <w:t xml:space="preserve"> </w:t>
      </w:r>
      <w:r>
        <w:t>arrest.</w:t>
      </w:r>
      <w:r>
        <w:rPr>
          <w:spacing w:val="-1"/>
        </w:rPr>
        <w:t xml:space="preserve"> </w:t>
      </w:r>
      <w:proofErr w:type="gramStart"/>
      <w:r>
        <w:rPr>
          <w:i/>
        </w:rPr>
        <w:t>Molecules</w:t>
      </w:r>
      <w:r>
        <w:t>.</w:t>
      </w:r>
      <w:proofErr w:type="gramEnd"/>
      <w:r>
        <w:t xml:space="preserve"> 16:</w:t>
      </w:r>
      <w:r>
        <w:rPr>
          <w:spacing w:val="-1"/>
        </w:rPr>
        <w:t xml:space="preserve"> </w:t>
      </w:r>
      <w:r>
        <w:t>7155-7170.</w:t>
      </w:r>
    </w:p>
    <w:p w:rsidR="0030726C" w:rsidRDefault="00BF2FCE">
      <w:pPr>
        <w:pStyle w:val="BodyText"/>
        <w:ind w:right="207" w:hanging="452"/>
      </w:pPr>
      <w:r>
        <w:t>Wang Y, Zhang H, Chen Y. 2009. LSD1 is a subunit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NuRD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targets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metastasis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breast</w:t>
      </w:r>
      <w:r>
        <w:rPr>
          <w:spacing w:val="1"/>
        </w:rPr>
        <w:t xml:space="preserve"> </w:t>
      </w:r>
      <w:r>
        <w:t>cancer.</w:t>
      </w:r>
      <w:r>
        <w:rPr>
          <w:spacing w:val="50"/>
        </w:rPr>
        <w:t xml:space="preserve"> </w:t>
      </w:r>
      <w:proofErr w:type="gramStart"/>
      <w:r>
        <w:rPr>
          <w:i/>
        </w:rPr>
        <w:t>Cell.</w:t>
      </w:r>
      <w:proofErr w:type="gramEnd"/>
      <w:r>
        <w:rPr>
          <w:i/>
          <w:spacing w:val="1"/>
        </w:rPr>
        <w:t xml:space="preserve"> </w:t>
      </w:r>
      <w:r>
        <w:t>138:</w:t>
      </w:r>
      <w:r>
        <w:rPr>
          <w:spacing w:val="-1"/>
        </w:rPr>
        <w:t xml:space="preserve"> </w:t>
      </w:r>
      <w:r>
        <w:t>660–672.</w:t>
      </w:r>
    </w:p>
    <w:p w:rsidR="0030726C" w:rsidRDefault="00BF2FCE">
      <w:pPr>
        <w:pStyle w:val="BodyText"/>
        <w:ind w:right="210" w:hanging="452"/>
      </w:pPr>
      <w:r>
        <w:t>Wissmann M. Yin N, Muller JM. 2007. Cooperative</w:t>
      </w:r>
      <w:r>
        <w:rPr>
          <w:spacing w:val="1"/>
        </w:rPr>
        <w:t xml:space="preserve"> </w:t>
      </w:r>
      <w:r>
        <w:t>demethylation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JMJD2C</w:t>
      </w:r>
      <w:r>
        <w:rPr>
          <w:spacing w:val="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LSD1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androgen</w:t>
      </w:r>
      <w:r>
        <w:rPr>
          <w:spacing w:val="1"/>
        </w:rPr>
        <w:t xml:space="preserve"> </w:t>
      </w:r>
      <w:r>
        <w:t>receptor-dependent</w:t>
      </w:r>
      <w:r>
        <w:rPr>
          <w:spacing w:val="1"/>
        </w:rPr>
        <w:t xml:space="preserve"> </w:t>
      </w:r>
      <w:r>
        <w:t>gene</w:t>
      </w:r>
      <w:r>
        <w:rPr>
          <w:spacing w:val="1"/>
        </w:rPr>
        <w:t xml:space="preserve"> </w:t>
      </w:r>
      <w:r>
        <w:t>expression.</w:t>
      </w:r>
      <w:r>
        <w:rPr>
          <w:spacing w:val="3"/>
        </w:rPr>
        <w:t xml:space="preserve"> </w:t>
      </w:r>
      <w:r>
        <w:rPr>
          <w:i/>
        </w:rPr>
        <w:t>Nat.</w:t>
      </w:r>
      <w:r>
        <w:rPr>
          <w:i/>
          <w:spacing w:val="-1"/>
        </w:rPr>
        <w:t xml:space="preserve"> </w:t>
      </w:r>
      <w:r>
        <w:rPr>
          <w:i/>
        </w:rPr>
        <w:t>Cell Biol.</w:t>
      </w:r>
      <w:r>
        <w:rPr>
          <w:i/>
          <w:spacing w:val="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347–353.</w:t>
      </w:r>
    </w:p>
    <w:p w:rsidR="0030726C" w:rsidRDefault="00BF2FCE">
      <w:pPr>
        <w:pStyle w:val="BodyText"/>
        <w:tabs>
          <w:tab w:val="left" w:pos="1285"/>
          <w:tab w:val="left" w:pos="2110"/>
          <w:tab w:val="left" w:pos="2875"/>
          <w:tab w:val="left" w:pos="3844"/>
        </w:tabs>
        <w:spacing w:before="1"/>
        <w:ind w:right="205" w:hanging="452"/>
        <w:jc w:val="left"/>
      </w:pPr>
      <w:r>
        <w:t>Wahi</w:t>
      </w:r>
      <w:r>
        <w:rPr>
          <w:spacing w:val="2"/>
        </w:rPr>
        <w:t xml:space="preserve"> </w:t>
      </w:r>
      <w:r>
        <w:t>D,</w:t>
      </w:r>
      <w:r>
        <w:rPr>
          <w:spacing w:val="3"/>
        </w:rPr>
        <w:t xml:space="preserve"> </w:t>
      </w:r>
      <w:r>
        <w:t>Jamal</w:t>
      </w:r>
      <w:r>
        <w:rPr>
          <w:spacing w:val="3"/>
        </w:rPr>
        <w:t xml:space="preserve"> </w:t>
      </w:r>
      <w:r>
        <w:t>S,</w:t>
      </w:r>
      <w:r>
        <w:rPr>
          <w:spacing w:val="5"/>
        </w:rPr>
        <w:t xml:space="preserve"> </w:t>
      </w:r>
      <w:r>
        <w:t>Goyal</w:t>
      </w:r>
      <w:r>
        <w:rPr>
          <w:spacing w:val="5"/>
        </w:rPr>
        <w:t xml:space="preserve"> </w:t>
      </w:r>
      <w:r>
        <w:t>S,</w:t>
      </w:r>
      <w:r>
        <w:rPr>
          <w:spacing w:val="4"/>
        </w:rPr>
        <w:t xml:space="preserve"> </w:t>
      </w:r>
      <w:r>
        <w:t>Singh</w:t>
      </w:r>
      <w:r>
        <w:rPr>
          <w:spacing w:val="4"/>
        </w:rPr>
        <w:t xml:space="preserve"> </w:t>
      </w:r>
      <w:r>
        <w:t>A,</w:t>
      </w:r>
      <w:r>
        <w:rPr>
          <w:spacing w:val="5"/>
        </w:rPr>
        <w:t xml:space="preserve"> </w:t>
      </w:r>
      <w:r>
        <w:t>Jain</w:t>
      </w:r>
      <w:r>
        <w:rPr>
          <w:spacing w:val="5"/>
        </w:rPr>
        <w:t xml:space="preserve"> </w:t>
      </w:r>
      <w:r>
        <w:t>R,</w:t>
      </w:r>
      <w:r>
        <w:rPr>
          <w:spacing w:val="5"/>
        </w:rPr>
        <w:t xml:space="preserve"> </w:t>
      </w:r>
      <w:r>
        <w:t>Rana</w:t>
      </w:r>
      <w:r>
        <w:rPr>
          <w:spacing w:val="5"/>
        </w:rPr>
        <w:t xml:space="preserve"> </w:t>
      </w:r>
      <w:r>
        <w:t>P,</w:t>
      </w:r>
      <w:r>
        <w:rPr>
          <w:spacing w:val="-47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al.</w:t>
      </w:r>
      <w:r>
        <w:rPr>
          <w:spacing w:val="15"/>
        </w:rPr>
        <w:t xml:space="preserve"> </w:t>
      </w:r>
      <w:r>
        <w:t>2015.</w:t>
      </w:r>
      <w:r>
        <w:rPr>
          <w:spacing w:val="15"/>
        </w:rPr>
        <w:t xml:space="preserve"> </w:t>
      </w:r>
      <w:r>
        <w:t>Cheminformatics</w:t>
      </w:r>
      <w:r>
        <w:rPr>
          <w:spacing w:val="14"/>
        </w:rPr>
        <w:t xml:space="preserve"> </w:t>
      </w:r>
      <w:r>
        <w:t>models</w:t>
      </w:r>
      <w:r>
        <w:rPr>
          <w:spacing w:val="14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machine</w:t>
      </w:r>
      <w:r>
        <w:rPr>
          <w:spacing w:val="30"/>
        </w:rPr>
        <w:t xml:space="preserve"> </w:t>
      </w:r>
      <w:r>
        <w:t>learning</w:t>
      </w:r>
      <w:r>
        <w:rPr>
          <w:spacing w:val="28"/>
        </w:rPr>
        <w:t xml:space="preserve"> </w:t>
      </w:r>
      <w:r>
        <w:t>approaches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design</w:t>
      </w:r>
      <w:r>
        <w:rPr>
          <w:spacing w:val="2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USP1/UAF1</w:t>
      </w:r>
      <w:r>
        <w:rPr>
          <w:spacing w:val="44"/>
        </w:rPr>
        <w:t xml:space="preserve"> </w:t>
      </w:r>
      <w:r>
        <w:t>abrogators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anticancer</w:t>
      </w:r>
      <w:r>
        <w:rPr>
          <w:spacing w:val="45"/>
        </w:rPr>
        <w:t xml:space="preserve"> </w:t>
      </w:r>
      <w:r>
        <w:t>agents.</w:t>
      </w:r>
      <w:r>
        <w:rPr>
          <w:spacing w:val="-47"/>
        </w:rPr>
        <w:t xml:space="preserve"> </w:t>
      </w:r>
      <w:r>
        <w:rPr>
          <w:i/>
        </w:rPr>
        <w:t>Syst</w:t>
      </w:r>
      <w:r>
        <w:rPr>
          <w:i/>
        </w:rPr>
        <w:tab/>
        <w:t>Synth</w:t>
      </w:r>
      <w:r>
        <w:rPr>
          <w:i/>
        </w:rPr>
        <w:tab/>
        <w:t>Biol</w:t>
      </w:r>
      <w:r>
        <w:t>.</w:t>
      </w:r>
      <w:r>
        <w:tab/>
        <w:t>9(1–2):</w:t>
      </w:r>
      <w:r>
        <w:tab/>
      </w:r>
      <w:r>
        <w:rPr>
          <w:spacing w:val="-1"/>
        </w:rPr>
        <w:t>33–43.</w:t>
      </w:r>
      <w:r>
        <w:rPr>
          <w:spacing w:val="-47"/>
        </w:rPr>
        <w:t xml:space="preserve"> </w:t>
      </w:r>
      <w:hyperlink r:id="rId35">
        <w:r>
          <w:t>http://link.springer.com/10.1007/s11693-015-</w:t>
        </w:r>
      </w:hyperlink>
      <w:r>
        <w:rPr>
          <w:spacing w:val="1"/>
        </w:rPr>
        <w:t xml:space="preserve"> </w:t>
      </w:r>
      <w:r>
        <w:t>9162-1</w:t>
      </w:r>
    </w:p>
    <w:p w:rsidR="0030726C" w:rsidRDefault="00BF2FCE">
      <w:pPr>
        <w:ind w:left="582" w:right="207" w:hanging="452"/>
        <w:jc w:val="both"/>
        <w:rPr>
          <w:sz w:val="20"/>
        </w:rPr>
      </w:pPr>
      <w:proofErr w:type="gramStart"/>
      <w:r>
        <w:rPr>
          <w:sz w:val="20"/>
        </w:rPr>
        <w:t>Wu SG, Bao FS, Xu EY, Wang Y, Chang YF, Xiang</w:t>
      </w:r>
      <w:r>
        <w:rPr>
          <w:spacing w:val="-47"/>
          <w:sz w:val="20"/>
        </w:rPr>
        <w:t xml:space="preserve"> </w:t>
      </w:r>
      <w:r>
        <w:rPr>
          <w:sz w:val="20"/>
        </w:rPr>
        <w:t>QL. 2007.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A Leaf Recognition Algorithm for</w:t>
      </w:r>
      <w:r>
        <w:rPr>
          <w:spacing w:val="1"/>
          <w:sz w:val="20"/>
        </w:rPr>
        <w:t xml:space="preserve"> </w:t>
      </w:r>
      <w:r>
        <w:rPr>
          <w:sz w:val="20"/>
        </w:rPr>
        <w:t>Plant Classification Using Probabilistic 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Network.</w:t>
      </w:r>
      <w:proofErr w:type="gramEnd"/>
      <w:r>
        <w:rPr>
          <w:spacing w:val="1"/>
          <w:sz w:val="20"/>
        </w:rPr>
        <w:t xml:space="preserve"> </w:t>
      </w:r>
      <w:proofErr w:type="gramStart"/>
      <w:r>
        <w:rPr>
          <w:i/>
          <w:sz w:val="20"/>
        </w:rPr>
        <w:t>IEEE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7th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Symposium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Signal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sz w:val="20"/>
        </w:rPr>
        <w:t>.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Cairo, Egypt.</w:t>
      </w:r>
      <w:r>
        <w:rPr>
          <w:spacing w:val="-1"/>
          <w:sz w:val="20"/>
        </w:rPr>
        <w:t xml:space="preserve"> </w:t>
      </w:r>
      <w:r>
        <w:rPr>
          <w:sz w:val="20"/>
        </w:rPr>
        <w:t>Dec. 2007.</w:t>
      </w:r>
    </w:p>
    <w:p w:rsidR="0030726C" w:rsidRDefault="00BF2FCE">
      <w:pPr>
        <w:pStyle w:val="BodyText"/>
        <w:ind w:right="204" w:hanging="452"/>
      </w:pPr>
      <w:proofErr w:type="gramStart"/>
      <w:r>
        <w:t>Yanuar, A., Mun’im, A., Lagho, A. B. A., Syahdi, R.</w:t>
      </w:r>
      <w:r>
        <w:rPr>
          <w:spacing w:val="-47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Rahmat,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Suhartanto,</w:t>
      </w:r>
      <w:r>
        <w:rPr>
          <w:spacing w:val="1"/>
        </w:rPr>
        <w:t xml:space="preserve"> </w:t>
      </w:r>
      <w:r>
        <w:t>H.</w:t>
      </w:r>
      <w:r>
        <w:rPr>
          <w:spacing w:val="1"/>
        </w:rPr>
        <w:t xml:space="preserve"> </w:t>
      </w:r>
      <w:r>
        <w:t>2011.</w:t>
      </w:r>
      <w:proofErr w:type="gramEnd"/>
      <w:r>
        <w:rPr>
          <w:spacing w:val="-47"/>
        </w:rPr>
        <w:t xml:space="preserve"> </w:t>
      </w:r>
      <w:r>
        <w:t>Medicinal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Three</w:t>
      </w:r>
      <w:r>
        <w:rPr>
          <w:spacing w:val="-47"/>
        </w:rPr>
        <w:t xml:space="preserve"> </w:t>
      </w:r>
      <w:r>
        <w:t>Dimensional</w:t>
      </w:r>
      <w:r>
        <w:rPr>
          <w:spacing w:val="1"/>
        </w:rPr>
        <w:t xml:space="preserve"> </w:t>
      </w:r>
      <w:proofErr w:type="gramStart"/>
      <w:r>
        <w:t>Structure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Compounds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Medicinal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Indonesia. </w:t>
      </w:r>
      <w:proofErr w:type="gramStart"/>
      <w:r>
        <w:rPr>
          <w:i/>
        </w:rPr>
        <w:t>International Journal of Computer</w:t>
      </w:r>
      <w:r>
        <w:rPr>
          <w:i/>
          <w:spacing w:val="1"/>
        </w:rPr>
        <w:t xml:space="preserve"> </w:t>
      </w:r>
      <w:r>
        <w:rPr>
          <w:i/>
        </w:rPr>
        <w:t>Science.</w:t>
      </w:r>
      <w:proofErr w:type="gramEnd"/>
      <w:r>
        <w:rPr>
          <w:i/>
          <w:spacing w:val="1"/>
        </w:rPr>
        <w:t xml:space="preserve"> </w:t>
      </w:r>
      <w:r>
        <w:t>8(5),</w:t>
      </w:r>
      <w:r>
        <w:rPr>
          <w:spacing w:val="1"/>
        </w:rPr>
        <w:t xml:space="preserve"> </w:t>
      </w:r>
      <w:r>
        <w:t>180–183.</w:t>
      </w:r>
      <w:r>
        <w:rPr>
          <w:spacing w:val="1"/>
        </w:rPr>
        <w:t xml:space="preserve"> </w:t>
      </w:r>
      <w:proofErr w:type="gramStart"/>
      <w:r>
        <w:t>Biomolecules.</w:t>
      </w:r>
      <w:proofErr w:type="gramEnd"/>
      <w:r>
        <w:rPr>
          <w:spacing w:val="1"/>
        </w:rPr>
        <w:t xml:space="preserve"> </w:t>
      </w:r>
      <w:hyperlink r:id="rId36">
        <w:r>
          <w:rPr>
            <w:color w:val="0000FF"/>
            <w:u w:val="single" w:color="0000FF"/>
          </w:rPr>
          <w:t>http://arxiv.org/</w:t>
        </w:r>
        <w:r>
          <w:rPr>
            <w:color w:val="0000FF"/>
          </w:rPr>
          <w:t xml:space="preserve"> </w:t>
        </w:r>
      </w:hyperlink>
      <w:r>
        <w:t>abs/1111.7183</w:t>
      </w:r>
    </w:p>
    <w:p w:rsidR="0030726C" w:rsidRDefault="00BF2FCE">
      <w:pPr>
        <w:tabs>
          <w:tab w:val="left" w:pos="2051"/>
        </w:tabs>
        <w:ind w:left="582" w:right="206" w:hanging="452"/>
        <w:jc w:val="both"/>
        <w:rPr>
          <w:sz w:val="20"/>
        </w:rPr>
      </w:pPr>
      <w:r>
        <w:rPr>
          <w:sz w:val="20"/>
        </w:rPr>
        <w:t>Yu</w:t>
      </w:r>
      <w:r>
        <w:rPr>
          <w:spacing w:val="1"/>
          <w:sz w:val="20"/>
        </w:rPr>
        <w:t xml:space="preserve"> </w:t>
      </w:r>
      <w:r>
        <w:rPr>
          <w:sz w:val="20"/>
        </w:rPr>
        <w:t>S,</w:t>
      </w:r>
      <w:r>
        <w:rPr>
          <w:spacing w:val="1"/>
          <w:sz w:val="20"/>
        </w:rPr>
        <w:t xml:space="preserve"> </w:t>
      </w:r>
      <w:r>
        <w:rPr>
          <w:sz w:val="20"/>
        </w:rPr>
        <w:t>Liu</w:t>
      </w:r>
      <w:r>
        <w:rPr>
          <w:spacing w:val="1"/>
          <w:sz w:val="20"/>
        </w:rPr>
        <w:t xml:space="preserve"> </w:t>
      </w:r>
      <w:r>
        <w:rPr>
          <w:sz w:val="20"/>
        </w:rPr>
        <w:t>Y,</w:t>
      </w:r>
      <w:r>
        <w:rPr>
          <w:spacing w:val="1"/>
          <w:sz w:val="20"/>
        </w:rPr>
        <w:t xml:space="preserve"> </w:t>
      </w:r>
      <w:r>
        <w:rPr>
          <w:sz w:val="20"/>
        </w:rPr>
        <w:t>Wang</w:t>
      </w:r>
      <w:r>
        <w:rPr>
          <w:spacing w:val="1"/>
          <w:sz w:val="20"/>
        </w:rPr>
        <w:t xml:space="preserve"> </w:t>
      </w:r>
      <w:r>
        <w:rPr>
          <w:sz w:val="20"/>
        </w:rPr>
        <w:t>G,</w:t>
      </w:r>
      <w:r>
        <w:rPr>
          <w:spacing w:val="1"/>
          <w:sz w:val="20"/>
        </w:rPr>
        <w:t xml:space="preserve"> </w:t>
      </w:r>
      <w:r>
        <w:rPr>
          <w:sz w:val="20"/>
        </w:rPr>
        <w:t>Zhang</w:t>
      </w:r>
      <w:r>
        <w:rPr>
          <w:spacing w:val="1"/>
          <w:sz w:val="20"/>
        </w:rPr>
        <w:t xml:space="preserve"> </w:t>
      </w:r>
      <w:r>
        <w:rPr>
          <w:sz w:val="20"/>
        </w:rPr>
        <w:t>H.</w:t>
      </w:r>
      <w:r>
        <w:rPr>
          <w:spacing w:val="1"/>
          <w:sz w:val="20"/>
        </w:rPr>
        <w:t xml:space="preserve"> </w:t>
      </w:r>
      <w:r>
        <w:rPr>
          <w:sz w:val="20"/>
        </w:rPr>
        <w:t>2017.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Plant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Natural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Environment.</w:t>
      </w:r>
      <w:proofErr w:type="gramEnd"/>
      <w:r>
        <w:rPr>
          <w:spacing w:val="1"/>
          <w:sz w:val="20"/>
        </w:rPr>
        <w:t xml:space="preserve"> </w:t>
      </w:r>
      <w:proofErr w:type="gramStart"/>
      <w:r>
        <w:rPr>
          <w:i/>
          <w:sz w:val="20"/>
        </w:rPr>
        <w:t>Hinda</w:t>
      </w:r>
      <w:r>
        <w:rPr>
          <w:i/>
          <w:sz w:val="20"/>
        </w:rPr>
        <w:t>wi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Computational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Intelligence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Neuroscience.</w:t>
      </w:r>
      <w:proofErr w:type="gram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Article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7361042</w:t>
      </w:r>
      <w:r>
        <w:rPr>
          <w:sz w:val="20"/>
        </w:rPr>
        <w:t>.</w:t>
      </w:r>
      <w:r>
        <w:rPr>
          <w:sz w:val="20"/>
        </w:rPr>
        <w:tab/>
      </w:r>
      <w:hyperlink r:id="rId37">
        <w:r>
          <w:rPr>
            <w:color w:val="0000FF"/>
            <w:spacing w:val="-1"/>
            <w:sz w:val="20"/>
            <w:u w:val="single" w:color="0000FF"/>
          </w:rPr>
          <w:t>https://doi.org/10.1155/2017/</w:t>
        </w:r>
      </w:hyperlink>
    </w:p>
    <w:p w:rsidR="0030726C" w:rsidRDefault="00BF2FCE">
      <w:pPr>
        <w:pStyle w:val="BodyText"/>
        <w:spacing w:line="230" w:lineRule="exact"/>
        <w:jc w:val="left"/>
      </w:pPr>
      <w:r>
        <w:t>7361042.</w:t>
      </w:r>
    </w:p>
    <w:sectPr w:rsidR="0030726C">
      <w:type w:val="continuous"/>
      <w:pgSz w:w="11910" w:h="16840"/>
      <w:pgMar w:top="520" w:right="1200" w:bottom="0" w:left="1280" w:header="720" w:footer="720" w:gutter="0"/>
      <w:cols w:num="2" w:space="720" w:equalWidth="0">
        <w:col w:w="4435" w:space="392"/>
        <w:col w:w="4603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HMAD DENDI" w:date="2022-05-18T22:21:00Z" w:initials="AD">
    <w:p w:rsidR="00864854" w:rsidRDefault="0086485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Lebih baik jika </w:t>
      </w:r>
      <w:r>
        <w:rPr>
          <w:rStyle w:val="CommentReference"/>
        </w:rPr>
        <w:t xml:space="preserve">setelah pendahuluan </w:t>
      </w:r>
      <w:r>
        <w:rPr>
          <w:rStyle w:val="CommentReference"/>
        </w:rPr>
        <w:t>dijelaskan Metode nya</w:t>
      </w:r>
    </w:p>
  </w:comment>
  <w:comment w:id="3" w:author="AHMAD DENDI" w:date="2022-05-18T22:22:00Z" w:initials="AD">
    <w:p w:rsidR="00864854" w:rsidRDefault="00864854">
      <w:pPr>
        <w:pStyle w:val="CommentText"/>
      </w:pPr>
      <w:r>
        <w:rPr>
          <w:rStyle w:val="CommentReference"/>
        </w:rPr>
        <w:annotationRef/>
      </w:r>
      <w:r>
        <w:t>Artikel sudah sangat bagus</w:t>
      </w:r>
      <w:r w:rsidR="0015531B">
        <w:t>, tinggal dikembangkan lagi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FCE" w:rsidRDefault="00BF2FCE">
      <w:r>
        <w:separator/>
      </w:r>
    </w:p>
  </w:endnote>
  <w:endnote w:type="continuationSeparator" w:id="0">
    <w:p w:rsidR="00BF2FCE" w:rsidRDefault="00BF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6C" w:rsidRDefault="0030726C">
    <w:pPr>
      <w:pStyle w:val="BodyText"/>
      <w:spacing w:line="14" w:lineRule="auto"/>
      <w:ind w:left="0"/>
      <w:jc w:val="left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6C" w:rsidRDefault="00BF2FCE">
    <w:pPr>
      <w:pStyle w:val="BodyText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7.6pt;margin-top:801.8pt;width:19.7pt;height:12pt;z-index:-16058880;mso-position-horizontal-relative:page;mso-position-vertical-relative:page" filled="f" stroked="f">
          <v:textbox inset="0,0,0,0">
            <w:txbxContent>
              <w:p w:rsidR="0030726C" w:rsidRDefault="00BF2FCE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5531B">
                  <w:rPr>
                    <w:noProof/>
                    <w:sz w:val="18"/>
                  </w:rPr>
                  <w:t>176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36.4pt;margin-top:801.8pt;width:189.9pt;height:12pt;z-index:-16058368;mso-position-horizontal-relative:page;mso-position-vertical-relative:page" filled="f" stroked="f">
          <v:textbox inset="0,0,0,0">
            <w:txbxContent>
              <w:p w:rsidR="0030726C" w:rsidRDefault="00BF2FCE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Jurnal</w:t>
                </w:r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Teknologi</w:t>
                </w:r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Industri</w:t>
                </w:r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Pertanian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29 (2):175-182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6C" w:rsidRDefault="00BF2FCE">
    <w:pPr>
      <w:pStyle w:val="BodyText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6pt;margin-top:801.8pt;width:189.9pt;height:12pt;z-index:-16057856;mso-position-horizontal-relative:page;mso-position-vertical-relative:page" filled="f" stroked="f">
          <v:textbox inset="0,0,0,0">
            <w:txbxContent>
              <w:p w:rsidR="0030726C" w:rsidRDefault="00BF2FCE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Jurnal</w:t>
                </w:r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Teknologi</w:t>
                </w:r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Industri</w:t>
                </w:r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Pertanian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29 (2):175-182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65pt;margin-top:801.8pt;width:19.7pt;height:12pt;z-index:-16057344;mso-position-horizontal-relative:page;mso-position-vertical-relative:page" filled="f" stroked="f">
          <v:textbox inset="0,0,0,0">
            <w:txbxContent>
              <w:p w:rsidR="0030726C" w:rsidRDefault="00BF2FCE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5531B">
                  <w:rPr>
                    <w:noProof/>
                    <w:sz w:val="18"/>
                  </w:rPr>
                  <w:t>177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FCE" w:rsidRDefault="00BF2FCE">
      <w:r>
        <w:separator/>
      </w:r>
    </w:p>
  </w:footnote>
  <w:footnote w:type="continuationSeparator" w:id="0">
    <w:p w:rsidR="00BF2FCE" w:rsidRDefault="00BF2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6C" w:rsidRDefault="00BF2FCE">
    <w:pPr>
      <w:pStyle w:val="BodyText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6pt;margin-top:27.95pt;width:212.3pt;height:12pt;z-index:-16059904;mso-position-horizontal-relative:page;mso-position-vertical-relative:page" filled="f" stroked="f">
          <v:textbox inset="0,0,0,0">
            <w:txbxContent>
              <w:p w:rsidR="0030726C" w:rsidRDefault="00BF2FCE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Penerapan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Pendekatan</w:t>
                </w:r>
                <w:r>
                  <w:rPr>
                    <w:i/>
                    <w:spacing w:val="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Machine Learning</w:t>
                </w:r>
                <w:r>
                  <w:rPr>
                    <w:i/>
                    <w:spacing w:val="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Pada</w:t>
                </w:r>
                <w:r>
                  <w:rPr>
                    <w:i/>
                    <w:spacing w:val="1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…………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6C" w:rsidRDefault="00BF2FCE">
    <w:pPr>
      <w:pStyle w:val="BodyText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4.9pt;margin-top:27.95pt;width:241pt;height:12pt;z-index:-16059392;mso-position-horizontal-relative:page;mso-position-vertical-relative:page" filled="f" stroked="f">
          <v:textbox inset="0,0,0,0">
            <w:txbxContent>
              <w:p w:rsidR="0030726C" w:rsidRDefault="00BF2FCE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Arli Aditya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Parikesit,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Rizky</w:t>
                </w:r>
                <w:r>
                  <w:rPr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Nurdiansyah,</w:t>
                </w:r>
                <w:r>
                  <w:rPr>
                    <w:i/>
                    <w:spacing w:val="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dan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David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Agustriawan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726C"/>
    <w:rsid w:val="0015531B"/>
    <w:rsid w:val="0030726C"/>
    <w:rsid w:val="00864854"/>
    <w:rsid w:val="00B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518" w:right="597"/>
      <w:jc w:val="center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2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character" w:styleId="CommentReference">
    <w:name w:val="annotation reference"/>
    <w:basedOn w:val="DefaultParagraphFont"/>
    <w:uiPriority w:val="99"/>
    <w:semiHidden/>
    <w:unhideWhenUsed/>
    <w:rsid w:val="00864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8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85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8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518" w:right="597"/>
      <w:jc w:val="center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2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character" w:styleId="CommentReference">
    <w:name w:val="annotation reference"/>
    <w:basedOn w:val="DefaultParagraphFont"/>
    <w:uiPriority w:val="99"/>
    <w:semiHidden/>
    <w:unhideWhenUsed/>
    <w:rsid w:val="00864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8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85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8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.ipb.ac.id/index.php/jurnalt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/" TargetMode="External"/><Relationship Id="rId26" Type="http://schemas.openxmlformats.org/officeDocument/2006/relationships/hyperlink" Target="https://doi.org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x.plos.org/10.1371/" TargetMode="External"/><Relationship Id="rId34" Type="http://schemas.openxmlformats.org/officeDocument/2006/relationships/hyperlink" Target="http://doi.wiley.com/10.1002/anie.201605707" TargetMode="External"/><Relationship Id="rId7" Type="http://schemas.openxmlformats.org/officeDocument/2006/relationships/hyperlink" Target="http://dx.doi.org/10.24961/j.tek.ind.pert.2017.27.1.1" TargetMode="External"/><Relationship Id="rId12" Type="http://schemas.openxmlformats.org/officeDocument/2006/relationships/header" Target="header1.xml"/><Relationship Id="rId17" Type="http://schemas.openxmlformats.org/officeDocument/2006/relationships/hyperlink" Target="http://pubchem.ncbi.nlm.nih.gov/" TargetMode="External"/><Relationship Id="rId25" Type="http://schemas.openxmlformats.org/officeDocument/2006/relationships/hyperlink" Target="http://binfar.depkes.go.id/dat/%20lama/1206328790_Buku%20Kebijakan%20Obat%20Tradisional%20Nasional%20Tahun%202007.pdf" TargetMode="External"/><Relationship Id="rId33" Type="http://schemas.openxmlformats.org/officeDocument/2006/relationships/hyperlink" Target="http://www.sciencedirect.com/science/article/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herbaldb.farmasi/" TargetMode="External"/><Relationship Id="rId20" Type="http://schemas.openxmlformats.org/officeDocument/2006/relationships/hyperlink" Target="http://herbaldb.farmasi.ui.ac.id/" TargetMode="External"/><Relationship Id="rId29" Type="http://schemas.openxmlformats.org/officeDocument/2006/relationships/hyperlink" Target="https://doi.org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binfar.depkes.go.id/dat/%20lama/1206328790_Buku%20Kebijakan%20Obat%20Tradisional%20Nasional%20Tahun%202007.pdf" TargetMode="External"/><Relationship Id="rId32" Type="http://schemas.openxmlformats.org/officeDocument/2006/relationships/hyperlink" Target="https://jurnal.umj.ac.id/" TargetMode="External"/><Relationship Id="rId37" Type="http://schemas.openxmlformats.org/officeDocument/2006/relationships/hyperlink" Target="https://doi.org/10.1155/2017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://binfar.depkes.go.id/dat/%20lama/1206328790_Buku%20Kebijakan%20Obat%20Tradisional%20Nasional%20Tahun%202007.pdf" TargetMode="External"/><Relationship Id="rId28" Type="http://schemas.openxmlformats.org/officeDocument/2006/relationships/hyperlink" Target="http://www.scfbio-iitd.res.in/tutorial/" TargetMode="External"/><Relationship Id="rId36" Type="http://schemas.openxmlformats.org/officeDocument/2006/relationships/hyperlink" Target="http://arxiv.org/" TargetMode="External"/><Relationship Id="rId10" Type="http://schemas.openxmlformats.org/officeDocument/2006/relationships/hyperlink" Target="mailto:arli.parikesit@i3l.ac.id" TargetMode="External"/><Relationship Id="rId19" Type="http://schemas.openxmlformats.org/officeDocument/2006/relationships/hyperlink" Target="http://herbaldb.farmasi.ui.ac.id/" TargetMode="External"/><Relationship Id="rId31" Type="http://schemas.openxmlformats.org/officeDocument/2006/relationships/hyperlink" Target="http://www.kalbemed.com/Deskto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yperlink" Target="http://binfar.depkes.go.id/dat/%20lama/1206328790_Buku%20Kebijakan%20Obat%20Tradisional%20Nasional%20Tahun%202007.pdf" TargetMode="External"/><Relationship Id="rId27" Type="http://schemas.openxmlformats.org/officeDocument/2006/relationships/hyperlink" Target="http://images/" TargetMode="External"/><Relationship Id="rId30" Type="http://schemas.openxmlformats.org/officeDocument/2006/relationships/hyperlink" Target="http://dx.doi.org/1" TargetMode="External"/><Relationship Id="rId35" Type="http://schemas.openxmlformats.org/officeDocument/2006/relationships/hyperlink" Target="http://link.springer.com/10.1007/s11693-015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6004</Words>
  <Characters>34229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KINERJA SURFAKTAN METIL ESTER SULFONAT (MES)</vt:lpstr>
    </vt:vector>
  </TitlesOfParts>
  <Company/>
  <LinksUpToDate>false</LinksUpToDate>
  <CharactersWithSpaces>40153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KINERJA SURFAKTAN METIL ESTER SULFONAT (MES)</dc:title>
  <dc:creator>Indah Yuliasih</dc:creator>
  <cp:lastModifiedBy>AHMAD DENDI</cp:lastModifiedBy>
  <cp:revision>2</cp:revision>
  <dcterms:created xsi:type="dcterms:W3CDTF">2022-05-18T15:11:00Z</dcterms:created>
  <dcterms:modified xsi:type="dcterms:W3CDTF">2022-05-18T15:22:00Z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